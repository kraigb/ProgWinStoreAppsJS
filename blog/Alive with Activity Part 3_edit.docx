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70DA49" w14:textId="6F988EDF" w:rsidR="00093D81" w:rsidRDefault="00354956" w:rsidP="00354956">
      <w:pPr>
        <w:pStyle w:val="Title"/>
      </w:pPr>
      <w:bookmarkStart w:id="0" w:name="_GoBack"/>
      <w:bookmarkEnd w:id="0"/>
      <w:r>
        <w:t>Alive with Activity</w:t>
      </w:r>
      <w:r w:rsidR="008C5949">
        <w:t>, Part 3</w:t>
      </w:r>
      <w:r w:rsidR="0040128C">
        <w:t>: Push n</w:t>
      </w:r>
      <w:r w:rsidR="00824991">
        <w:t>otifications and Windows Azure Mobile Services</w:t>
      </w:r>
    </w:p>
    <w:p w14:paraId="3470DA4A" w14:textId="77777777" w:rsidR="00354956" w:rsidRDefault="00354956" w:rsidP="00354956">
      <w:r>
        <w:t>Kraig Brockschmidt</w:t>
      </w:r>
    </w:p>
    <w:p w14:paraId="3470DA4B" w14:textId="77777777" w:rsidR="00354956" w:rsidRDefault="00354956" w:rsidP="00354956"/>
    <w:p w14:paraId="2508A7A8" w14:textId="1F8E69FC" w:rsidR="00824991" w:rsidRDefault="00824991" w:rsidP="00354956">
      <w:r>
        <w:t>In Part 1 of this series we explored what “aliveness” means to a user and how apps participate in creating that experience. In Part 2 we looked at how to write and debug web services to support periodic updates for live tiles</w:t>
      </w:r>
      <w:r w:rsidR="00CE6B59">
        <w:t>. H</w:t>
      </w:r>
      <w:r>
        <w:t xml:space="preserve">ere in Part 3 we’ll complete the story by understanding how to </w:t>
      </w:r>
      <w:r w:rsidR="00791314">
        <w:t xml:space="preserve">deliver tile updates, toasts, and raw notifications to specific client devices on demand </w:t>
      </w:r>
      <w:r>
        <w:t>through the Windows Push Notification Service (WNS)</w:t>
      </w:r>
      <w:r w:rsidR="00791314">
        <w:t xml:space="preserve">, and how </w:t>
      </w:r>
      <w:r w:rsidR="00CE6B59">
        <w:t>Windows Azure Mobile Services simplifies the whole process.</w:t>
      </w:r>
    </w:p>
    <w:p w14:paraId="568CCEB2" w14:textId="77777777" w:rsidR="00824991" w:rsidRDefault="00824991" w:rsidP="00354956"/>
    <w:p w14:paraId="3470DA4E" w14:textId="12FB394E" w:rsidR="00A8568A" w:rsidRDefault="0040128C" w:rsidP="00A8568A">
      <w:pPr>
        <w:pStyle w:val="Heading1"/>
      </w:pPr>
      <w:r>
        <w:t>Push n</w:t>
      </w:r>
      <w:r w:rsidR="00A8568A">
        <w:t>otifications</w:t>
      </w:r>
    </w:p>
    <w:p w14:paraId="3470DA4F" w14:textId="289C9508" w:rsidR="000E0C85" w:rsidRDefault="00791314" w:rsidP="000E0C85">
      <w:r>
        <w:t>P</w:t>
      </w:r>
      <w:r w:rsidR="000E0C85">
        <w:t>eriodic updates</w:t>
      </w:r>
      <w:r>
        <w:t xml:space="preserve">, as we saw in Part 2, </w:t>
      </w:r>
      <w:r w:rsidR="000E0C85">
        <w:t xml:space="preserve">are initiated </w:t>
      </w:r>
      <w:r w:rsidR="00CE6B59">
        <w:t>from</w:t>
      </w:r>
      <w:r w:rsidR="000E0C85">
        <w:t xml:space="preserve"> the client side</w:t>
      </w:r>
      <w:r>
        <w:t xml:space="preserve"> and provide </w:t>
      </w:r>
      <w:r w:rsidR="000E0C85">
        <w:t xml:space="preserve">a </w:t>
      </w:r>
      <w:r w:rsidR="000E0C85" w:rsidRPr="00CE6B59">
        <w:rPr>
          <w:iCs/>
        </w:rPr>
        <w:t>polling</w:t>
      </w:r>
      <w:r w:rsidR="000E0C85">
        <w:rPr>
          <w:i/>
          <w:iCs/>
        </w:rPr>
        <w:t xml:space="preserve"> </w:t>
      </w:r>
      <w:r w:rsidR="000E0C85">
        <w:t xml:space="preserve">or “pull” method of updating a tile or badge. “Push” notifications </w:t>
      </w:r>
      <w:r w:rsidR="00CE6B59">
        <w:t>happen</w:t>
      </w:r>
      <w:r w:rsidR="000E0C85">
        <w:t xml:space="preserve"> when a service directly sends an update to a device, </w:t>
      </w:r>
      <w:r>
        <w:t xml:space="preserve">where that update can be specific to a user, an app, and even a </w:t>
      </w:r>
      <w:r w:rsidR="000E0C85">
        <w:t>secondary tile.</w:t>
      </w:r>
    </w:p>
    <w:p w14:paraId="4A776985" w14:textId="77777777" w:rsidR="00791314" w:rsidRDefault="000E0C85" w:rsidP="000E0C85">
      <w:r>
        <w:t xml:space="preserve">Unlike polling, push notifications can happen </w:t>
      </w:r>
      <w:r w:rsidR="00824991">
        <w:t xml:space="preserve">at </w:t>
      </w:r>
      <w:r>
        <w:t>any</w:t>
      </w:r>
      <w:r w:rsidR="00824991">
        <w:t xml:space="preserve"> </w:t>
      </w:r>
      <w:r>
        <w:t xml:space="preserve">time </w:t>
      </w:r>
      <w:r w:rsidR="00824991">
        <w:t xml:space="preserve">with much greater frequency, </w:t>
      </w:r>
      <w:r>
        <w:t xml:space="preserve">though be aware that Windows will throttle the amount of push notification traffic on a device </w:t>
      </w:r>
      <w:r w:rsidR="00791314">
        <w:t>if it’s on battery power, in connected standby mode, or if notification traffic becomes excessive</w:t>
      </w:r>
      <w:r>
        <w:t xml:space="preserve">. </w:t>
      </w:r>
      <w:r w:rsidR="00791314">
        <w:t>This means</w:t>
      </w:r>
      <w:r>
        <w:t xml:space="preserve"> there is no guarantee that all notifications will be delivered (especiall</w:t>
      </w:r>
      <w:r w:rsidR="00791314">
        <w:t>y if the device is turned off).</w:t>
      </w:r>
    </w:p>
    <w:p w14:paraId="3470DA50" w14:textId="7C1465B0" w:rsidR="000E0C85" w:rsidRDefault="000E0C85" w:rsidP="000E0C85">
      <w:r>
        <w:t xml:space="preserve">So avoid thinking that you can use push notifications to implement a </w:t>
      </w:r>
      <w:r w:rsidR="00824991">
        <w:t xml:space="preserve">clock </w:t>
      </w:r>
      <w:r w:rsidR="00CE6B59">
        <w:t xml:space="preserve">tile </w:t>
      </w:r>
      <w:r w:rsidR="00824991">
        <w:t xml:space="preserve">or </w:t>
      </w:r>
      <w:r w:rsidR="00CE6B59">
        <w:t xml:space="preserve">other </w:t>
      </w:r>
      <w:r w:rsidR="00824991">
        <w:t xml:space="preserve">tile gadgets with a similar </w:t>
      </w:r>
      <w:r>
        <w:t xml:space="preserve">kind of frequency or </w:t>
      </w:r>
      <w:r w:rsidR="00824991">
        <w:t xml:space="preserve">time </w:t>
      </w:r>
      <w:r w:rsidR="00CE6B59">
        <w:t>resolution.</w:t>
      </w:r>
      <w:r w:rsidR="00791314">
        <w:t xml:space="preserve"> </w:t>
      </w:r>
      <w:r w:rsidR="00CE6B59">
        <w:t>I</w:t>
      </w:r>
      <w:r>
        <w:t>nstead</w:t>
      </w:r>
      <w:r w:rsidR="00CE6B59">
        <w:t>, think</w:t>
      </w:r>
      <w:r>
        <w:t xml:space="preserve"> about how you can use push notifications to connect </w:t>
      </w:r>
      <w:r w:rsidR="00CE6B59">
        <w:t xml:space="preserve">tiles and notifications to </w:t>
      </w:r>
      <w:r>
        <w:t xml:space="preserve">a back-end service </w:t>
      </w:r>
      <w:r w:rsidR="00CE6B59">
        <w:t xml:space="preserve">that has </w:t>
      </w:r>
      <w:r>
        <w:t xml:space="preserve">interesting </w:t>
      </w:r>
      <w:r w:rsidR="00CE6B59">
        <w:t xml:space="preserve">and meaningful information </w:t>
      </w:r>
      <w:r>
        <w:t xml:space="preserve">to convey to the user, </w:t>
      </w:r>
      <w:r w:rsidR="00CE6B59">
        <w:t>which invites them to re-engage with your app.</w:t>
      </w:r>
    </w:p>
    <w:p w14:paraId="3470DA51" w14:textId="79E1D6F0" w:rsidR="000E0C85" w:rsidRDefault="000E0C85" w:rsidP="000E0C85">
      <w:r>
        <w:t xml:space="preserve">Before we dive into the details, understand that there are two </w:t>
      </w:r>
      <w:r w:rsidR="00DD3FDE">
        <w:t xml:space="preserve">distinct </w:t>
      </w:r>
      <w:r>
        <w:t xml:space="preserve">kinds of </w:t>
      </w:r>
      <w:r w:rsidR="00DD3FDE">
        <w:t xml:space="preserve">push </w:t>
      </w:r>
      <w:r>
        <w:t>notifications:</w:t>
      </w:r>
    </w:p>
    <w:p w14:paraId="3470DA52" w14:textId="0E68D4E9" w:rsidR="000E0C85" w:rsidRDefault="000E0C85" w:rsidP="000E0C85">
      <w:pPr>
        <w:pStyle w:val="ListParagraph"/>
        <w:numPr>
          <w:ilvl w:val="0"/>
          <w:numId w:val="22"/>
        </w:numPr>
        <w:contextualSpacing w:val="0"/>
      </w:pPr>
      <w:r>
        <w:t>XML update</w:t>
      </w:r>
      <w:r w:rsidR="00DD3FDE">
        <w:t>s</w:t>
      </w:r>
      <w:r>
        <w:t xml:space="preserve"> that contain tile or badge update</w:t>
      </w:r>
      <w:r w:rsidR="00DD3FDE">
        <w:t>s</w:t>
      </w:r>
      <w:r>
        <w:t>, or toast notification payload</w:t>
      </w:r>
      <w:r w:rsidR="00DD3FDE">
        <w:t>s:</w:t>
      </w:r>
      <w:r>
        <w:t xml:space="preserve"> </w:t>
      </w:r>
      <w:r w:rsidR="00DD3FDE">
        <w:t xml:space="preserve">Windows </w:t>
      </w:r>
      <w:r>
        <w:t xml:space="preserve">can process </w:t>
      </w:r>
      <w:r w:rsidR="00DD3FDE">
        <w:t xml:space="preserve">such </w:t>
      </w:r>
      <w:r>
        <w:t>push notification</w:t>
      </w:r>
      <w:r w:rsidR="00DD3FDE">
        <w:t>s</w:t>
      </w:r>
      <w:r>
        <w:t xml:space="preserve"> and issue the update or toast </w:t>
      </w:r>
      <w:r w:rsidR="00DD3FDE">
        <w:t>on behalf of an app</w:t>
      </w:r>
      <w:r>
        <w:t>.</w:t>
      </w:r>
      <w:r w:rsidR="00824991">
        <w:t xml:space="preserve"> An app can also handle these notifications directly, </w:t>
      </w:r>
      <w:r w:rsidR="00DD3FDE">
        <w:t>if desired.</w:t>
      </w:r>
    </w:p>
    <w:p w14:paraId="3470DA53" w14:textId="00F19205" w:rsidR="000E0C85" w:rsidRDefault="00DD3FDE" w:rsidP="000E0C85">
      <w:pPr>
        <w:pStyle w:val="ListParagraph"/>
        <w:numPr>
          <w:ilvl w:val="0"/>
          <w:numId w:val="22"/>
        </w:numPr>
        <w:contextualSpacing w:val="0"/>
      </w:pPr>
      <w:r>
        <w:lastRenderedPageBreak/>
        <w:t>B</w:t>
      </w:r>
      <w:r w:rsidR="000E0C85">
        <w:t xml:space="preserve">inary or </w:t>
      </w:r>
      <w:r w:rsidR="000E0C85" w:rsidRPr="00824991">
        <w:rPr>
          <w:i/>
        </w:rPr>
        <w:t>raw</w:t>
      </w:r>
      <w:r w:rsidR="000E0C85">
        <w:t xml:space="preserve"> notification</w:t>
      </w:r>
      <w:r>
        <w:t>s</w:t>
      </w:r>
      <w:r w:rsidR="000E0C85">
        <w:t xml:space="preserve"> that contain whatever data the service wants to send</w:t>
      </w:r>
      <w:r>
        <w:t>:</w:t>
      </w:r>
      <w:r w:rsidR="000E0C85">
        <w:t xml:space="preserve"> </w:t>
      </w:r>
      <w:r>
        <w:t xml:space="preserve">these </w:t>
      </w:r>
      <w:r w:rsidR="000E0C85" w:rsidRPr="00824991">
        <w:rPr>
          <w:i/>
        </w:rPr>
        <w:t>must</w:t>
      </w:r>
      <w:r w:rsidR="000E0C85">
        <w:t xml:space="preserve"> be handled </w:t>
      </w:r>
      <w:r w:rsidR="007B2D8F">
        <w:t xml:space="preserve">by </w:t>
      </w:r>
      <w:r w:rsidR="000E0C85">
        <w:t>app</w:t>
      </w:r>
      <w:r w:rsidR="00824991">
        <w:t>-specific</w:t>
      </w:r>
      <w:r w:rsidR="000E0C85">
        <w:t xml:space="preserve"> code </w:t>
      </w:r>
      <w:r w:rsidR="00824991">
        <w:t xml:space="preserve">because </w:t>
      </w:r>
      <w:r w:rsidR="000E0C85">
        <w:t xml:space="preserve">Windows won’t know what to do with </w:t>
      </w:r>
      <w:r w:rsidR="00824991">
        <w:t xml:space="preserve">the data </w:t>
      </w:r>
      <w:r w:rsidR="000E0C85">
        <w:t>otherwise.</w:t>
      </w:r>
      <w:r w:rsidR="00995E15">
        <w:t xml:space="preserve"> See</w:t>
      </w:r>
      <w:ins w:id="1" w:author="Kraig Brockschmidt" w:date="2013-03-12T09:17:00Z">
        <w:r w:rsidR="00474C6F">
          <w:t xml:space="preserve"> </w:t>
        </w:r>
      </w:ins>
      <w:commentRangeStart w:id="2"/>
      <w:ins w:id="3" w:author="Kraig Brockschmidt" w:date="2013-03-12T09:19:00Z">
        <w:r w:rsidR="00474C6F">
          <w:fldChar w:fldCharType="begin"/>
        </w:r>
        <w:r w:rsidR="00474C6F">
          <w:instrText xml:space="preserve"> HYPERLINK "http://msdn.microsoft.com/en-us/library/windows/apps/Hh761463.aspx" </w:instrText>
        </w:r>
        <w:r w:rsidR="00474C6F">
          <w:fldChar w:fldCharType="separate"/>
        </w:r>
        <w:r w:rsidR="00474C6F" w:rsidRPr="00474C6F">
          <w:rPr>
            <w:rStyle w:val="Hyperlink"/>
          </w:rPr>
          <w:t>Guidelines and checklist for raw notifications</w:t>
        </w:r>
        <w:r w:rsidR="00474C6F">
          <w:fldChar w:fldCharType="end"/>
        </w:r>
      </w:ins>
      <w:r w:rsidR="00995E15">
        <w:t xml:space="preserve"> </w:t>
      </w:r>
      <w:del w:id="4" w:author="Kraig Brockschmidt" w:date="2013-03-12T09:19:00Z">
        <w:r w:rsidR="0040128C" w:rsidDel="00474C6F">
          <w:fldChar w:fldCharType="begin"/>
        </w:r>
      </w:del>
      <w:ins w:id="5" w:author="Kristi Rasmussen" w:date="2013-03-11T09:08:00Z">
        <w:del w:id="6" w:author="Kraig Brockschmidt" w:date="2013-03-12T09:19:00Z">
          <w:r w:rsidR="00822B2C" w:rsidDel="00474C6F">
            <w:delInstrText>HYPERLINK "C:\\Users\\kristir\\AppData\\Local\\Microsoft\\Windows\\Temporary Internet Files\\Content.Outlook\\TB8A0M29\\Guidelines and checklist for raw notifications"</w:delInstrText>
          </w:r>
        </w:del>
      </w:ins>
      <w:del w:id="7" w:author="Kraig Brockschmidt" w:date="2013-03-12T09:19:00Z">
        <w:r w:rsidR="0040128C" w:rsidDel="00474C6F">
          <w:delInstrText xml:space="preserve"> HYPERLINK "Guidelines%20and%20checklist%20for%20raw%20notifications" </w:delInstrText>
        </w:r>
        <w:r w:rsidR="0040128C" w:rsidDel="00474C6F">
          <w:fldChar w:fldCharType="separate"/>
        </w:r>
        <w:r w:rsidR="00995E15" w:rsidRPr="005B3E7F" w:rsidDel="00474C6F">
          <w:rPr>
            <w:rStyle w:val="Hyperlink"/>
          </w:rPr>
          <w:delText>Guidelines and checklist for raw notifications</w:delText>
        </w:r>
        <w:r w:rsidR="0040128C" w:rsidDel="00474C6F">
          <w:rPr>
            <w:rStyle w:val="Hyperlink"/>
          </w:rPr>
          <w:fldChar w:fldCharType="end"/>
        </w:r>
      </w:del>
      <w:commentRangeEnd w:id="2"/>
      <w:r w:rsidR="00474C6F">
        <w:rPr>
          <w:rStyle w:val="CommentReference"/>
        </w:rPr>
        <w:commentReference w:id="2"/>
      </w:r>
      <w:r w:rsidR="00995E15">
        <w:t xml:space="preserve"> for </w:t>
      </w:r>
      <w:r w:rsidR="005B3E7F">
        <w:t>details such as size limits (5KB) and encoding (base64).</w:t>
      </w:r>
    </w:p>
    <w:p w14:paraId="7B549EE2" w14:textId="04D09EF6" w:rsidR="0042186F" w:rsidRDefault="000E0C85" w:rsidP="0042186F">
      <w:r>
        <w:t>In both cases</w:t>
      </w:r>
      <w:r w:rsidR="00824991">
        <w:t xml:space="preserve">, </w:t>
      </w:r>
      <w:r>
        <w:t xml:space="preserve">a running </w:t>
      </w:r>
      <w:r w:rsidR="00DD3FDE">
        <w:t xml:space="preserve">(foreground) </w:t>
      </w:r>
      <w:r>
        <w:t xml:space="preserve">app can </w:t>
      </w:r>
      <w:r w:rsidR="00DD3FDE">
        <w:t xml:space="preserve">handle </w:t>
      </w:r>
      <w:r>
        <w:t>push notifications directl</w:t>
      </w:r>
      <w:r w:rsidR="00C8412E">
        <w:t xml:space="preserve">y through the </w:t>
      </w:r>
      <w:hyperlink r:id="rId9" w:history="1">
        <w:r w:rsidR="00824991" w:rsidRPr="00824991">
          <w:rPr>
            <w:rStyle w:val="Hyperlink"/>
          </w:rPr>
          <w:t>PushNotificationChannel</w:t>
        </w:r>
      </w:hyperlink>
      <w:r w:rsidR="00824991">
        <w:t xml:space="preserve"> class and its </w:t>
      </w:r>
      <w:hyperlink r:id="rId10" w:history="1">
        <w:r w:rsidR="00824991" w:rsidRPr="00824991">
          <w:rPr>
            <w:rStyle w:val="Hyperlink"/>
          </w:rPr>
          <w:t>PushNotificationReceived</w:t>
        </w:r>
      </w:hyperlink>
      <w:r w:rsidR="00824991">
        <w:t xml:space="preserve"> event.</w:t>
      </w:r>
      <w:r w:rsidR="003C0C21">
        <w:t xml:space="preserve"> </w:t>
      </w:r>
      <w:r w:rsidR="0042186F">
        <w:t xml:space="preserve">For XML payloads, the app </w:t>
      </w:r>
      <w:r w:rsidR="0040128C">
        <w:t>can</w:t>
      </w:r>
      <w:r w:rsidR="0042186F">
        <w:t xml:space="preserve"> modify the contents, change tags, and so forth</w:t>
      </w:r>
      <w:r w:rsidR="00CE6B59">
        <w:t>, before issuing it locally (or choosing to ignore it)</w:t>
      </w:r>
      <w:r w:rsidR="0042186F">
        <w:t xml:space="preserve">. For raw notifications, the app </w:t>
      </w:r>
      <w:del w:id="8" w:author="Kristi Rasmussen" w:date="2013-03-11T08:57:00Z">
        <w:r w:rsidR="0042186F" w:rsidDel="0040128C">
          <w:delText>will process</w:delText>
        </w:r>
      </w:del>
      <w:ins w:id="9" w:author="Kristi Rasmussen" w:date="2013-03-11T08:57:00Z">
        <w:r w:rsidR="0040128C">
          <w:t>processes</w:t>
        </w:r>
      </w:ins>
      <w:r w:rsidR="0042186F">
        <w:t xml:space="preserve"> the contents and then decide</w:t>
      </w:r>
      <w:ins w:id="10" w:author="Kristi Rasmussen" w:date="2013-03-11T08:57:00Z">
        <w:r w:rsidR="0040128C">
          <w:t>s</w:t>
        </w:r>
      </w:ins>
      <w:r w:rsidR="0042186F">
        <w:t xml:space="preserve"> </w:t>
      </w:r>
      <w:r w:rsidR="00DD3FDE">
        <w:t xml:space="preserve">which </w:t>
      </w:r>
      <w:del w:id="11" w:author="Kristi Rasmussen" w:date="2013-03-11T08:57:00Z">
        <w:r w:rsidR="0042186F" w:rsidDel="0040128C">
          <w:delText xml:space="preserve">of </w:delText>
        </w:r>
      </w:del>
      <w:r w:rsidR="0042186F">
        <w:t>notifications to issue, if any.</w:t>
      </w:r>
    </w:p>
    <w:p w14:paraId="7C43F74A" w14:textId="05B5D182" w:rsidR="003C0C21" w:rsidRDefault="00DD3FDE" w:rsidP="003C0C21">
      <w:r>
        <w:t xml:space="preserve">If the app is suspended or not running, </w:t>
      </w:r>
      <w:r w:rsidR="003C0C21">
        <w:t xml:space="preserve">it can </w:t>
      </w:r>
      <w:r>
        <w:t xml:space="preserve">also provide </w:t>
      </w:r>
      <w:r w:rsidR="003C0C21">
        <w:t xml:space="preserve">a background task </w:t>
      </w:r>
      <w:r>
        <w:t>for this same purpose</w:t>
      </w:r>
      <w:r w:rsidR="003C0C21">
        <w:t xml:space="preserve">. </w:t>
      </w:r>
      <w:del w:id="12" w:author="Kristi Rasmussen" w:date="2013-03-11T08:57:00Z">
        <w:r w:rsidR="003C0C21" w:rsidDel="0040128C">
          <w:delText>This requires that the app</w:delText>
        </w:r>
      </w:del>
      <w:ins w:id="13" w:author="Kristi Rasmussen" w:date="2013-03-11T08:57:00Z">
        <w:r w:rsidR="0040128C">
          <w:t>The app must</w:t>
        </w:r>
      </w:ins>
      <w:r w:rsidR="003C0C21">
        <w:t xml:space="preserve"> request and be granted lock screen access, </w:t>
      </w:r>
      <w:r w:rsidR="00CE6B59">
        <w:t xml:space="preserve">which then </w:t>
      </w:r>
      <w:r w:rsidR="003C0C21">
        <w:t>allows such app-specific code to run when a notification is received.</w:t>
      </w:r>
    </w:p>
    <w:p w14:paraId="5672CE90" w14:textId="01696A99" w:rsidR="003C0C21" w:rsidRDefault="0042186F" w:rsidP="0042186F">
      <w:r>
        <w:t xml:space="preserve">A background task typically does </w:t>
      </w:r>
      <w:r w:rsidR="003C0C21">
        <w:t xml:space="preserve">one or two things when the notification arrives. First, </w:t>
      </w:r>
      <w:r>
        <w:t xml:space="preserve">it </w:t>
      </w:r>
      <w:r w:rsidR="003C0C21">
        <w:t xml:space="preserve">might save some relevant information from the notification into local app data, where the app can retrieve it when it’s next activated or resumed. Second, the background </w:t>
      </w:r>
      <w:r w:rsidR="007B2D8F">
        <w:t xml:space="preserve">task </w:t>
      </w:r>
      <w:r w:rsidR="003C0C21">
        <w:t>can issue local tile and badge updates and/or toast notifications.</w:t>
      </w:r>
    </w:p>
    <w:p w14:paraId="10641567" w14:textId="51D3BB5C" w:rsidR="00EE55E3" w:rsidRDefault="00DD3FDE" w:rsidP="003C0C21">
      <w:r>
        <w:t xml:space="preserve">To understand raw notifications better, consider </w:t>
      </w:r>
      <w:r w:rsidR="003C0C21">
        <w:t xml:space="preserve">a typical email app. </w:t>
      </w:r>
      <w:r>
        <w:t xml:space="preserve">When its </w:t>
      </w:r>
      <w:r w:rsidR="003C0C21">
        <w:t>back-end service detect</w:t>
      </w:r>
      <w:r>
        <w:t>s</w:t>
      </w:r>
      <w:r w:rsidR="003C0C21">
        <w:t xml:space="preserve"> new messages for a user</w:t>
      </w:r>
      <w:r>
        <w:t xml:space="preserve">, it </w:t>
      </w:r>
      <w:r w:rsidR="00CE6B59">
        <w:t xml:space="preserve">sends </w:t>
      </w:r>
      <w:r w:rsidR="003C0C21">
        <w:t xml:space="preserve">a raw push notification to WNS </w:t>
      </w:r>
      <w:r>
        <w:t xml:space="preserve">that contains a number </w:t>
      </w:r>
      <w:r w:rsidR="00CE6B59">
        <w:t xml:space="preserve">of email message headers. The service does so using a </w:t>
      </w:r>
      <w:r w:rsidR="00CE6B59" w:rsidRPr="00CE6B59">
        <w:rPr>
          <w:i/>
        </w:rPr>
        <w:t>channel URI</w:t>
      </w:r>
      <w:r w:rsidR="00CE6B59">
        <w:t xml:space="preserve"> that’s connected to the specific app on that user’s specific dev</w:t>
      </w:r>
      <w:r w:rsidR="00EE55E3">
        <w:t>ice.</w:t>
      </w:r>
    </w:p>
    <w:p w14:paraId="68924D49" w14:textId="673686E5" w:rsidR="003C0C21" w:rsidRDefault="003C0C21" w:rsidP="003C0C21">
      <w:r>
        <w:t xml:space="preserve">WNS then attempts to push that notification to </w:t>
      </w:r>
      <w:r w:rsidR="00EE55E3">
        <w:t xml:space="preserve">the </w:t>
      </w:r>
      <w:r>
        <w:t>client.</w:t>
      </w:r>
      <w:r w:rsidR="00EE55E3">
        <w:t xml:space="preserve"> Assuming it succeeds, Windows receives that notification and </w:t>
      </w:r>
      <w:r>
        <w:t xml:space="preserve">looks for the app that’s associated with </w:t>
      </w:r>
      <w:r w:rsidR="00EE55E3">
        <w:t xml:space="preserve">the </w:t>
      </w:r>
      <w:r>
        <w:t>channel</w:t>
      </w:r>
      <w:r w:rsidR="00EE55E3">
        <w:t xml:space="preserve"> URI in question</w:t>
      </w:r>
      <w:r>
        <w:t xml:space="preserve">. If it cannot find a suitable app, the notification is ignored. </w:t>
      </w:r>
      <w:r w:rsidR="0042186F">
        <w:t xml:space="preserve">If an app exists and it’s running, Windows fires the </w:t>
      </w:r>
      <w:r w:rsidR="0042186F" w:rsidRPr="00EE55E3">
        <w:rPr>
          <w:i/>
        </w:rPr>
        <w:t>PushNotificationReceived</w:t>
      </w:r>
      <w:r w:rsidR="0042186F">
        <w:t xml:space="preserve"> event</w:t>
      </w:r>
      <w:r w:rsidR="00DD3FDE">
        <w:t xml:space="preserve">, otherwise </w:t>
      </w:r>
      <w:r>
        <w:t xml:space="preserve">Windows </w:t>
      </w:r>
      <w:r w:rsidR="0042186F">
        <w:t xml:space="preserve">looks for and </w:t>
      </w:r>
      <w:r>
        <w:t xml:space="preserve">invokes </w:t>
      </w:r>
      <w:r w:rsidR="0042186F">
        <w:t xml:space="preserve">an available </w:t>
      </w:r>
      <w:r>
        <w:t>background task</w:t>
      </w:r>
      <w:r w:rsidR="0042186F">
        <w:t xml:space="preserve"> for that app</w:t>
      </w:r>
      <w:r>
        <w:t>.</w:t>
      </w:r>
    </w:p>
    <w:p w14:paraId="4FABCC80" w14:textId="19BBCA60" w:rsidR="003C0C21" w:rsidRDefault="00DD3FDE" w:rsidP="003C0C21">
      <w:r>
        <w:t xml:space="preserve">Either way </w:t>
      </w:r>
      <w:r w:rsidR="00EE55E3">
        <w:t xml:space="preserve">the raw notification ends up in the hands of some app code, </w:t>
      </w:r>
      <w:r>
        <w:t xml:space="preserve">which </w:t>
      </w:r>
      <w:r w:rsidR="00EE55E3">
        <w:t>then process</w:t>
      </w:r>
      <w:r>
        <w:t>es</w:t>
      </w:r>
      <w:r w:rsidR="00EE55E3">
        <w:t xml:space="preserve"> the </w:t>
      </w:r>
      <w:r>
        <w:t xml:space="preserve">data, </w:t>
      </w:r>
      <w:r w:rsidR="003C0C21">
        <w:t>issue</w:t>
      </w:r>
      <w:r w:rsidR="0042186F">
        <w:t>s</w:t>
      </w:r>
      <w:r w:rsidR="003C0C21">
        <w:t xml:space="preserve"> a badge update </w:t>
      </w:r>
      <w:r w:rsidR="00EE55E3">
        <w:t xml:space="preserve">to </w:t>
      </w:r>
      <w:r>
        <w:t xml:space="preserve">the app </w:t>
      </w:r>
      <w:r w:rsidR="00EE55E3">
        <w:t xml:space="preserve">tile </w:t>
      </w:r>
      <w:r>
        <w:t xml:space="preserve">to indicate </w:t>
      </w:r>
      <w:r w:rsidR="003C0C21">
        <w:t>the number of new messages, and issue</w:t>
      </w:r>
      <w:r>
        <w:t>s</w:t>
      </w:r>
      <w:r w:rsidR="003C0C21">
        <w:t xml:space="preserve"> up to five cycling tile updates with message headers. </w:t>
      </w:r>
      <w:del w:id="14" w:author="Kristi Rasmussen" w:date="2013-03-11T08:59:00Z">
        <w:r w:rsidR="003C0C21" w:rsidDel="0040128C">
          <w:delText xml:space="preserve">It </w:delText>
        </w:r>
      </w:del>
      <w:ins w:id="15" w:author="Kristi Rasmussen" w:date="2013-03-11T08:59:00Z">
        <w:r w:rsidR="0040128C">
          <w:t xml:space="preserve">The </w:t>
        </w:r>
        <w:del w:id="16" w:author="Kraig Brockschmidt" w:date="2013-03-12T09:20:00Z">
          <w:r w:rsidR="0040128C" w:rsidDel="00474C6F">
            <w:delText>raw notification</w:delText>
          </w:r>
        </w:del>
      </w:ins>
      <w:ins w:id="17" w:author="Kraig Brockschmidt" w:date="2013-03-12T09:20:00Z">
        <w:r w:rsidR="00474C6F">
          <w:t>app</w:t>
        </w:r>
      </w:ins>
      <w:ins w:id="18" w:author="Kristi Rasmussen" w:date="2013-03-11T08:59:00Z">
        <w:r w:rsidR="0040128C">
          <w:t xml:space="preserve"> </w:t>
        </w:r>
      </w:ins>
      <w:r w:rsidR="003C0C21">
        <w:t xml:space="preserve">can also issue toast notifications for </w:t>
      </w:r>
      <w:r w:rsidR="0042186F">
        <w:t xml:space="preserve">each </w:t>
      </w:r>
      <w:r w:rsidR="003C0C21">
        <w:t xml:space="preserve">new </w:t>
      </w:r>
      <w:r w:rsidR="0042186F">
        <w:t xml:space="preserve">message </w:t>
      </w:r>
      <w:r w:rsidR="003C0C21">
        <w:t>that’s arrived, or at least one that indicates there’s new mail.</w:t>
      </w:r>
    </w:p>
    <w:p w14:paraId="0CD12252" w14:textId="4795E499" w:rsidR="003C0C21" w:rsidRDefault="003C0C21" w:rsidP="003C0C21">
      <w:r>
        <w:t xml:space="preserve">As a result, </w:t>
      </w:r>
      <w:r w:rsidR="00DD3FDE">
        <w:t xml:space="preserve">toasts tell </w:t>
      </w:r>
      <w:r w:rsidR="0042186F">
        <w:t>the user that new email has arrived</w:t>
      </w:r>
      <w:r w:rsidR="00DD3FDE">
        <w:t xml:space="preserve">, and the app’s tile on the Start screen provides </w:t>
      </w:r>
      <w:r>
        <w:t xml:space="preserve">a quick and immediate view </w:t>
      </w:r>
      <w:r w:rsidR="00DD3FDE">
        <w:t xml:space="preserve">of </w:t>
      </w:r>
      <w:r>
        <w:t>new mail activity.</w:t>
      </w:r>
    </w:p>
    <w:p w14:paraId="4D2F5824" w14:textId="100247A1" w:rsidR="00824991" w:rsidRDefault="0042186F" w:rsidP="00364D18">
      <w:r>
        <w:t xml:space="preserve">For more </w:t>
      </w:r>
      <w:del w:id="19" w:author="Kristi Rasmussen" w:date="2013-03-11T09:00:00Z">
        <w:r w:rsidDel="0040128C">
          <w:delText xml:space="preserve">information </w:delText>
        </w:r>
      </w:del>
      <w:ins w:id="20" w:author="Kristi Rasmussen" w:date="2013-03-11T09:00:00Z">
        <w:r w:rsidR="0040128C">
          <w:t>info about</w:t>
        </w:r>
      </w:ins>
      <w:del w:id="21" w:author="Kristi Rasmussen" w:date="2013-03-11T09:00:00Z">
        <w:r w:rsidDel="0040128C">
          <w:delText xml:space="preserve">on </w:delText>
        </w:r>
      </w:del>
      <w:ins w:id="22" w:author="Kristi Rasmussen" w:date="2013-03-11T09:00:00Z">
        <w:r w:rsidR="0040128C">
          <w:t xml:space="preserve"> </w:t>
        </w:r>
      </w:ins>
      <w:r>
        <w:t xml:space="preserve">these client-side event handlers and background tasks, </w:t>
      </w:r>
      <w:del w:id="23" w:author="Kristi Rasmussen" w:date="2013-03-11T09:00:00Z">
        <w:r w:rsidDel="0040128C">
          <w:delText>refer to</w:delText>
        </w:r>
      </w:del>
      <w:ins w:id="24" w:author="Kristi Rasmussen" w:date="2013-03-11T09:00:00Z">
        <w:r w:rsidR="0040128C">
          <w:t>see</w:t>
        </w:r>
      </w:ins>
      <w:r>
        <w:t xml:space="preserve"> the </w:t>
      </w:r>
      <w:hyperlink r:id="rId11" w:history="1">
        <w:r w:rsidRPr="003C0C21">
          <w:rPr>
            <w:rStyle w:val="Hyperlink"/>
          </w:rPr>
          <w:t>Raw notifications sample</w:t>
        </w:r>
      </w:hyperlink>
      <w:r>
        <w:t xml:space="preserve">, the </w:t>
      </w:r>
      <w:hyperlink r:id="rId12" w:history="1">
        <w:r w:rsidR="003C0C21" w:rsidRPr="003C0C21">
          <w:rPr>
            <w:rStyle w:val="Hyperlink"/>
          </w:rPr>
          <w:t>Being productive in the background—background tasks</w:t>
        </w:r>
      </w:hyperlink>
      <w:r w:rsidR="003C0C21">
        <w:t xml:space="preserve"> </w:t>
      </w:r>
      <w:r>
        <w:t xml:space="preserve">post on this blog, </w:t>
      </w:r>
      <w:r w:rsidR="003C0C21">
        <w:t xml:space="preserve">and </w:t>
      </w:r>
      <w:r>
        <w:t xml:space="preserve">the </w:t>
      </w:r>
      <w:hyperlink r:id="rId13" w:history="1">
        <w:r w:rsidR="003C0C21" w:rsidRPr="003C0C21">
          <w:rPr>
            <w:rStyle w:val="Hyperlink"/>
          </w:rPr>
          <w:t>Background networking whitepaper</w:t>
        </w:r>
      </w:hyperlink>
      <w:r w:rsidR="003C0C21">
        <w:t>.</w:t>
      </w:r>
      <w:r>
        <w:t xml:space="preserve"> </w:t>
      </w:r>
      <w:r w:rsidR="00EE55E3">
        <w:t xml:space="preserve">For our purposes here, </w:t>
      </w:r>
      <w:r>
        <w:t xml:space="preserve">let’s turn </w:t>
      </w:r>
      <w:r w:rsidR="00DD3FDE">
        <w:t xml:space="preserve">now </w:t>
      </w:r>
      <w:r>
        <w:t>to the service side of the story.</w:t>
      </w:r>
    </w:p>
    <w:p w14:paraId="3470DA5A" w14:textId="77777777" w:rsidR="00AD54F5" w:rsidRDefault="00AD54F5" w:rsidP="00AD54F5"/>
    <w:p w14:paraId="3470DA5B" w14:textId="5271979C" w:rsidR="00AD54F5" w:rsidRDefault="00AD54F5" w:rsidP="00EE3DFD">
      <w:pPr>
        <w:pStyle w:val="Heading1"/>
      </w:pPr>
      <w:r>
        <w:t>Working with Windows Push Notification Service</w:t>
      </w:r>
      <w:r w:rsidR="0042186F">
        <w:t xml:space="preserve"> (WNS)</w:t>
      </w:r>
    </w:p>
    <w:p w14:paraId="21C49F33" w14:textId="6C0AFFCC" w:rsidR="00DD3FDE" w:rsidDel="00474C6F" w:rsidRDefault="00DD3FDE" w:rsidP="00AD54F5">
      <w:pPr>
        <w:rPr>
          <w:del w:id="25" w:author="Kraig Brockschmidt" w:date="2013-03-12T09:20:00Z"/>
        </w:rPr>
      </w:pPr>
      <w:del w:id="26" w:author="Kristi Rasmussen" w:date="2013-03-11T09:02:00Z">
        <w:r w:rsidDel="00822B2C">
          <w:delText>P</w:delText>
        </w:r>
        <w:r w:rsidR="00025EBC" w:rsidDel="00822B2C">
          <w:delText xml:space="preserve">ush notifications are a very sophisticated capability. </w:delText>
        </w:r>
      </w:del>
      <w:r w:rsidR="00025EBC">
        <w:t>Through the cooperation of Windows, apps, services, and WNS, it’s possible to deliver user-specific data to a specific app tile (or toast or raw notification handler) on a speci</w:t>
      </w:r>
      <w:r w:rsidR="00EE55E3">
        <w:t>fic device f</w:t>
      </w:r>
      <w:r>
        <w:t>or a specific user.</w:t>
      </w:r>
      <w:ins w:id="27" w:author="Kraig Brockschmidt" w:date="2013-03-12T09:20:00Z">
        <w:r w:rsidR="00474C6F">
          <w:t xml:space="preserve"> </w:t>
        </w:r>
      </w:ins>
    </w:p>
    <w:p w14:paraId="01C4EFE5" w14:textId="0AD6C332" w:rsidR="0086578F" w:rsidRDefault="0086578F" w:rsidP="00AD54F5">
      <w:r>
        <w:t xml:space="preserve">The relationships between all these pieces is </w:t>
      </w:r>
      <w:del w:id="28" w:author="Kristi Rasmussen" w:date="2013-03-11T09:01:00Z">
        <w:r w:rsidDel="00822B2C">
          <w:delText xml:space="preserve">illustrated </w:delText>
        </w:r>
      </w:del>
      <w:ins w:id="29" w:author="Kristi Rasmussen" w:date="2013-03-11T09:01:00Z">
        <w:r w:rsidR="00822B2C">
          <w:t>show</w:t>
        </w:r>
        <w:del w:id="30" w:author="Kraig Brockschmidt" w:date="2013-03-12T09:20:00Z">
          <w:r w:rsidR="00822B2C" w:rsidDel="00474C6F">
            <w:delText>s</w:delText>
          </w:r>
        </w:del>
      </w:ins>
      <w:ins w:id="31" w:author="Kraig Brockschmidt" w:date="2013-03-12T09:20:00Z">
        <w:r w:rsidR="00474C6F">
          <w:t>n</w:t>
        </w:r>
      </w:ins>
      <w:ins w:id="32" w:author="Kristi Rasmussen" w:date="2013-03-11T09:01:00Z">
        <w:r w:rsidR="00822B2C">
          <w:t xml:space="preserve"> </w:t>
        </w:r>
      </w:ins>
      <w:r>
        <w:t>below.</w:t>
      </w:r>
    </w:p>
    <w:p w14:paraId="0A379D8B" w14:textId="43419132" w:rsidR="0086578F" w:rsidRDefault="0086578F" w:rsidP="00AD54F5">
      <w:r>
        <w:rPr>
          <w:noProof/>
          <w:lang w:eastAsia="en-US" w:bidi="ar-SA"/>
        </w:rPr>
        <w:drawing>
          <wp:inline distT="0" distB="0" distL="0" distR="0" wp14:anchorId="763E2FDF" wp14:editId="264308D7">
            <wp:extent cx="6109015" cy="303580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313" cy="3040429"/>
                    </a:xfrm>
                    <a:prstGeom prst="rect">
                      <a:avLst/>
                    </a:prstGeom>
                    <a:noFill/>
                  </pic:spPr>
                </pic:pic>
              </a:graphicData>
            </a:graphic>
          </wp:inline>
        </w:drawing>
      </w:r>
    </w:p>
    <w:p w14:paraId="32F194E0" w14:textId="77777777" w:rsidR="0086578F" w:rsidRDefault="0086578F" w:rsidP="00AD54F5"/>
    <w:p w14:paraId="5D8F2340" w14:textId="7850C264" w:rsidR="0042186F" w:rsidRDefault="0086578F" w:rsidP="00AD54F5">
      <w:r>
        <w:t xml:space="preserve">Clearly, </w:t>
      </w:r>
      <w:r w:rsidR="00EE55E3">
        <w:t xml:space="preserve">some wiring is necessary </w:t>
      </w:r>
      <w:r>
        <w:t>to make all this work harmoniously</w:t>
      </w:r>
      <w:r w:rsidR="00025EBC">
        <w:t>:</w:t>
      </w:r>
    </w:p>
    <w:p w14:paraId="3470DA5D" w14:textId="70364523" w:rsidR="00AD54F5" w:rsidRDefault="00025EBC" w:rsidP="00AD54F5">
      <w:pPr>
        <w:pStyle w:val="ListParagraph"/>
        <w:numPr>
          <w:ilvl w:val="0"/>
          <w:numId w:val="23"/>
        </w:numPr>
        <w:contextualSpacing w:val="0"/>
      </w:pPr>
      <w:r>
        <w:t xml:space="preserve">You (the developer) </w:t>
      </w:r>
      <w:r w:rsidR="00AD54F5">
        <w:t xml:space="preserve">register </w:t>
      </w:r>
      <w:r>
        <w:t xml:space="preserve">the app </w:t>
      </w:r>
      <w:r w:rsidR="00AD54F5">
        <w:t>in the Windows Store to use push notifications</w:t>
      </w:r>
      <w:r>
        <w:t xml:space="preserve">. This </w:t>
      </w:r>
      <w:r w:rsidR="00AD54F5">
        <w:t xml:space="preserve">provides an SID and client secret that </w:t>
      </w:r>
      <w:r w:rsidR="00DD3FDE">
        <w:t xml:space="preserve">the service uses to </w:t>
      </w:r>
      <w:r>
        <w:t xml:space="preserve">authenticate </w:t>
      </w:r>
      <w:r w:rsidR="00AD54F5">
        <w:t>with WNS</w:t>
      </w:r>
      <w:r w:rsidR="008E3A0A">
        <w:t xml:space="preserve"> (these bits should </w:t>
      </w:r>
      <w:r>
        <w:t xml:space="preserve">never </w:t>
      </w:r>
      <w:r w:rsidR="00AD54F5">
        <w:t>be stored on client devices for security purposes</w:t>
      </w:r>
      <w:r>
        <w:t>)</w:t>
      </w:r>
      <w:r w:rsidR="00AD54F5">
        <w:t>.</w:t>
      </w:r>
    </w:p>
    <w:p w14:paraId="3470DA5E" w14:textId="7A6A29E6" w:rsidR="00AD54F5" w:rsidRDefault="00AD54F5" w:rsidP="00AD54F5">
      <w:pPr>
        <w:pStyle w:val="ListParagraph"/>
        <w:numPr>
          <w:ilvl w:val="0"/>
          <w:numId w:val="23"/>
        </w:numPr>
        <w:contextualSpacing w:val="0"/>
      </w:pPr>
      <w:r>
        <w:t xml:space="preserve">At runtime, the app requests a WNS channel URI </w:t>
      </w:r>
      <w:r w:rsidR="00025EBC">
        <w:t xml:space="preserve">from Windows </w:t>
      </w:r>
      <w:r>
        <w:t>for each of its live tiles</w:t>
      </w:r>
      <w:r w:rsidR="00EE55E3">
        <w:t xml:space="preserve"> (primary and secondary)</w:t>
      </w:r>
      <w:r>
        <w:t>, or one for raw notifications. An app must also refresh these channel URIs every 30 days</w:t>
      </w:r>
      <w:r w:rsidR="00EE55E3">
        <w:t xml:space="preserve">, </w:t>
      </w:r>
      <w:r>
        <w:t xml:space="preserve">for which you can use </w:t>
      </w:r>
      <w:r w:rsidR="00025EBC">
        <w:t xml:space="preserve">another </w:t>
      </w:r>
      <w:r>
        <w:t>background task.</w:t>
      </w:r>
    </w:p>
    <w:p w14:paraId="3470DA5F" w14:textId="698E8D7C" w:rsidR="00AD54F5" w:rsidRDefault="00AD54F5" w:rsidP="00AD54F5">
      <w:pPr>
        <w:pStyle w:val="ListParagraph"/>
        <w:numPr>
          <w:ilvl w:val="0"/>
          <w:numId w:val="23"/>
        </w:numPr>
        <w:contextualSpacing w:val="0"/>
      </w:pPr>
      <w:r>
        <w:t>The app’s service provide</w:t>
      </w:r>
      <w:r w:rsidR="008E3A0A">
        <w:t>s</w:t>
      </w:r>
      <w:r>
        <w:t xml:space="preserve"> a URI through which the app can </w:t>
      </w:r>
      <w:r w:rsidR="008E3A0A">
        <w:t xml:space="preserve">upload </w:t>
      </w:r>
      <w:r>
        <w:t>those channel URIs</w:t>
      </w:r>
      <w:r w:rsidR="008E3A0A">
        <w:t xml:space="preserve"> along with any data that describes its use (such as location for weather updates or a specific user account and activity)</w:t>
      </w:r>
      <w:r>
        <w:t xml:space="preserve">. </w:t>
      </w:r>
      <w:r w:rsidR="008E3A0A">
        <w:t xml:space="preserve">Upon receipt, the service stores those </w:t>
      </w:r>
      <w:r>
        <w:t>channel URI</w:t>
      </w:r>
      <w:r w:rsidR="008E3A0A">
        <w:t>s and associated data for later use</w:t>
      </w:r>
      <w:r w:rsidR="00EE55E3">
        <w:t>.</w:t>
      </w:r>
    </w:p>
    <w:p w14:paraId="3470DA60" w14:textId="33DB832F" w:rsidR="00AD54F5" w:rsidRDefault="00AD54F5" w:rsidP="001D42DA">
      <w:pPr>
        <w:pStyle w:val="ListParagraph"/>
        <w:numPr>
          <w:ilvl w:val="0"/>
          <w:numId w:val="23"/>
        </w:numPr>
        <w:contextualSpacing w:val="0"/>
      </w:pPr>
      <w:r>
        <w:lastRenderedPageBreak/>
        <w:t xml:space="preserve">The service monitors its backend for changes that apply to </w:t>
      </w:r>
      <w:r w:rsidR="008E3A0A">
        <w:t xml:space="preserve">each </w:t>
      </w:r>
      <w:r>
        <w:t xml:space="preserve">particular user/device/app/tile combination. When </w:t>
      </w:r>
      <w:del w:id="33" w:author="Kristi Rasmussen" w:date="2013-03-11T09:03:00Z">
        <w:r w:rsidDel="00822B2C">
          <w:delText xml:space="preserve">it </w:delText>
        </w:r>
      </w:del>
      <w:ins w:id="34" w:author="Kristi Rasmussen" w:date="2013-03-11T09:03:00Z">
        <w:r w:rsidR="00822B2C">
          <w:t xml:space="preserve">the service </w:t>
        </w:r>
      </w:ins>
      <w:r>
        <w:t>detects a condition that triggers a notification</w:t>
      </w:r>
      <w:r w:rsidR="00EE55E3">
        <w:t xml:space="preserve"> for a particular channel</w:t>
      </w:r>
      <w:r>
        <w:t>, it builds the content of that notification (XML or raw)</w:t>
      </w:r>
      <w:r w:rsidR="008E3A0A">
        <w:t xml:space="preserve">, </w:t>
      </w:r>
      <w:r w:rsidR="00EE55E3">
        <w:t xml:space="preserve">authenticates itself with WNS using the SID and client secret, </w:t>
      </w:r>
      <w:r w:rsidR="008E3A0A">
        <w:t xml:space="preserve">and </w:t>
      </w:r>
      <w:r w:rsidR="00EE55E3">
        <w:t>then</w:t>
      </w:r>
      <w:r>
        <w:t xml:space="preserve"> sends </w:t>
      </w:r>
      <w:r w:rsidR="00EE55E3">
        <w:t xml:space="preserve">the notification </w:t>
      </w:r>
      <w:r>
        <w:t>to WNS along with the channel URI.</w:t>
      </w:r>
    </w:p>
    <w:p w14:paraId="65893670" w14:textId="472AC829" w:rsidR="00EE3DFD" w:rsidRDefault="00EE55E3" w:rsidP="00EE3DFD">
      <w:r>
        <w:t>Let’s look at each step in detail.</w:t>
      </w:r>
      <w:r w:rsidR="0012152C">
        <w:t xml:space="preserve"> (And just as a preview, if dealing with HTTP requests makes you nervous, </w:t>
      </w:r>
      <w:del w:id="35" w:author="Kristi Rasmussen" w:date="2013-03-11T09:04:00Z">
        <w:r w:rsidR="0012152C" w:rsidDel="00822B2C">
          <w:delText xml:space="preserve">know that </w:delText>
        </w:r>
      </w:del>
      <w:r w:rsidR="0012152C">
        <w:t xml:space="preserve">Windows Azure Mobile Services </w:t>
      </w:r>
      <w:del w:id="36" w:author="Kristi Rasmussen" w:date="2013-03-11T09:04:00Z">
        <w:r w:rsidR="008E3A0A" w:rsidDel="00822B2C">
          <w:delText>will relieve</w:delText>
        </w:r>
      </w:del>
      <w:ins w:id="37" w:author="Kristi Rasmussen" w:date="2013-03-11T09:04:00Z">
        <w:r w:rsidR="00822B2C">
          <w:t>relieves</w:t>
        </w:r>
      </w:ins>
      <w:r w:rsidR="008E3A0A">
        <w:t xml:space="preserve"> you from many of the details, as we’ll see</w:t>
      </w:r>
      <w:r w:rsidR="0012152C">
        <w:t>.)</w:t>
      </w:r>
    </w:p>
    <w:p w14:paraId="4A4D86CA" w14:textId="77777777" w:rsidR="00EE55E3" w:rsidRDefault="00EE55E3" w:rsidP="00EE3DFD"/>
    <w:p w14:paraId="3470DA61" w14:textId="4F4DAB01" w:rsidR="00C8412E" w:rsidRDefault="004402CC" w:rsidP="00EE3DFD">
      <w:pPr>
        <w:pStyle w:val="Heading2"/>
      </w:pPr>
      <w:r>
        <w:t xml:space="preserve">App </w:t>
      </w:r>
      <w:ins w:id="38" w:author="Kristi Rasmussen" w:date="2013-03-11T09:04:00Z">
        <w:r w:rsidR="00822B2C">
          <w:t>r</w:t>
        </w:r>
      </w:ins>
      <w:del w:id="39" w:author="Kristi Rasmussen" w:date="2013-03-11T09:04:00Z">
        <w:r w:rsidDel="00822B2C">
          <w:delText>R</w:delText>
        </w:r>
      </w:del>
      <w:r>
        <w:t>egistration</w:t>
      </w:r>
      <w:r w:rsidR="00EE3DFD">
        <w:t xml:space="preserve"> with the Windows Store</w:t>
      </w:r>
    </w:p>
    <w:p w14:paraId="3470DA62" w14:textId="05E638FC" w:rsidR="004402CC" w:rsidRDefault="004402CC" w:rsidP="004402CC">
      <w:del w:id="40" w:author="Kristi Rasmussen" w:date="2013-03-11T09:05:00Z">
        <w:r w:rsidDel="00822B2C">
          <w:delText xml:space="preserve">For </w:delText>
        </w:r>
        <w:r w:rsidR="008E3A0A" w:rsidDel="00822B2C">
          <w:delText>exact instructions on obtaining</w:delText>
        </w:r>
      </w:del>
      <w:ins w:id="41" w:author="Kristi Rasmussen" w:date="2013-03-11T09:05:00Z">
        <w:r w:rsidR="00822B2C">
          <w:t>To obtain</w:t>
        </w:r>
      </w:ins>
      <w:r w:rsidR="008E3A0A">
        <w:t xml:space="preserve"> the SID and client secret for your service</w:t>
      </w:r>
      <w:r>
        <w:t xml:space="preserve">, refer to </w:t>
      </w:r>
      <w:hyperlink r:id="rId15" w:history="1">
        <w:r w:rsidRPr="004402CC">
          <w:rPr>
            <w:rStyle w:val="Hyperlink"/>
          </w:rPr>
          <w:t>How to authenticate with the Windows Push Notification Service (WNS)</w:t>
        </w:r>
      </w:hyperlink>
      <w:r>
        <w:t xml:space="preserve"> on the Windows Developer Center. </w:t>
      </w:r>
      <w:r w:rsidR="008E3A0A">
        <w:t>T</w:t>
      </w:r>
      <w:r>
        <w:t>he SID is what identifies your app with WNS, and the client secret is what your service uses to tell WNS that it’s allowed to send notifications for your app.</w:t>
      </w:r>
      <w:r w:rsidR="00EE3DFD">
        <w:t xml:space="preserve"> Again, these should only be stored in the service.</w:t>
      </w:r>
    </w:p>
    <w:p w14:paraId="3470DA63" w14:textId="5FC479E3" w:rsidR="000E0C85" w:rsidRDefault="00EE3DFD" w:rsidP="000E0C85">
      <w:r>
        <w:t>Note that S</w:t>
      </w:r>
      <w:r w:rsidR="004402CC">
        <w:t>tep 4</w:t>
      </w:r>
      <w:r w:rsidR="008E3A0A">
        <w:t xml:space="preserve"> in </w:t>
      </w:r>
      <w:ins w:id="42" w:author="Kristi Rasmussen" w:date="2013-03-11T09:05:00Z">
        <w:r w:rsidR="00822B2C">
          <w:fldChar w:fldCharType="begin"/>
        </w:r>
        <w:r w:rsidR="00822B2C">
          <w:instrText xml:space="preserve"> HYPERLINK "http://msdn.microsoft.com/library/windows/apps/hh465407.aspx" </w:instrText>
        </w:r>
        <w:r w:rsidR="00822B2C">
          <w:fldChar w:fldCharType="separate"/>
        </w:r>
        <w:r w:rsidR="00822B2C" w:rsidRPr="004402CC">
          <w:rPr>
            <w:rStyle w:val="Hyperlink"/>
          </w:rPr>
          <w:t>How to authenticate with the Windows Push Notification Service (WNS)</w:t>
        </w:r>
        <w:r w:rsidR="00822B2C">
          <w:rPr>
            <w:rStyle w:val="Hyperlink"/>
          </w:rPr>
          <w:fldChar w:fldCharType="end"/>
        </w:r>
      </w:ins>
      <w:del w:id="43" w:author="Kristi Rasmussen" w:date="2013-03-11T09:05:00Z">
        <w:r w:rsidR="008E3A0A" w:rsidDel="00822B2C">
          <w:delText>the topic linked above</w:delText>
        </w:r>
      </w:del>
      <w:r w:rsidR="008E3A0A">
        <w:t>,</w:t>
      </w:r>
      <w:r w:rsidR="004402CC">
        <w:t xml:space="preserve"> </w:t>
      </w:r>
      <w:r w:rsidR="0086578F">
        <w:t xml:space="preserve">“Send the cloud server's credentials to WNS,” </w:t>
      </w:r>
      <w:r w:rsidR="004402CC">
        <w:t xml:space="preserve">is </w:t>
      </w:r>
      <w:r w:rsidR="008E3A0A">
        <w:t xml:space="preserve">something you do only when </w:t>
      </w:r>
      <w:r w:rsidR="004402CC">
        <w:t>your service send</w:t>
      </w:r>
      <w:r w:rsidR="008E3A0A">
        <w:t>s</w:t>
      </w:r>
      <w:r w:rsidR="004402CC">
        <w:t xml:space="preserve"> a push notification. We’ll come back to that shortly, because at this stage your service </w:t>
      </w:r>
      <w:r w:rsidR="00FA0A0A">
        <w:t xml:space="preserve">lacks the key piece that it needs to </w:t>
      </w:r>
      <w:r w:rsidR="004402CC">
        <w:t xml:space="preserve">send </w:t>
      </w:r>
      <w:r>
        <w:t xml:space="preserve">a </w:t>
      </w:r>
      <w:r w:rsidR="004402CC">
        <w:t>notification</w:t>
      </w:r>
      <w:r>
        <w:t>, namely a channel URI</w:t>
      </w:r>
      <w:r w:rsidR="004402CC">
        <w:t>.</w:t>
      </w:r>
    </w:p>
    <w:p w14:paraId="18347359" w14:textId="77777777" w:rsidR="00EE3DFD" w:rsidRDefault="00EE3DFD" w:rsidP="000E0C85"/>
    <w:p w14:paraId="3470DA64" w14:textId="79AD5AD6" w:rsidR="004402CC" w:rsidRDefault="00EE3DFD" w:rsidP="00EE3DFD">
      <w:pPr>
        <w:pStyle w:val="Heading2"/>
      </w:pPr>
      <w:r>
        <w:t xml:space="preserve">Obtaining and </w:t>
      </w:r>
      <w:ins w:id="44" w:author="Kristi Rasmussen" w:date="2013-03-11T09:06:00Z">
        <w:r w:rsidR="00822B2C">
          <w:t>r</w:t>
        </w:r>
      </w:ins>
      <w:del w:id="45" w:author="Kristi Rasmussen" w:date="2013-03-11T09:06:00Z">
        <w:r w:rsidDel="00822B2C">
          <w:delText>R</w:delText>
        </w:r>
      </w:del>
      <w:r>
        <w:t xml:space="preserve">efreshing </w:t>
      </w:r>
      <w:ins w:id="46" w:author="Kristi Rasmussen" w:date="2013-03-11T09:06:00Z">
        <w:r w:rsidR="00822B2C">
          <w:t>c</w:t>
        </w:r>
      </w:ins>
      <w:del w:id="47" w:author="Kristi Rasmussen" w:date="2013-03-11T09:06:00Z">
        <w:r w:rsidR="004402CC" w:rsidDel="00822B2C">
          <w:delText>C</w:delText>
        </w:r>
      </w:del>
      <w:r w:rsidR="004402CC">
        <w:t>hannel URIs</w:t>
      </w:r>
    </w:p>
    <w:p w14:paraId="27F6677F" w14:textId="77777777" w:rsidR="00FA0A0A" w:rsidRDefault="004402CC" w:rsidP="004402CC">
      <w:r>
        <w:t xml:space="preserve">The client app obtains channel URIs at runtime through the </w:t>
      </w:r>
      <w:hyperlink r:id="rId16" w:history="1">
        <w:r w:rsidRPr="00EE3DFD">
          <w:rPr>
            <w:rStyle w:val="Hyperlink"/>
          </w:rPr>
          <w:t>Windows.Networking.PushNotifications.PushNotificationChannelManager</w:t>
        </w:r>
      </w:hyperlink>
      <w:r w:rsidRPr="004402CC">
        <w:t xml:space="preserve"> object</w:t>
      </w:r>
      <w:r w:rsidR="00FA0A0A">
        <w:t>. This object has only two methods</w:t>
      </w:r>
      <w:r w:rsidRPr="004402CC">
        <w:t>:</w:t>
      </w:r>
    </w:p>
    <w:p w14:paraId="038A4070" w14:textId="0ABDC5B1" w:rsidR="00FA0A0A" w:rsidRDefault="004402CC" w:rsidP="008E3A0A">
      <w:pPr>
        <w:pStyle w:val="ListParagraph"/>
        <w:numPr>
          <w:ilvl w:val="0"/>
          <w:numId w:val="30"/>
        </w:numPr>
        <w:ind w:left="763"/>
        <w:contextualSpacing w:val="0"/>
      </w:pPr>
      <w:r w:rsidRPr="00FA0A0A">
        <w:rPr>
          <w:i/>
          <w:iCs/>
        </w:rPr>
        <w:t>createPushNotificationChannelForApplicationAsync</w:t>
      </w:r>
      <w:r w:rsidR="00FA0A0A">
        <w:t>: creates a channel URI for the app’s primary tile</w:t>
      </w:r>
      <w:r w:rsidR="008E3A0A">
        <w:t xml:space="preserve"> as well as </w:t>
      </w:r>
      <w:r w:rsidR="00FA0A0A">
        <w:t>toasts and raw notifications.</w:t>
      </w:r>
    </w:p>
    <w:p w14:paraId="3470DA65" w14:textId="6D0C9923" w:rsidR="002E3FD6" w:rsidRPr="002E3FD6" w:rsidRDefault="004402CC" w:rsidP="008E3A0A">
      <w:pPr>
        <w:pStyle w:val="ListParagraph"/>
        <w:numPr>
          <w:ilvl w:val="0"/>
          <w:numId w:val="30"/>
        </w:numPr>
        <w:ind w:left="763"/>
        <w:contextualSpacing w:val="0"/>
      </w:pPr>
      <w:r w:rsidRPr="00FA0A0A">
        <w:rPr>
          <w:i/>
          <w:iCs/>
        </w:rPr>
        <w:t>createPushNotificationChannelForSecondaryTileAsync</w:t>
      </w:r>
      <w:r w:rsidR="00FA0A0A">
        <w:rPr>
          <w:i/>
          <w:iCs/>
        </w:rPr>
        <w:t>:</w:t>
      </w:r>
      <w:r w:rsidRPr="004402CC">
        <w:t xml:space="preserve"> </w:t>
      </w:r>
      <w:r w:rsidR="00FA0A0A">
        <w:t>creates a channel URI for a specific secondary tile</w:t>
      </w:r>
      <w:r w:rsidR="008E3A0A">
        <w:t xml:space="preserve"> identified by </w:t>
      </w:r>
      <w:r w:rsidRPr="004402CC">
        <w:t xml:space="preserve">a </w:t>
      </w:r>
      <w:r w:rsidRPr="00FA0A0A">
        <w:rPr>
          <w:i/>
          <w:iCs/>
        </w:rPr>
        <w:t>tileId</w:t>
      </w:r>
      <w:r w:rsidRPr="004402CC">
        <w:t xml:space="preserve"> argument.</w:t>
      </w:r>
    </w:p>
    <w:p w14:paraId="3470DA66" w14:textId="5400A9A4" w:rsidR="002E3FD6" w:rsidRPr="002E3FD6" w:rsidRDefault="004402CC" w:rsidP="002E3FD6">
      <w:r w:rsidRPr="004402CC">
        <w:t xml:space="preserve">The result of both async operations is a </w:t>
      </w:r>
      <w:hyperlink r:id="rId17" w:history="1">
        <w:r w:rsidRPr="00EE3DFD">
          <w:rPr>
            <w:rStyle w:val="Hyperlink"/>
          </w:rPr>
          <w:t>PushNotificationChannel</w:t>
        </w:r>
      </w:hyperlink>
      <w:r w:rsidRPr="004402CC">
        <w:t xml:space="preserve"> object</w:t>
      </w:r>
      <w:r w:rsidR="002E3FD6">
        <w:t xml:space="preserve">. This object contains </w:t>
      </w:r>
      <w:r w:rsidR="00FA0A0A">
        <w:t>the channel URI in its</w:t>
      </w:r>
      <w:r w:rsidR="002E3FD6">
        <w:t xml:space="preserve"> </w:t>
      </w:r>
      <w:r w:rsidR="002E3FD6">
        <w:rPr>
          <w:i/>
          <w:iCs/>
        </w:rPr>
        <w:t xml:space="preserve">Uri </w:t>
      </w:r>
      <w:r w:rsidR="002E3FD6">
        <w:t xml:space="preserve">property, </w:t>
      </w:r>
      <w:r w:rsidR="00FA0A0A">
        <w:t xml:space="preserve">along with </w:t>
      </w:r>
      <w:r w:rsidR="002E3FD6">
        <w:t xml:space="preserve">an </w:t>
      </w:r>
      <w:r w:rsidR="002E3FD6" w:rsidRPr="002E3FD6">
        <w:rPr>
          <w:i/>
          <w:iCs/>
        </w:rPr>
        <w:t>ExpirationTime</w:t>
      </w:r>
      <w:r w:rsidR="002E3FD6">
        <w:t xml:space="preserve"> to indicate the deadline for refreshing </w:t>
      </w:r>
      <w:r w:rsidR="00FA0A0A">
        <w:t>that channel</w:t>
      </w:r>
      <w:r w:rsidR="002E3FD6">
        <w:t xml:space="preserve">. A </w:t>
      </w:r>
      <w:r w:rsidR="002E3FD6">
        <w:rPr>
          <w:i/>
          <w:iCs/>
        </w:rPr>
        <w:t xml:space="preserve">Close </w:t>
      </w:r>
      <w:r w:rsidR="002E3FD6">
        <w:t>method specifically terminates the channel if need</w:t>
      </w:r>
      <w:r w:rsidR="00FA0A0A">
        <w:t>ed</w:t>
      </w:r>
      <w:r w:rsidR="002E3FD6">
        <w:t xml:space="preserve">, and most importantly is the </w:t>
      </w:r>
      <w:r w:rsidR="002E3FD6" w:rsidRPr="002E3FD6">
        <w:rPr>
          <w:i/>
          <w:iCs/>
        </w:rPr>
        <w:t>PushNotificationReceived</w:t>
      </w:r>
      <w:r w:rsidR="002E3FD6">
        <w:t xml:space="preserve"> event, which is </w:t>
      </w:r>
      <w:r w:rsidR="00FA0A0A">
        <w:t xml:space="preserve">again </w:t>
      </w:r>
      <w:r w:rsidR="002E3FD6">
        <w:t xml:space="preserve">what’s fired when the app is in the foreground and </w:t>
      </w:r>
      <w:r w:rsidR="002E3FD6" w:rsidRPr="002E3FD6">
        <w:t xml:space="preserve">a </w:t>
      </w:r>
      <w:r w:rsidR="00FA0A0A">
        <w:t xml:space="preserve">push </w:t>
      </w:r>
      <w:r w:rsidR="002E3FD6" w:rsidRPr="002E3FD6">
        <w:t xml:space="preserve">notification is received </w:t>
      </w:r>
      <w:r w:rsidR="002E3FD6">
        <w:t>through this channel.</w:t>
      </w:r>
    </w:p>
    <w:p w14:paraId="0588EDE7" w14:textId="5AA58D44" w:rsidR="00FA0A0A" w:rsidRDefault="002E3FD6" w:rsidP="002E3FD6">
      <w:r>
        <w:lastRenderedPageBreak/>
        <w:t xml:space="preserve">The lifetime of a channel URI is 30 days, </w:t>
      </w:r>
      <w:r w:rsidR="00FA0A0A">
        <w:t xml:space="preserve">after which WNS </w:t>
      </w:r>
      <w:del w:id="48" w:author="Kristi Rasmussen" w:date="2013-03-11T09:06:00Z">
        <w:r w:rsidR="00FA0A0A" w:rsidDel="00822B2C">
          <w:delText xml:space="preserve">will </w:delText>
        </w:r>
      </w:del>
      <w:r w:rsidR="00FA0A0A">
        <w:t>reject</w:t>
      </w:r>
      <w:ins w:id="49" w:author="Kristi Rasmussen" w:date="2013-03-11T09:06:00Z">
        <w:r w:rsidR="00822B2C">
          <w:t>s</w:t>
        </w:r>
      </w:ins>
      <w:r w:rsidR="00FA0A0A">
        <w:t xml:space="preserve"> any requests </w:t>
      </w:r>
      <w:r w:rsidR="008E3A0A">
        <w:t xml:space="preserve">made for </w:t>
      </w:r>
      <w:r w:rsidR="00FA0A0A">
        <w:t xml:space="preserve">that channel. </w:t>
      </w:r>
      <w:r w:rsidR="008E3A0A">
        <w:t>A</w:t>
      </w:r>
      <w:r>
        <w:t xml:space="preserve">pp code </w:t>
      </w:r>
      <w:r w:rsidR="008E3A0A">
        <w:t xml:space="preserve">thus </w:t>
      </w:r>
      <w:r>
        <w:t xml:space="preserve">needs to </w:t>
      </w:r>
      <w:r w:rsidR="008E3A0A">
        <w:t xml:space="preserve">refresh those URIs with </w:t>
      </w:r>
      <w:r w:rsidR="00FA0A0A">
        <w:t xml:space="preserve">the </w:t>
      </w:r>
      <w:r w:rsidR="00FA0A0A" w:rsidRPr="00FA0A0A">
        <w:rPr>
          <w:i/>
        </w:rPr>
        <w:t>create</w:t>
      </w:r>
      <w:r w:rsidR="00FA0A0A">
        <w:t xml:space="preserve"> methods above </w:t>
      </w:r>
      <w:r w:rsidR="00EE3DFD">
        <w:t xml:space="preserve">at least once </w:t>
      </w:r>
      <w:r>
        <w:t>every 30 days</w:t>
      </w:r>
      <w:r w:rsidR="00FA0A0A">
        <w:t xml:space="preserve"> and </w:t>
      </w:r>
      <w:r w:rsidR="008E3A0A">
        <w:t xml:space="preserve">send </w:t>
      </w:r>
      <w:r w:rsidR="00FA0A0A">
        <w:t xml:space="preserve">those URIs to </w:t>
      </w:r>
      <w:r w:rsidR="0086578F">
        <w:t>its</w:t>
      </w:r>
      <w:r w:rsidR="0071408A">
        <w:t xml:space="preserve"> </w:t>
      </w:r>
      <w:r w:rsidR="00FA0A0A">
        <w:t>service</w:t>
      </w:r>
      <w:r w:rsidR="0071408A">
        <w:t>.</w:t>
      </w:r>
      <w:r w:rsidR="008E3A0A">
        <w:t xml:space="preserve"> </w:t>
      </w:r>
      <w:del w:id="50" w:author="Kristi Rasmussen" w:date="2013-03-11T09:07:00Z">
        <w:r w:rsidR="00FA0A0A" w:rsidDel="00822B2C">
          <w:delText xml:space="preserve">A good strategy for </w:delText>
        </w:r>
        <w:r w:rsidR="008E3A0A" w:rsidDel="00822B2C">
          <w:delText xml:space="preserve">this </w:delText>
        </w:r>
        <w:r w:rsidR="00FA0A0A" w:rsidDel="00822B2C">
          <w:delText>is as follows</w:delText>
        </w:r>
      </w:del>
      <w:ins w:id="51" w:author="Kristi Rasmussen" w:date="2013-03-11T09:07:00Z">
        <w:r w:rsidR="00822B2C">
          <w:t>Here’s a good strategy</w:t>
        </w:r>
      </w:ins>
      <w:r w:rsidR="00FA0A0A">
        <w:t>:</w:t>
      </w:r>
    </w:p>
    <w:p w14:paraId="01650FEE" w14:textId="767B5861" w:rsidR="00FA0A0A" w:rsidRDefault="008E3A0A" w:rsidP="0086578F">
      <w:pPr>
        <w:pStyle w:val="ListParagraph"/>
        <w:numPr>
          <w:ilvl w:val="0"/>
          <w:numId w:val="31"/>
        </w:numPr>
        <w:contextualSpacing w:val="0"/>
      </w:pPr>
      <w:r>
        <w:t xml:space="preserve">On first launch, </w:t>
      </w:r>
      <w:r w:rsidR="00FA0A0A">
        <w:t xml:space="preserve">request a channel URI and save </w:t>
      </w:r>
      <w:r w:rsidR="0071408A">
        <w:t xml:space="preserve">the string in the </w:t>
      </w:r>
      <w:r w:rsidR="0071408A">
        <w:rPr>
          <w:i/>
        </w:rPr>
        <w:t xml:space="preserve">Uri </w:t>
      </w:r>
      <w:r w:rsidR="0071408A">
        <w:t xml:space="preserve">property </w:t>
      </w:r>
      <w:r w:rsidR="00FA0A0A">
        <w:t xml:space="preserve">in your local app data. Because channel URIs are specific to a device, </w:t>
      </w:r>
      <w:del w:id="52" w:author="Kristi Rasmussen" w:date="2013-03-11T09:07:00Z">
        <w:r w:rsidR="00FA0A0A" w:rsidDel="00822B2C">
          <w:delText>they should not be stored</w:delText>
        </w:r>
      </w:del>
      <w:ins w:id="53" w:author="Kristi Rasmussen" w:date="2013-03-11T09:07:00Z">
        <w:r w:rsidR="00822B2C">
          <w:t>do not store them</w:t>
        </w:r>
      </w:ins>
      <w:r w:rsidR="00FA0A0A">
        <w:t xml:space="preserve"> in your roaming app data</w:t>
      </w:r>
      <w:r w:rsidR="0071408A">
        <w:t>.</w:t>
      </w:r>
    </w:p>
    <w:p w14:paraId="0E6803AB" w14:textId="662B1A80" w:rsidR="00FA0A0A" w:rsidRDefault="00FA0A0A" w:rsidP="0086578F">
      <w:pPr>
        <w:pStyle w:val="ListParagraph"/>
        <w:numPr>
          <w:ilvl w:val="0"/>
          <w:numId w:val="31"/>
        </w:numPr>
        <w:contextualSpacing w:val="0"/>
      </w:pPr>
      <w:r>
        <w:t xml:space="preserve">On subsequent launches, request </w:t>
      </w:r>
      <w:r w:rsidR="002E3FD6">
        <w:t xml:space="preserve">a channel URI </w:t>
      </w:r>
      <w:r>
        <w:t xml:space="preserve">again and compare it to the </w:t>
      </w:r>
      <w:r w:rsidR="008E3A0A">
        <w:t xml:space="preserve">one </w:t>
      </w:r>
      <w:r>
        <w:t>previously saved. If it’s different</w:t>
      </w:r>
      <w:r w:rsidR="0071408A">
        <w:t>, send it to the service</w:t>
      </w:r>
      <w:r w:rsidR="008E3A0A">
        <w:t>, or send it and let the service replace an older one if necessary</w:t>
      </w:r>
      <w:r w:rsidR="0071408A">
        <w:t>.</w:t>
      </w:r>
    </w:p>
    <w:p w14:paraId="0E865EA1" w14:textId="4FC8FC80" w:rsidR="0071408A" w:rsidRDefault="008E3A0A" w:rsidP="0086578F">
      <w:pPr>
        <w:pStyle w:val="ListParagraph"/>
        <w:numPr>
          <w:ilvl w:val="0"/>
          <w:numId w:val="31"/>
        </w:numPr>
        <w:contextualSpacing w:val="0"/>
      </w:pPr>
      <w:r>
        <w:t>Also p</w:t>
      </w:r>
      <w:r w:rsidR="0071408A">
        <w:t xml:space="preserve">erform the </w:t>
      </w:r>
      <w:r>
        <w:t xml:space="preserve">previous </w:t>
      </w:r>
      <w:r w:rsidR="0071408A">
        <w:t xml:space="preserve">step in your app’s </w:t>
      </w:r>
      <w:r w:rsidR="0071408A">
        <w:rPr>
          <w:i/>
        </w:rPr>
        <w:t xml:space="preserve">Resuming </w:t>
      </w:r>
      <w:r w:rsidR="0071408A">
        <w:t>handler</w:t>
      </w:r>
      <w:r w:rsidR="007B2D8F">
        <w:t xml:space="preserve"> (see </w:t>
      </w:r>
      <w:hyperlink r:id="rId18" w:history="1">
        <w:r w:rsidR="007B2D8F" w:rsidRPr="007B2D8F">
          <w:rPr>
            <w:rStyle w:val="Hyperlink"/>
          </w:rPr>
          <w:t>Launching, resuming, and multitasking</w:t>
        </w:r>
      </w:hyperlink>
      <w:r w:rsidR="007B2D8F">
        <w:t xml:space="preserve"> in the docs)</w:t>
      </w:r>
      <w:r w:rsidR="0071408A">
        <w:t xml:space="preserve">, because it’s possible that the app might have been suspended for </w:t>
      </w:r>
      <w:r>
        <w:t>more than 30 days.</w:t>
      </w:r>
    </w:p>
    <w:p w14:paraId="5E06C7CC" w14:textId="15FED601" w:rsidR="0071408A" w:rsidRDefault="0071408A" w:rsidP="0086578F">
      <w:pPr>
        <w:pStyle w:val="ListParagraph"/>
        <w:numPr>
          <w:ilvl w:val="0"/>
          <w:numId w:val="31"/>
        </w:numPr>
        <w:contextualSpacing w:val="0"/>
      </w:pPr>
      <w:r>
        <w:t xml:space="preserve">If you’re concerned the app won’t be run </w:t>
      </w:r>
      <w:r w:rsidR="004D59BF">
        <w:t xml:space="preserve">within </w:t>
      </w:r>
      <w:r>
        <w:t xml:space="preserve">30 days, implement a background task with a maintenance trigger to run every few days or once a week. For details, refer again to </w:t>
      </w:r>
      <w:hyperlink r:id="rId19" w:history="1">
        <w:r w:rsidRPr="003C0C21">
          <w:rPr>
            <w:rStyle w:val="Hyperlink"/>
          </w:rPr>
          <w:t>Being productive in the background—background tasks</w:t>
        </w:r>
      </w:hyperlink>
      <w:r>
        <w:t>; the background task in this case will just execute the same code as the app to request a channel and send it to your service.</w:t>
      </w:r>
    </w:p>
    <w:p w14:paraId="67DDE9E8" w14:textId="77777777" w:rsidR="00CF5C80" w:rsidRDefault="00CF5C80" w:rsidP="002E3FD6"/>
    <w:p w14:paraId="214DC191" w14:textId="4958BCF8" w:rsidR="0071408A" w:rsidRDefault="0071408A" w:rsidP="0071408A">
      <w:pPr>
        <w:pStyle w:val="Heading2"/>
      </w:pPr>
      <w:r>
        <w:t xml:space="preserve">Sending </w:t>
      </w:r>
      <w:ins w:id="54" w:author="Kristi Rasmussen" w:date="2013-03-11T09:08:00Z">
        <w:r w:rsidR="00822B2C">
          <w:t>c</w:t>
        </w:r>
      </w:ins>
      <w:del w:id="55" w:author="Kristi Rasmussen" w:date="2013-03-11T09:08:00Z">
        <w:r w:rsidDel="00822B2C">
          <w:delText>C</w:delText>
        </w:r>
      </w:del>
      <w:r>
        <w:t xml:space="preserve">hannel URIs to the </w:t>
      </w:r>
      <w:ins w:id="56" w:author="Kristi Rasmussen" w:date="2013-03-11T09:08:00Z">
        <w:r w:rsidR="00822B2C">
          <w:t>s</w:t>
        </w:r>
      </w:ins>
      <w:del w:id="57" w:author="Kristi Rasmussen" w:date="2013-03-11T09:08:00Z">
        <w:r w:rsidDel="00822B2C">
          <w:delText>S</w:delText>
        </w:r>
      </w:del>
      <w:r>
        <w:t>ervice</w:t>
      </w:r>
    </w:p>
    <w:p w14:paraId="3470DA6C" w14:textId="62916CBA" w:rsidR="002E3FD6" w:rsidRDefault="002E3FD6" w:rsidP="002E3FD6">
      <w:r>
        <w:t xml:space="preserve">Typically, push notification channels </w:t>
      </w:r>
      <w:r w:rsidR="009B5F76">
        <w:t xml:space="preserve">work with user-specific updates like email status, instant messages, and other personalized information. It’s </w:t>
      </w:r>
      <w:del w:id="58" w:author="Kristi Rasmussen" w:date="2013-03-12T07:59:00Z">
        <w:r w:rsidR="009B5F76" w:rsidDel="005F1E88">
          <w:delText xml:space="preserve">generally </w:delText>
        </w:r>
      </w:del>
      <w:r w:rsidR="009B5F76">
        <w:t>unlikely that your service will need to broadcast the same notification to every user</w:t>
      </w:r>
      <w:r w:rsidR="00265B00">
        <w:t xml:space="preserve"> and/or every tile</w:t>
      </w:r>
      <w:r w:rsidR="009B5F76">
        <w:t>.</w:t>
      </w:r>
      <w:r w:rsidR="00C17992">
        <w:t xml:space="preserve"> For this reason, the service needs to associate each channel URI with </w:t>
      </w:r>
      <w:r w:rsidR="0071408A">
        <w:t>more specific information</w:t>
      </w:r>
      <w:r w:rsidR="00265B00">
        <w:t>. For an email app, the user’s id is paramount, as that would specify the account to check. A weather app, on the other hand, would likely associate each channel URI with a specific latitude and longitude, such that each tile (primary and secondary) would reflect a distinct location.</w:t>
      </w:r>
    </w:p>
    <w:p w14:paraId="68B88373" w14:textId="11463729" w:rsidR="00265B00" w:rsidRDefault="00265B00" w:rsidP="002E3FD6">
      <w:r>
        <w:t xml:space="preserve">The app, then, must include these details when it sends a channel URI to its service, and the service </w:t>
      </w:r>
      <w:r w:rsidR="004D59BF">
        <w:t xml:space="preserve">must </w:t>
      </w:r>
      <w:r>
        <w:t>store them for later use.</w:t>
      </w:r>
    </w:p>
    <w:p w14:paraId="237AB055" w14:textId="06ADA0C5" w:rsidR="00CF5C80" w:rsidRDefault="00CF5C80" w:rsidP="00CF5C80">
      <w:r>
        <w:t xml:space="preserve">Where user identity is concerned, </w:t>
      </w:r>
      <w:r w:rsidR="004D59BF">
        <w:t xml:space="preserve">it’s best for </w:t>
      </w:r>
      <w:r>
        <w:t xml:space="preserve">the app to authenticate </w:t>
      </w:r>
      <w:r w:rsidR="004D59BF">
        <w:t xml:space="preserve">the user </w:t>
      </w:r>
      <w:r>
        <w:t xml:space="preserve">with the service separately, using service-specific credentials or through an </w:t>
      </w:r>
      <w:r w:rsidR="00C17992">
        <w:t>OAuth provider such as Facebook, Twitter, Google, or the user’s Microsoft Account (</w:t>
      </w:r>
      <w:r w:rsidR="004D59BF">
        <w:t xml:space="preserve">using OAuth is helpful with </w:t>
      </w:r>
      <w:r w:rsidR="00C17992">
        <w:t xml:space="preserve">Windows Azure Mobile Services, as we’ll see later). If for some reason that’s not possible, </w:t>
      </w:r>
      <w:r w:rsidR="004D59BF">
        <w:t xml:space="preserve">be sure to encrypt </w:t>
      </w:r>
      <w:r>
        <w:t xml:space="preserve">any user id you send to the service or make sure to send it over </w:t>
      </w:r>
      <w:r w:rsidR="0086578F">
        <w:t>HTTPS</w:t>
      </w:r>
      <w:r>
        <w:t>.</w:t>
      </w:r>
    </w:p>
    <w:p w14:paraId="3470DA6E" w14:textId="686688CA" w:rsidR="009B5F76" w:rsidRDefault="0086578F" w:rsidP="009B5F76">
      <w:r>
        <w:lastRenderedPageBreak/>
        <w:t>Whatever the case</w:t>
      </w:r>
      <w:r w:rsidR="00C17992">
        <w:t>, h</w:t>
      </w:r>
      <w:r w:rsidR="009B5F76">
        <w:t>ow you send all this information to your service</w:t>
      </w:r>
      <w:r w:rsidR="004D59BF">
        <w:t xml:space="preserve"> (in </w:t>
      </w:r>
      <w:r w:rsidR="009B5F76">
        <w:t xml:space="preserve">headers, </w:t>
      </w:r>
      <w:r w:rsidR="004D59BF">
        <w:t xml:space="preserve">through </w:t>
      </w:r>
      <w:r w:rsidR="009B5F76">
        <w:t>data in the message body, or as parameters on the service URI</w:t>
      </w:r>
      <w:r w:rsidR="004D59BF">
        <w:t xml:space="preserve">) </w:t>
      </w:r>
      <w:r w:rsidR="009B5F76">
        <w:t>is up to you. This part of the communication is strictly between the app and its service.</w:t>
      </w:r>
    </w:p>
    <w:p w14:paraId="7940506E" w14:textId="54B08AEE" w:rsidR="00E806FF" w:rsidRDefault="00E806FF" w:rsidP="009B5F76">
      <w:r>
        <w:t xml:space="preserve">As a simple example, let’s say </w:t>
      </w:r>
      <w:r w:rsidR="0086578F">
        <w:t xml:space="preserve">we </w:t>
      </w:r>
      <w:r>
        <w:t xml:space="preserve">have a service with a page called </w:t>
      </w:r>
      <w:r w:rsidRPr="00F466BB">
        <w:rPr>
          <w:i/>
        </w:rPr>
        <w:t>receiveuri.aspx</w:t>
      </w:r>
      <w:r>
        <w:t xml:space="preserve"> (as we’ll see in the next section)</w:t>
      </w:r>
      <w:r w:rsidR="00D35FDD">
        <w:t xml:space="preserve">, </w:t>
      </w:r>
      <w:r w:rsidR="0078707F">
        <w:t xml:space="preserve">the full address of which is </w:t>
      </w:r>
      <w:r w:rsidR="00D35FDD">
        <w:t xml:space="preserve">in a variable called </w:t>
      </w:r>
      <w:r w:rsidR="00D35FDD">
        <w:rPr>
          <w:i/>
        </w:rPr>
        <w:t>url</w:t>
      </w:r>
      <w:r>
        <w:t>. The following code requests a primary channel URI from Windows for the app and posts it to that page via HTTP</w:t>
      </w:r>
      <w:r w:rsidR="004D59BF">
        <w:t>.</w:t>
      </w:r>
      <w:r>
        <w:t xml:space="preserve"> (</w:t>
      </w:r>
      <w:r w:rsidR="004D59BF">
        <w:t>T</w:t>
      </w:r>
      <w:r>
        <w:t xml:space="preserve">his code derived and simplified from the </w:t>
      </w:r>
      <w:hyperlink r:id="rId20" w:history="1">
        <w:r w:rsidRPr="00E806FF">
          <w:rPr>
            <w:rStyle w:val="Hyperlink"/>
          </w:rPr>
          <w:t>Push and periodic notifications client side sample</w:t>
        </w:r>
      </w:hyperlink>
      <w:r w:rsidR="0078707F" w:rsidRPr="0078707F">
        <w:t xml:space="preserve"> </w:t>
      </w:r>
      <w:r w:rsidR="0086578F">
        <w:t xml:space="preserve">where </w:t>
      </w:r>
      <w:r w:rsidR="0078707F">
        <w:t xml:space="preserve">the </w:t>
      </w:r>
      <w:r w:rsidR="00F466BB">
        <w:rPr>
          <w:i/>
        </w:rPr>
        <w:t xml:space="preserve">itemId </w:t>
      </w:r>
      <w:r w:rsidR="00F466BB">
        <w:t>variable, defined elsewhere, is used to identify secondary tiles</w:t>
      </w:r>
      <w:r w:rsidR="00791314">
        <w:t>; the sample also has a C++ variant, not shown here</w:t>
      </w:r>
      <w:r>
        <w:t>):</w:t>
      </w:r>
    </w:p>
    <w:p w14:paraId="04736FD7" w14:textId="2FB9027E" w:rsidR="00E806FF" w:rsidRDefault="00E806FF" w:rsidP="009B5F76">
      <w:r>
        <w:t>JavaScript:</w:t>
      </w:r>
    </w:p>
    <w:p w14:paraId="5FF5BEFF"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Windows.Networking.PushNotifications.PushNotificationChannelManager</w:t>
      </w:r>
    </w:p>
    <w:p w14:paraId="71AD351E"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.createPushNotificationChannelForApplicationAsync()</w:t>
      </w:r>
    </w:p>
    <w:p w14:paraId="1CDBC31A"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.done(</w:t>
      </w:r>
      <w:r w:rsidRPr="00FF0151">
        <w:rPr>
          <w:rFonts w:ascii="Consolas" w:hAnsi="Consolas" w:cs="Consolas"/>
          <w:color w:val="0000FF"/>
          <w:sz w:val="16"/>
          <w:szCs w:val="16"/>
          <w:highlight w:val="white"/>
          <w:lang w:bidi="ar-SA"/>
        </w:rPr>
        <w:t>function</w:t>
      </w:r>
      <w:r w:rsidRPr="00FF0151">
        <w:rPr>
          <w:rFonts w:ascii="Consolas" w:hAnsi="Consolas" w:cs="Consolas"/>
          <w:color w:val="000000"/>
          <w:sz w:val="16"/>
          <w:szCs w:val="16"/>
          <w:highlight w:val="white"/>
          <w:lang w:bidi="ar-SA"/>
        </w:rPr>
        <w:t xml:space="preserve"> (channel) {</w:t>
      </w:r>
    </w:p>
    <w:p w14:paraId="35D87205"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8000"/>
          <w:sz w:val="16"/>
          <w:szCs w:val="16"/>
          <w:highlight w:val="white"/>
          <w:lang w:bidi="ar-SA"/>
        </w:rPr>
        <w:t>//Typically save the channel URI to appdata here.</w:t>
      </w:r>
    </w:p>
    <w:p w14:paraId="4B9AFEC9" w14:textId="7E91A780"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WinJS.xhr({ type: </w:t>
      </w:r>
      <w:r w:rsidRPr="00FF0151">
        <w:rPr>
          <w:rFonts w:ascii="Consolas" w:hAnsi="Consolas" w:cs="Consolas"/>
          <w:color w:val="A31515"/>
          <w:sz w:val="16"/>
          <w:szCs w:val="16"/>
          <w:highlight w:val="white"/>
          <w:lang w:bidi="ar-SA"/>
        </w:rPr>
        <w:t>"POST"</w:t>
      </w:r>
      <w:r w:rsidRPr="00FF0151">
        <w:rPr>
          <w:rFonts w:ascii="Consolas" w:hAnsi="Consolas" w:cs="Consolas"/>
          <w:color w:val="000000"/>
          <w:sz w:val="16"/>
          <w:szCs w:val="16"/>
          <w:highlight w:val="white"/>
          <w:lang w:bidi="ar-SA"/>
        </w:rPr>
        <w:t>, url:</w:t>
      </w:r>
      <w:r w:rsidR="00D35FDD" w:rsidRPr="00FF0151">
        <w:rPr>
          <w:rFonts w:ascii="Consolas" w:hAnsi="Consolas" w:cs="Consolas"/>
          <w:color w:val="000000"/>
          <w:sz w:val="16"/>
          <w:szCs w:val="16"/>
          <w:highlight w:val="white"/>
          <w:lang w:bidi="ar-SA"/>
        </w:rPr>
        <w:t>url</w:t>
      </w:r>
      <w:r w:rsidRPr="00FF0151">
        <w:rPr>
          <w:rFonts w:ascii="Consolas" w:hAnsi="Consolas" w:cs="Consolas"/>
          <w:color w:val="000000"/>
          <w:sz w:val="16"/>
          <w:szCs w:val="16"/>
          <w:highlight w:val="white"/>
          <w:lang w:bidi="ar-SA"/>
        </w:rPr>
        <w:t>,</w:t>
      </w:r>
    </w:p>
    <w:p w14:paraId="142D3E1D"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headers: { </w:t>
      </w:r>
      <w:r w:rsidRPr="00FF0151">
        <w:rPr>
          <w:rFonts w:ascii="Consolas" w:hAnsi="Consolas" w:cs="Consolas"/>
          <w:color w:val="A31515"/>
          <w:sz w:val="16"/>
          <w:szCs w:val="16"/>
          <w:highlight w:val="white"/>
          <w:lang w:bidi="ar-SA"/>
        </w:rPr>
        <w:t>"Content-Type"</w:t>
      </w:r>
      <w:r w:rsidRPr="00FF0151">
        <w:rPr>
          <w:rFonts w:ascii="Consolas" w:hAnsi="Consolas" w:cs="Consolas"/>
          <w:color w:val="000000"/>
          <w:sz w:val="16"/>
          <w:szCs w:val="16"/>
          <w:highlight w:val="white"/>
          <w:lang w:bidi="ar-SA"/>
        </w:rPr>
        <w:t xml:space="preserve">: </w:t>
      </w:r>
      <w:r w:rsidRPr="00FF0151">
        <w:rPr>
          <w:rFonts w:ascii="Consolas" w:hAnsi="Consolas" w:cs="Consolas"/>
          <w:color w:val="A31515"/>
          <w:sz w:val="16"/>
          <w:szCs w:val="16"/>
          <w:highlight w:val="white"/>
          <w:lang w:bidi="ar-SA"/>
        </w:rPr>
        <w:t>"application/x-www-form-urlencoded"</w:t>
      </w:r>
      <w:r w:rsidRPr="00FF0151">
        <w:rPr>
          <w:rFonts w:ascii="Consolas" w:hAnsi="Consolas" w:cs="Consolas"/>
          <w:color w:val="000000"/>
          <w:sz w:val="16"/>
          <w:szCs w:val="16"/>
          <w:highlight w:val="white"/>
          <w:lang w:bidi="ar-SA"/>
        </w:rPr>
        <w:t xml:space="preserve"> },</w:t>
      </w:r>
    </w:p>
    <w:p w14:paraId="26B490E4" w14:textId="17363BD2"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data: </w:t>
      </w:r>
      <w:r w:rsidRPr="00FF0151">
        <w:rPr>
          <w:rFonts w:ascii="Consolas" w:hAnsi="Consolas" w:cs="Consolas"/>
          <w:color w:val="A31515"/>
          <w:sz w:val="16"/>
          <w:szCs w:val="16"/>
          <w:highlight w:val="white"/>
          <w:lang w:bidi="ar-SA"/>
        </w:rPr>
        <w:t>"channelUri="</w:t>
      </w:r>
      <w:r w:rsidRPr="00FF0151">
        <w:rPr>
          <w:rFonts w:ascii="Consolas" w:hAnsi="Consolas" w:cs="Consolas"/>
          <w:color w:val="000000"/>
          <w:sz w:val="16"/>
          <w:szCs w:val="16"/>
          <w:highlight w:val="white"/>
          <w:lang w:bidi="ar-SA"/>
        </w:rPr>
        <w:t xml:space="preserve"> + encodeURIComponent(</w:t>
      </w:r>
      <w:r w:rsidR="00D35FDD" w:rsidRPr="00FF0151">
        <w:rPr>
          <w:rFonts w:ascii="Consolas" w:hAnsi="Consolas" w:cs="Consolas"/>
          <w:color w:val="000000"/>
          <w:sz w:val="16"/>
          <w:szCs w:val="16"/>
          <w:highlight w:val="white"/>
          <w:lang w:bidi="ar-SA"/>
        </w:rPr>
        <w:t>c</w:t>
      </w:r>
      <w:r w:rsidRPr="00FF0151">
        <w:rPr>
          <w:rFonts w:ascii="Consolas" w:hAnsi="Consolas" w:cs="Consolas"/>
          <w:color w:val="000000"/>
          <w:sz w:val="16"/>
          <w:szCs w:val="16"/>
          <w:highlight w:val="white"/>
          <w:lang w:bidi="ar-SA"/>
        </w:rPr>
        <w:t>hannel.uri)</w:t>
      </w:r>
      <w:r w:rsidR="00F466BB" w:rsidRPr="00FF0151">
        <w:rPr>
          <w:rFonts w:ascii="Consolas" w:hAnsi="Consolas" w:cs="Consolas"/>
          <w:color w:val="000000"/>
          <w:sz w:val="16"/>
          <w:szCs w:val="16"/>
          <w:highlight w:val="white"/>
          <w:lang w:bidi="ar-SA"/>
        </w:rPr>
        <w:t xml:space="preserve"> </w:t>
      </w:r>
      <w:r w:rsidR="00F466BB" w:rsidRPr="00FF0151">
        <w:rPr>
          <w:rFonts w:ascii="Consolas" w:hAnsi="Consolas" w:cs="Consolas"/>
          <w:color w:val="000000"/>
          <w:sz w:val="16"/>
          <w:szCs w:val="16"/>
          <w:highlight w:val="white"/>
          <w:lang w:bidi="ar-SA"/>
        </w:rPr>
        <w:br/>
        <w:t xml:space="preserve">                + </w:t>
      </w:r>
      <w:r w:rsidR="00F466BB" w:rsidRPr="00FF0151">
        <w:rPr>
          <w:rFonts w:ascii="Consolas" w:hAnsi="Consolas" w:cs="Consolas"/>
          <w:color w:val="A31515"/>
          <w:sz w:val="16"/>
          <w:szCs w:val="16"/>
          <w:highlight w:val="white"/>
          <w:lang w:bidi="ar-SA"/>
        </w:rPr>
        <w:t>"&amp;itemId="</w:t>
      </w:r>
      <w:r w:rsidR="00F466BB" w:rsidRPr="00FF0151">
        <w:rPr>
          <w:rFonts w:ascii="Consolas" w:hAnsi="Consolas" w:cs="Consolas"/>
          <w:color w:val="000000"/>
          <w:sz w:val="16"/>
          <w:szCs w:val="16"/>
          <w:highlight w:val="white"/>
          <w:lang w:bidi="ar-SA"/>
        </w:rPr>
        <w:t xml:space="preserve"> + encodeURIComponent(itemId)</w:t>
      </w:r>
    </w:p>
    <w:p w14:paraId="782730B3"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}).done(</w:t>
      </w:r>
      <w:r w:rsidRPr="00FF0151">
        <w:rPr>
          <w:rFonts w:ascii="Consolas" w:hAnsi="Consolas" w:cs="Consolas"/>
          <w:color w:val="0000FF"/>
          <w:sz w:val="16"/>
          <w:szCs w:val="16"/>
          <w:highlight w:val="white"/>
          <w:lang w:bidi="ar-SA"/>
        </w:rPr>
        <w:t>function</w:t>
      </w:r>
      <w:r w:rsidRPr="00FF0151">
        <w:rPr>
          <w:rFonts w:ascii="Consolas" w:hAnsi="Consolas" w:cs="Consolas"/>
          <w:color w:val="000000"/>
          <w:sz w:val="16"/>
          <w:szCs w:val="16"/>
          <w:highlight w:val="white"/>
          <w:lang w:bidi="ar-SA"/>
        </w:rPr>
        <w:t xml:space="preserve"> (request) {</w:t>
      </w:r>
    </w:p>
    <w:p w14:paraId="128433DF"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8000"/>
          <w:sz w:val="16"/>
          <w:szCs w:val="16"/>
          <w:highlight w:val="white"/>
          <w:lang w:bidi="ar-SA"/>
        </w:rPr>
        <w:t>//Typically update the channel URI in app data here.</w:t>
      </w:r>
    </w:p>
    <w:p w14:paraId="74C6BAC4"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 </w:t>
      </w:r>
      <w:r w:rsidRPr="00FF0151">
        <w:rPr>
          <w:rFonts w:ascii="Consolas" w:hAnsi="Consolas" w:cs="Consolas"/>
          <w:color w:val="0000FF"/>
          <w:sz w:val="16"/>
          <w:szCs w:val="16"/>
          <w:highlight w:val="white"/>
          <w:lang w:bidi="ar-SA"/>
        </w:rPr>
        <w:t>function</w:t>
      </w:r>
      <w:r w:rsidRPr="00FF0151">
        <w:rPr>
          <w:rFonts w:ascii="Consolas" w:hAnsi="Consolas" w:cs="Consolas"/>
          <w:color w:val="000000"/>
          <w:sz w:val="16"/>
          <w:szCs w:val="16"/>
          <w:highlight w:val="white"/>
          <w:lang w:bidi="ar-SA"/>
        </w:rPr>
        <w:t xml:space="preserve"> (e) {</w:t>
      </w:r>
    </w:p>
    <w:p w14:paraId="06F7D95B"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8000"/>
          <w:sz w:val="16"/>
          <w:szCs w:val="16"/>
          <w:highlight w:val="white"/>
          <w:lang w:bidi="ar-SA"/>
        </w:rPr>
        <w:t>//Error handler</w:t>
      </w:r>
    </w:p>
    <w:p w14:paraId="6D5A3E1D"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4E84675D" w14:textId="3A0DD85F" w:rsidR="00E806FF" w:rsidRDefault="00E806FF" w:rsidP="0086578F">
      <w:pPr>
        <w:spacing w:after="0" w:line="240" w:lineRule="auto"/>
        <w:rPr>
          <w:rFonts w:ascii="Consolas" w:hAnsi="Consolas" w:cs="Consolas"/>
          <w:color w:val="000000"/>
          <w:sz w:val="16"/>
          <w:szCs w:val="16"/>
          <w:lang w:bidi="ar-SA"/>
        </w:rPr>
      </w:pPr>
      <w:r w:rsidRPr="00FF0151">
        <w:rPr>
          <w:rFonts w:ascii="Consolas" w:hAnsi="Consolas" w:cs="Consolas"/>
          <w:color w:val="000000"/>
          <w:sz w:val="16"/>
          <w:szCs w:val="16"/>
          <w:highlight w:val="white"/>
          <w:lang w:bidi="ar-SA"/>
        </w:rPr>
        <w:t xml:space="preserve">    });</w:t>
      </w:r>
    </w:p>
    <w:p w14:paraId="560CD935" w14:textId="77777777" w:rsidR="0086578F" w:rsidRPr="00FF0151" w:rsidRDefault="0086578F" w:rsidP="0086578F">
      <w:pPr>
        <w:spacing w:after="0" w:line="240" w:lineRule="auto"/>
        <w:rPr>
          <w:sz w:val="16"/>
          <w:szCs w:val="16"/>
        </w:rPr>
      </w:pPr>
    </w:p>
    <w:p w14:paraId="3470DA70" w14:textId="6065D41F" w:rsidR="009B5F76" w:rsidRDefault="00E806FF" w:rsidP="002E3FD6">
      <w:r>
        <w:t>C#:</w:t>
      </w:r>
    </w:p>
    <w:p w14:paraId="35B5C58F" w14:textId="437C8B17" w:rsidR="00E806FF" w:rsidRPr="00FF0151" w:rsidRDefault="00E806FF" w:rsidP="0086578F">
      <w:pPr>
        <w:spacing w:after="0" w:line="240" w:lineRule="auto"/>
        <w:rPr>
          <w:rFonts w:ascii="Consolas" w:hAnsi="Consolas" w:cs="Consolas"/>
          <w:color w:val="000000"/>
          <w:sz w:val="16"/>
          <w:szCs w:val="16"/>
          <w:lang w:bidi="ar-SA"/>
        </w:rPr>
      </w:pPr>
      <w:r w:rsidRPr="00FF0151">
        <w:rPr>
          <w:rFonts w:ascii="Consolas" w:hAnsi="Consolas" w:cs="Consolas"/>
          <w:color w:val="0000FF"/>
          <w:sz w:val="16"/>
          <w:szCs w:val="16"/>
          <w:highlight w:val="white"/>
          <w:lang w:bidi="ar-SA"/>
        </w:rPr>
        <w:t>using</w:t>
      </w:r>
      <w:r w:rsidRPr="00FF0151">
        <w:rPr>
          <w:rFonts w:ascii="Consolas" w:hAnsi="Consolas" w:cs="Consolas"/>
          <w:color w:val="000000"/>
          <w:sz w:val="16"/>
          <w:szCs w:val="16"/>
          <w:highlight w:val="white"/>
          <w:lang w:bidi="ar-SA"/>
        </w:rPr>
        <w:t xml:space="preserve"> Windows.Networking.PushNotifications;</w:t>
      </w:r>
    </w:p>
    <w:p w14:paraId="700679D3" w14:textId="77777777" w:rsidR="00E806FF" w:rsidRPr="00FF0151" w:rsidRDefault="00E806FF" w:rsidP="0086578F">
      <w:pPr>
        <w:spacing w:after="0" w:line="240" w:lineRule="auto"/>
        <w:rPr>
          <w:rFonts w:ascii="Consolas" w:hAnsi="Consolas" w:cs="Consolas"/>
          <w:color w:val="000000"/>
          <w:sz w:val="16"/>
          <w:szCs w:val="16"/>
          <w:lang w:bidi="ar-SA"/>
        </w:rPr>
      </w:pPr>
    </w:p>
    <w:p w14:paraId="3705A755"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2B91AF"/>
          <w:sz w:val="16"/>
          <w:szCs w:val="16"/>
          <w:highlight w:val="white"/>
          <w:lang w:bidi="ar-SA"/>
        </w:rPr>
        <w:t>PushNotificationChannel</w:t>
      </w:r>
      <w:r w:rsidRPr="00FF0151">
        <w:rPr>
          <w:rFonts w:ascii="Consolas" w:hAnsi="Consolas" w:cs="Consolas"/>
          <w:color w:val="000000"/>
          <w:sz w:val="16"/>
          <w:szCs w:val="16"/>
          <w:highlight w:val="white"/>
          <w:lang w:bidi="ar-SA"/>
        </w:rPr>
        <w:t xml:space="preserve"> channel = </w:t>
      </w:r>
      <w:r w:rsidRPr="00FF0151">
        <w:rPr>
          <w:rFonts w:ascii="Consolas" w:hAnsi="Consolas" w:cs="Consolas"/>
          <w:color w:val="0000FF"/>
          <w:sz w:val="16"/>
          <w:szCs w:val="16"/>
          <w:highlight w:val="white"/>
          <w:lang w:bidi="ar-SA"/>
        </w:rPr>
        <w:t>await</w:t>
      </w:r>
      <w:r w:rsidRPr="00FF0151">
        <w:rPr>
          <w:rFonts w:ascii="Consolas" w:hAnsi="Consolas" w:cs="Consolas"/>
          <w:color w:val="000000"/>
          <w:sz w:val="16"/>
          <w:szCs w:val="16"/>
          <w:highlight w:val="white"/>
          <w:lang w:bidi="ar-SA"/>
        </w:rPr>
        <w:t xml:space="preserve"> </w:t>
      </w:r>
      <w:r w:rsidRPr="00FF0151">
        <w:rPr>
          <w:rFonts w:ascii="Consolas" w:hAnsi="Consolas" w:cs="Consolas"/>
          <w:color w:val="2B91AF"/>
          <w:sz w:val="16"/>
          <w:szCs w:val="16"/>
          <w:highlight w:val="white"/>
          <w:lang w:bidi="ar-SA"/>
        </w:rPr>
        <w:t>PushNotificationChannelManager</w:t>
      </w:r>
      <w:r w:rsidRPr="00FF0151">
        <w:rPr>
          <w:rFonts w:ascii="Consolas" w:hAnsi="Consolas" w:cs="Consolas"/>
          <w:color w:val="000000"/>
          <w:sz w:val="16"/>
          <w:szCs w:val="16"/>
          <w:highlight w:val="white"/>
          <w:lang w:bidi="ar-SA"/>
        </w:rPr>
        <w:t>.CreatePushNotificationChannelForApplicationAsync();</w:t>
      </w:r>
    </w:p>
    <w:p w14:paraId="6EF14BC1"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2B91AF"/>
          <w:sz w:val="16"/>
          <w:szCs w:val="16"/>
          <w:highlight w:val="white"/>
          <w:lang w:bidi="ar-SA"/>
        </w:rPr>
        <w:t>HttpWebRequest</w:t>
      </w:r>
      <w:r w:rsidRPr="00FF0151">
        <w:rPr>
          <w:rFonts w:ascii="Consolas" w:hAnsi="Consolas" w:cs="Consolas"/>
          <w:color w:val="000000"/>
          <w:sz w:val="16"/>
          <w:szCs w:val="16"/>
          <w:highlight w:val="white"/>
          <w:lang w:bidi="ar-SA"/>
        </w:rPr>
        <w:t xml:space="preserve"> webRequest = (</w:t>
      </w:r>
      <w:r w:rsidRPr="00FF0151">
        <w:rPr>
          <w:rFonts w:ascii="Consolas" w:hAnsi="Consolas" w:cs="Consolas"/>
          <w:color w:val="2B91AF"/>
          <w:sz w:val="16"/>
          <w:szCs w:val="16"/>
          <w:highlight w:val="white"/>
          <w:lang w:bidi="ar-SA"/>
        </w:rPr>
        <w:t>HttpWebRequest</w:t>
      </w:r>
      <w:r w:rsidRPr="00FF0151">
        <w:rPr>
          <w:rFonts w:ascii="Consolas" w:hAnsi="Consolas" w:cs="Consolas"/>
          <w:color w:val="000000"/>
          <w:sz w:val="16"/>
          <w:szCs w:val="16"/>
          <w:highlight w:val="white"/>
          <w:lang w:bidi="ar-SA"/>
        </w:rPr>
        <w:t>)</w:t>
      </w:r>
      <w:r w:rsidRPr="00FF0151">
        <w:rPr>
          <w:rFonts w:ascii="Consolas" w:hAnsi="Consolas" w:cs="Consolas"/>
          <w:color w:val="2B91AF"/>
          <w:sz w:val="16"/>
          <w:szCs w:val="16"/>
          <w:highlight w:val="white"/>
          <w:lang w:bidi="ar-SA"/>
        </w:rPr>
        <w:t>HttpWebRequest</w:t>
      </w:r>
      <w:r w:rsidRPr="00FF0151">
        <w:rPr>
          <w:rFonts w:ascii="Consolas" w:hAnsi="Consolas" w:cs="Consolas"/>
          <w:color w:val="000000"/>
          <w:sz w:val="16"/>
          <w:szCs w:val="16"/>
          <w:highlight w:val="white"/>
          <w:lang w:bidi="ar-SA"/>
        </w:rPr>
        <w:t>.Create(url);</w:t>
      </w:r>
    </w:p>
    <w:p w14:paraId="39F43030"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webRequest.Method = </w:t>
      </w:r>
      <w:r w:rsidRPr="00FF0151">
        <w:rPr>
          <w:rFonts w:ascii="Consolas" w:hAnsi="Consolas" w:cs="Consolas"/>
          <w:color w:val="A31515"/>
          <w:sz w:val="16"/>
          <w:szCs w:val="16"/>
          <w:highlight w:val="white"/>
          <w:lang w:bidi="ar-SA"/>
        </w:rPr>
        <w:t>"POST"</w:t>
      </w:r>
      <w:r w:rsidRPr="00FF0151">
        <w:rPr>
          <w:rFonts w:ascii="Consolas" w:hAnsi="Consolas" w:cs="Consolas"/>
          <w:color w:val="000000"/>
          <w:sz w:val="16"/>
          <w:szCs w:val="16"/>
          <w:highlight w:val="white"/>
          <w:lang w:bidi="ar-SA"/>
        </w:rPr>
        <w:t>;</w:t>
      </w:r>
    </w:p>
    <w:p w14:paraId="67E96BB0"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webRequest.ContentType = </w:t>
      </w:r>
      <w:r w:rsidRPr="00FF0151">
        <w:rPr>
          <w:rFonts w:ascii="Consolas" w:hAnsi="Consolas" w:cs="Consolas"/>
          <w:color w:val="A31515"/>
          <w:sz w:val="16"/>
          <w:szCs w:val="16"/>
          <w:highlight w:val="white"/>
          <w:lang w:bidi="ar-SA"/>
        </w:rPr>
        <w:t>"application/x-www-form-urlencoded"</w:t>
      </w:r>
      <w:r w:rsidRPr="00FF0151">
        <w:rPr>
          <w:rFonts w:ascii="Consolas" w:hAnsi="Consolas" w:cs="Consolas"/>
          <w:color w:val="000000"/>
          <w:sz w:val="16"/>
          <w:szCs w:val="16"/>
          <w:highlight w:val="white"/>
          <w:lang w:bidi="ar-SA"/>
        </w:rPr>
        <w:t>;</w:t>
      </w:r>
    </w:p>
    <w:p w14:paraId="31776FFA" w14:textId="307DAA91"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FF"/>
          <w:sz w:val="16"/>
          <w:szCs w:val="16"/>
          <w:highlight w:val="white"/>
          <w:lang w:bidi="ar-SA"/>
        </w:rPr>
        <w:t>byte</w:t>
      </w:r>
      <w:r w:rsidRPr="00FF0151">
        <w:rPr>
          <w:rFonts w:ascii="Consolas" w:hAnsi="Consolas" w:cs="Consolas"/>
          <w:color w:val="000000"/>
          <w:sz w:val="16"/>
          <w:szCs w:val="16"/>
          <w:highlight w:val="white"/>
          <w:lang w:bidi="ar-SA"/>
        </w:rPr>
        <w:t xml:space="preserve">[] channelUriInBytes = </w:t>
      </w:r>
      <w:r w:rsidRPr="00FF0151">
        <w:rPr>
          <w:rFonts w:ascii="Consolas" w:hAnsi="Consolas" w:cs="Consolas"/>
          <w:color w:val="2B91AF"/>
          <w:sz w:val="16"/>
          <w:szCs w:val="16"/>
          <w:highlight w:val="white"/>
          <w:lang w:bidi="ar-SA"/>
        </w:rPr>
        <w:t>Encoding</w:t>
      </w:r>
      <w:r w:rsidRPr="00FF0151">
        <w:rPr>
          <w:rFonts w:ascii="Consolas" w:hAnsi="Consolas" w:cs="Consolas"/>
          <w:color w:val="000000"/>
          <w:sz w:val="16"/>
          <w:szCs w:val="16"/>
          <w:highlight w:val="white"/>
          <w:lang w:bidi="ar-SA"/>
        </w:rPr>
        <w:t>.UTF8.GetBytes(</w:t>
      </w:r>
      <w:r w:rsidRPr="00FF0151">
        <w:rPr>
          <w:rFonts w:ascii="Consolas" w:hAnsi="Consolas" w:cs="Consolas"/>
          <w:color w:val="A31515"/>
          <w:sz w:val="16"/>
          <w:szCs w:val="16"/>
          <w:highlight w:val="white"/>
          <w:lang w:bidi="ar-SA"/>
        </w:rPr>
        <w:t>"ChannelUri="</w:t>
      </w:r>
      <w:r w:rsidRPr="00FF0151">
        <w:rPr>
          <w:rFonts w:ascii="Consolas" w:hAnsi="Consolas" w:cs="Consolas"/>
          <w:color w:val="000000"/>
          <w:sz w:val="16"/>
          <w:szCs w:val="16"/>
          <w:highlight w:val="white"/>
          <w:lang w:bidi="ar-SA"/>
        </w:rPr>
        <w:t xml:space="preserve"> + </w:t>
      </w:r>
      <w:r w:rsidRPr="00FF0151">
        <w:rPr>
          <w:rFonts w:ascii="Consolas" w:hAnsi="Consolas" w:cs="Consolas"/>
          <w:color w:val="2B91AF"/>
          <w:sz w:val="16"/>
          <w:szCs w:val="16"/>
          <w:highlight w:val="white"/>
          <w:lang w:bidi="ar-SA"/>
        </w:rPr>
        <w:t>WebUtility</w:t>
      </w:r>
      <w:r w:rsidRPr="00FF0151">
        <w:rPr>
          <w:rFonts w:ascii="Consolas" w:hAnsi="Consolas" w:cs="Consolas"/>
          <w:color w:val="000000"/>
          <w:sz w:val="16"/>
          <w:szCs w:val="16"/>
          <w:highlight w:val="white"/>
          <w:lang w:bidi="ar-SA"/>
        </w:rPr>
        <w:t xml:space="preserve">.UrlEncode(newChannel.Uri) + </w:t>
      </w:r>
      <w:r w:rsidRPr="00FF0151">
        <w:rPr>
          <w:rFonts w:ascii="Consolas" w:hAnsi="Consolas" w:cs="Consolas"/>
          <w:color w:val="A31515"/>
          <w:sz w:val="16"/>
          <w:szCs w:val="16"/>
          <w:highlight w:val="white"/>
          <w:lang w:bidi="ar-SA"/>
        </w:rPr>
        <w:t>"&amp;ItemId="</w:t>
      </w:r>
      <w:r w:rsidRPr="00FF0151">
        <w:rPr>
          <w:rFonts w:ascii="Consolas" w:hAnsi="Consolas" w:cs="Consolas"/>
          <w:color w:val="000000"/>
          <w:sz w:val="16"/>
          <w:szCs w:val="16"/>
          <w:highlight w:val="white"/>
          <w:lang w:bidi="ar-SA"/>
        </w:rPr>
        <w:t xml:space="preserve"> + </w:t>
      </w:r>
      <w:r w:rsidRPr="00FF0151">
        <w:rPr>
          <w:rFonts w:ascii="Consolas" w:hAnsi="Consolas" w:cs="Consolas"/>
          <w:color w:val="2B91AF"/>
          <w:sz w:val="16"/>
          <w:szCs w:val="16"/>
          <w:highlight w:val="white"/>
          <w:lang w:bidi="ar-SA"/>
        </w:rPr>
        <w:t>WebUtility</w:t>
      </w:r>
      <w:r w:rsidRPr="00FF0151">
        <w:rPr>
          <w:rFonts w:ascii="Consolas" w:hAnsi="Consolas" w:cs="Consolas"/>
          <w:color w:val="000000"/>
          <w:sz w:val="16"/>
          <w:szCs w:val="16"/>
          <w:highlight w:val="white"/>
          <w:lang w:bidi="ar-SA"/>
        </w:rPr>
        <w:t>.UrlEncode(itemId));</w:t>
      </w:r>
    </w:p>
    <w:p w14:paraId="0FECB95E"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p>
    <w:p w14:paraId="078FF1D1"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2B91AF"/>
          <w:sz w:val="16"/>
          <w:szCs w:val="16"/>
          <w:highlight w:val="white"/>
          <w:lang w:bidi="ar-SA"/>
        </w:rPr>
        <w:t>Task</w:t>
      </w:r>
      <w:r w:rsidRPr="00FF0151">
        <w:rPr>
          <w:rFonts w:ascii="Consolas" w:hAnsi="Consolas" w:cs="Consolas"/>
          <w:color w:val="000000"/>
          <w:sz w:val="16"/>
          <w:szCs w:val="16"/>
          <w:highlight w:val="white"/>
          <w:lang w:bidi="ar-SA"/>
        </w:rPr>
        <w:t>&lt;</w:t>
      </w:r>
      <w:r w:rsidRPr="00FF0151">
        <w:rPr>
          <w:rFonts w:ascii="Consolas" w:hAnsi="Consolas" w:cs="Consolas"/>
          <w:color w:val="2B91AF"/>
          <w:sz w:val="16"/>
          <w:szCs w:val="16"/>
          <w:highlight w:val="white"/>
          <w:lang w:bidi="ar-SA"/>
        </w:rPr>
        <w:t>Stream</w:t>
      </w:r>
      <w:r w:rsidRPr="00FF0151">
        <w:rPr>
          <w:rFonts w:ascii="Consolas" w:hAnsi="Consolas" w:cs="Consolas"/>
          <w:color w:val="000000"/>
          <w:sz w:val="16"/>
          <w:szCs w:val="16"/>
          <w:highlight w:val="white"/>
          <w:lang w:bidi="ar-SA"/>
        </w:rPr>
        <w:t>&gt; requestTask = webRequest.GetRequestStreamAsync();</w:t>
      </w:r>
    </w:p>
    <w:p w14:paraId="383C936A"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FF"/>
          <w:sz w:val="16"/>
          <w:szCs w:val="16"/>
          <w:highlight w:val="white"/>
          <w:lang w:bidi="ar-SA"/>
        </w:rPr>
        <w:t>using</w:t>
      </w:r>
      <w:r w:rsidRPr="00FF0151">
        <w:rPr>
          <w:rFonts w:ascii="Consolas" w:hAnsi="Consolas" w:cs="Consolas"/>
          <w:color w:val="000000"/>
          <w:sz w:val="16"/>
          <w:szCs w:val="16"/>
          <w:highlight w:val="white"/>
          <w:lang w:bidi="ar-SA"/>
        </w:rPr>
        <w:t xml:space="preserve"> (</w:t>
      </w:r>
      <w:r w:rsidRPr="00FF0151">
        <w:rPr>
          <w:rFonts w:ascii="Consolas" w:hAnsi="Consolas" w:cs="Consolas"/>
          <w:color w:val="2B91AF"/>
          <w:sz w:val="16"/>
          <w:szCs w:val="16"/>
          <w:highlight w:val="white"/>
          <w:lang w:bidi="ar-SA"/>
        </w:rPr>
        <w:t>Stream</w:t>
      </w:r>
      <w:r w:rsidRPr="00FF0151">
        <w:rPr>
          <w:rFonts w:ascii="Consolas" w:hAnsi="Consolas" w:cs="Consolas"/>
          <w:color w:val="000000"/>
          <w:sz w:val="16"/>
          <w:szCs w:val="16"/>
          <w:highlight w:val="white"/>
          <w:lang w:bidi="ar-SA"/>
        </w:rPr>
        <w:t xml:space="preserve"> requestStream = requestTask.Result)</w:t>
      </w:r>
    </w:p>
    <w:p w14:paraId="06F01959"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w:t>
      </w:r>
    </w:p>
    <w:p w14:paraId="4409203B"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requestStream.Write(channelUriInBytes, 0, channelUriInBytes.Length);</w:t>
      </w:r>
    </w:p>
    <w:p w14:paraId="37B20102" w14:textId="5EAE2E55" w:rsidR="00E806FF" w:rsidRDefault="00E806FF" w:rsidP="0086578F">
      <w:pPr>
        <w:spacing w:after="0" w:line="240" w:lineRule="auto"/>
        <w:rPr>
          <w:rFonts w:ascii="Consolas" w:hAnsi="Consolas" w:cs="Consolas"/>
          <w:color w:val="000000"/>
          <w:sz w:val="16"/>
          <w:szCs w:val="16"/>
          <w:lang w:bidi="ar-SA"/>
        </w:rPr>
      </w:pPr>
      <w:r w:rsidRPr="00FF0151">
        <w:rPr>
          <w:rFonts w:ascii="Consolas" w:hAnsi="Consolas" w:cs="Consolas"/>
          <w:color w:val="000000"/>
          <w:sz w:val="16"/>
          <w:szCs w:val="16"/>
          <w:highlight w:val="white"/>
          <w:lang w:bidi="ar-SA"/>
        </w:rPr>
        <w:t>}</w:t>
      </w:r>
    </w:p>
    <w:p w14:paraId="26D54469" w14:textId="77777777" w:rsidR="0086578F" w:rsidRDefault="0086578F" w:rsidP="0086578F">
      <w:pPr>
        <w:spacing w:after="0" w:line="240" w:lineRule="auto"/>
        <w:rPr>
          <w:rFonts w:ascii="Consolas" w:hAnsi="Consolas" w:cs="Consolas"/>
          <w:color w:val="000000"/>
          <w:sz w:val="16"/>
          <w:szCs w:val="16"/>
          <w:lang w:bidi="ar-SA"/>
        </w:rPr>
      </w:pPr>
    </w:p>
    <w:p w14:paraId="6E54994C" w14:textId="13CEBF1B" w:rsidR="00FF0151" w:rsidRDefault="00F466BB" w:rsidP="00FF0151">
      <w:r>
        <w:lastRenderedPageBreak/>
        <w:t xml:space="preserve">The following ASP.NET code is a basic implementation of a </w:t>
      </w:r>
      <w:r w:rsidRPr="00F466BB">
        <w:rPr>
          <w:i/>
        </w:rPr>
        <w:t>receiveuri.aspx</w:t>
      </w:r>
      <w:r>
        <w:t xml:space="preserve"> page that processes this HTTP POST</w:t>
      </w:r>
      <w:r w:rsidR="00FF0151">
        <w:t>, making sure it received a valid channel URI, a user, and some identifier for the item.</w:t>
      </w:r>
    </w:p>
    <w:p w14:paraId="30440132" w14:textId="0B46BE4E" w:rsidR="00F466BB" w:rsidRDefault="00F466BB" w:rsidP="002E3FD6">
      <w:r>
        <w:t xml:space="preserve">I emphasize the “basic” nature of this code because, as you can see, the </w:t>
      </w:r>
      <w:r w:rsidRPr="00F466BB">
        <w:rPr>
          <w:i/>
        </w:rPr>
        <w:t>SaveChannel</w:t>
      </w:r>
      <w:r>
        <w:t xml:space="preserve"> function simply writes the contents of the request into a </w:t>
      </w:r>
      <w:r w:rsidR="00FF0151">
        <w:t xml:space="preserve">fixed </w:t>
      </w:r>
      <w:r>
        <w:t>text file, which clearly won’t scale beyond a single user! A real service, of course, would emp</w:t>
      </w:r>
      <w:r w:rsidR="00FF0151">
        <w:t>loy a database for this purpose, but the structure here will be similar.</w:t>
      </w:r>
    </w:p>
    <w:p w14:paraId="12D4E87C" w14:textId="2DAA7ECA" w:rsidR="00F466BB" w:rsidRPr="002E3FD6" w:rsidRDefault="00F466BB" w:rsidP="002E3FD6">
      <w:r>
        <w:t>ASP.NET (C#)</w:t>
      </w:r>
    </w:p>
    <w:p w14:paraId="3D2D8FE5"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yellow"/>
          <w:lang w:bidi="ar-SA"/>
        </w:rPr>
        <w:t>&lt;%</w:t>
      </w:r>
      <w:r w:rsidRPr="00FF0151">
        <w:rPr>
          <w:rFonts w:ascii="Consolas" w:hAnsi="Consolas" w:cs="Consolas"/>
          <w:color w:val="0000FF"/>
          <w:sz w:val="16"/>
          <w:szCs w:val="16"/>
          <w:highlight w:val="white"/>
          <w:lang w:bidi="ar-SA"/>
        </w:rPr>
        <w:t>@</w:t>
      </w:r>
      <w:r w:rsidRPr="00FF0151">
        <w:rPr>
          <w:rFonts w:ascii="Consolas" w:hAnsi="Consolas" w:cs="Consolas"/>
          <w:color w:val="000000"/>
          <w:sz w:val="16"/>
          <w:szCs w:val="16"/>
          <w:highlight w:val="white"/>
          <w:lang w:bidi="ar-SA"/>
        </w:rPr>
        <w:t xml:space="preserve"> </w:t>
      </w:r>
      <w:r w:rsidRPr="00FF0151">
        <w:rPr>
          <w:rFonts w:ascii="Consolas" w:hAnsi="Consolas" w:cs="Consolas"/>
          <w:color w:val="800000"/>
          <w:sz w:val="16"/>
          <w:szCs w:val="16"/>
          <w:highlight w:val="white"/>
          <w:lang w:bidi="ar-SA"/>
        </w:rPr>
        <w:t>Page</w:t>
      </w:r>
      <w:r w:rsidRPr="00FF0151">
        <w:rPr>
          <w:rFonts w:ascii="Consolas" w:hAnsi="Consolas" w:cs="Consolas"/>
          <w:color w:val="000000"/>
          <w:sz w:val="16"/>
          <w:szCs w:val="16"/>
          <w:highlight w:val="white"/>
          <w:lang w:bidi="ar-SA"/>
        </w:rPr>
        <w:t xml:space="preserve"> </w:t>
      </w:r>
      <w:r w:rsidRPr="00FF0151">
        <w:rPr>
          <w:rFonts w:ascii="Consolas" w:hAnsi="Consolas" w:cs="Consolas"/>
          <w:color w:val="FF0000"/>
          <w:sz w:val="16"/>
          <w:szCs w:val="16"/>
          <w:highlight w:val="white"/>
          <w:lang w:bidi="ar-SA"/>
        </w:rPr>
        <w:t>Language</w:t>
      </w:r>
      <w:r w:rsidRPr="00FF0151">
        <w:rPr>
          <w:rFonts w:ascii="Consolas" w:hAnsi="Consolas" w:cs="Consolas"/>
          <w:color w:val="0000FF"/>
          <w:sz w:val="16"/>
          <w:szCs w:val="16"/>
          <w:highlight w:val="white"/>
          <w:lang w:bidi="ar-SA"/>
        </w:rPr>
        <w:t>="C#"</w:t>
      </w:r>
      <w:r w:rsidRPr="00FF0151">
        <w:rPr>
          <w:rFonts w:ascii="Consolas" w:hAnsi="Consolas" w:cs="Consolas"/>
          <w:color w:val="000000"/>
          <w:sz w:val="16"/>
          <w:szCs w:val="16"/>
          <w:highlight w:val="white"/>
          <w:lang w:bidi="ar-SA"/>
        </w:rPr>
        <w:t xml:space="preserve"> </w:t>
      </w:r>
      <w:r w:rsidRPr="00FF0151">
        <w:rPr>
          <w:rFonts w:ascii="Consolas" w:hAnsi="Consolas" w:cs="Consolas"/>
          <w:color w:val="FF0000"/>
          <w:sz w:val="16"/>
          <w:szCs w:val="16"/>
          <w:highlight w:val="white"/>
          <w:lang w:bidi="ar-SA"/>
        </w:rPr>
        <w:t>AutoEventWireup</w:t>
      </w:r>
      <w:r w:rsidRPr="00FF0151">
        <w:rPr>
          <w:rFonts w:ascii="Consolas" w:hAnsi="Consolas" w:cs="Consolas"/>
          <w:color w:val="0000FF"/>
          <w:sz w:val="16"/>
          <w:szCs w:val="16"/>
          <w:highlight w:val="white"/>
          <w:lang w:bidi="ar-SA"/>
        </w:rPr>
        <w:t>="true"</w:t>
      </w:r>
      <w:r w:rsidRPr="00FF0151">
        <w:rPr>
          <w:rFonts w:ascii="Consolas" w:hAnsi="Consolas" w:cs="Consolas"/>
          <w:color w:val="000000"/>
          <w:sz w:val="16"/>
          <w:szCs w:val="16"/>
          <w:highlight w:val="white"/>
          <w:lang w:bidi="ar-SA"/>
        </w:rPr>
        <w:t xml:space="preserve"> </w:t>
      </w:r>
      <w:r w:rsidRPr="00FF0151">
        <w:rPr>
          <w:rFonts w:ascii="Consolas" w:hAnsi="Consolas" w:cs="Consolas"/>
          <w:color w:val="000000"/>
          <w:sz w:val="16"/>
          <w:szCs w:val="16"/>
          <w:highlight w:val="yellow"/>
          <w:lang w:bidi="ar-SA"/>
        </w:rPr>
        <w:t>%&gt;</w:t>
      </w:r>
    </w:p>
    <w:p w14:paraId="17F6230E"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p>
    <w:p w14:paraId="58AB81E9"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FF"/>
          <w:sz w:val="16"/>
          <w:szCs w:val="16"/>
          <w:highlight w:val="white"/>
          <w:lang w:bidi="ar-SA"/>
        </w:rPr>
        <w:t>&lt;</w:t>
      </w:r>
      <w:r w:rsidRPr="00FF0151">
        <w:rPr>
          <w:rFonts w:ascii="Consolas" w:hAnsi="Consolas" w:cs="Consolas"/>
          <w:color w:val="800000"/>
          <w:sz w:val="16"/>
          <w:szCs w:val="16"/>
          <w:highlight w:val="white"/>
          <w:lang w:bidi="ar-SA"/>
        </w:rPr>
        <w:t>script</w:t>
      </w:r>
      <w:r w:rsidRPr="00FF0151">
        <w:rPr>
          <w:rFonts w:ascii="Consolas" w:hAnsi="Consolas" w:cs="Consolas"/>
          <w:color w:val="000000"/>
          <w:sz w:val="16"/>
          <w:szCs w:val="16"/>
          <w:highlight w:val="white"/>
          <w:lang w:bidi="ar-SA"/>
        </w:rPr>
        <w:t xml:space="preserve"> </w:t>
      </w:r>
      <w:r w:rsidRPr="00FF0151">
        <w:rPr>
          <w:rFonts w:ascii="Consolas" w:hAnsi="Consolas" w:cs="Consolas"/>
          <w:color w:val="FF0000"/>
          <w:sz w:val="16"/>
          <w:szCs w:val="16"/>
          <w:highlight w:val="white"/>
          <w:lang w:bidi="ar-SA"/>
        </w:rPr>
        <w:t>runat</w:t>
      </w:r>
      <w:r w:rsidRPr="00FF0151">
        <w:rPr>
          <w:rFonts w:ascii="Consolas" w:hAnsi="Consolas" w:cs="Consolas"/>
          <w:color w:val="0000FF"/>
          <w:sz w:val="16"/>
          <w:szCs w:val="16"/>
          <w:highlight w:val="white"/>
          <w:lang w:bidi="ar-SA"/>
        </w:rPr>
        <w:t>="server"&gt;</w:t>
      </w:r>
    </w:p>
    <w:p w14:paraId="46A3BFD4"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p>
    <w:p w14:paraId="13030F58"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FF"/>
          <w:sz w:val="16"/>
          <w:szCs w:val="16"/>
          <w:highlight w:val="white"/>
          <w:lang w:bidi="ar-SA"/>
        </w:rPr>
        <w:t>protected</w:t>
      </w: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void</w:t>
      </w:r>
      <w:r w:rsidRPr="00FF0151">
        <w:rPr>
          <w:rFonts w:ascii="Consolas" w:hAnsi="Consolas" w:cs="Consolas"/>
          <w:color w:val="000000"/>
          <w:sz w:val="16"/>
          <w:szCs w:val="16"/>
          <w:highlight w:val="white"/>
          <w:lang w:bidi="ar-SA"/>
        </w:rPr>
        <w:t xml:space="preserve"> Page_Load(</w:t>
      </w:r>
      <w:r w:rsidRPr="00FF0151">
        <w:rPr>
          <w:rFonts w:ascii="Consolas" w:hAnsi="Consolas" w:cs="Consolas"/>
          <w:color w:val="0000FF"/>
          <w:sz w:val="16"/>
          <w:szCs w:val="16"/>
          <w:highlight w:val="white"/>
          <w:lang w:bidi="ar-SA"/>
        </w:rPr>
        <w:t>object</w:t>
      </w:r>
      <w:r w:rsidRPr="00FF0151">
        <w:rPr>
          <w:rFonts w:ascii="Consolas" w:hAnsi="Consolas" w:cs="Consolas"/>
          <w:color w:val="000000"/>
          <w:sz w:val="16"/>
          <w:szCs w:val="16"/>
          <w:highlight w:val="white"/>
          <w:lang w:bidi="ar-SA"/>
        </w:rPr>
        <w:t xml:space="preserve"> sender, </w:t>
      </w:r>
      <w:r w:rsidRPr="00FF0151">
        <w:rPr>
          <w:rFonts w:ascii="Consolas" w:hAnsi="Consolas" w:cs="Consolas"/>
          <w:color w:val="2B91AF"/>
          <w:sz w:val="16"/>
          <w:szCs w:val="16"/>
          <w:highlight w:val="white"/>
          <w:lang w:bidi="ar-SA"/>
        </w:rPr>
        <w:t>EventArgs</w:t>
      </w:r>
      <w:r w:rsidRPr="00FF0151">
        <w:rPr>
          <w:rFonts w:ascii="Consolas" w:hAnsi="Consolas" w:cs="Consolas"/>
          <w:color w:val="000000"/>
          <w:sz w:val="16"/>
          <w:szCs w:val="16"/>
          <w:highlight w:val="white"/>
          <w:lang w:bidi="ar-SA"/>
        </w:rPr>
        <w:t xml:space="preserve"> e)</w:t>
      </w:r>
    </w:p>
    <w:p w14:paraId="777068F3"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w:t>
      </w:r>
    </w:p>
    <w:p w14:paraId="2E772525"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8000"/>
          <w:sz w:val="16"/>
          <w:szCs w:val="16"/>
          <w:highlight w:val="white"/>
          <w:lang w:bidi="ar-SA"/>
        </w:rPr>
        <w:t>//Output page header</w:t>
      </w:r>
    </w:p>
    <w:p w14:paraId="2BD8C174"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Response.Write(</w:t>
      </w:r>
      <w:r w:rsidRPr="00FF0151">
        <w:rPr>
          <w:rFonts w:ascii="Consolas" w:hAnsi="Consolas" w:cs="Consolas"/>
          <w:color w:val="A31515"/>
          <w:sz w:val="16"/>
          <w:szCs w:val="16"/>
          <w:highlight w:val="white"/>
          <w:lang w:bidi="ar-SA"/>
        </w:rPr>
        <w:t>"&lt;!DOCTYPE html&gt;\n&lt;head&gt;\n&lt;title&gt;Register Channel URI&lt;/title&gt;\n&lt;/head&gt;\n&lt;html&gt;\n&lt;body&gt;"</w:t>
      </w:r>
      <w:r w:rsidRPr="00FF0151">
        <w:rPr>
          <w:rFonts w:ascii="Consolas" w:hAnsi="Consolas" w:cs="Consolas"/>
          <w:color w:val="000000"/>
          <w:sz w:val="16"/>
          <w:szCs w:val="16"/>
          <w:highlight w:val="white"/>
          <w:lang w:bidi="ar-SA"/>
        </w:rPr>
        <w:t>);</w:t>
      </w:r>
    </w:p>
    <w:p w14:paraId="35823DC8"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6088F5CD"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8000"/>
          <w:sz w:val="16"/>
          <w:szCs w:val="16"/>
          <w:highlight w:val="white"/>
          <w:lang w:bidi="ar-SA"/>
        </w:rPr>
        <w:t>//If called with HTTP GET (as from a browser), just show a message.</w:t>
      </w:r>
    </w:p>
    <w:p w14:paraId="014A92A4"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if</w:t>
      </w:r>
      <w:r w:rsidRPr="00FF0151">
        <w:rPr>
          <w:rFonts w:ascii="Consolas" w:hAnsi="Consolas" w:cs="Consolas"/>
          <w:color w:val="000000"/>
          <w:sz w:val="16"/>
          <w:szCs w:val="16"/>
          <w:highlight w:val="white"/>
          <w:lang w:bidi="ar-SA"/>
        </w:rPr>
        <w:t xml:space="preserve"> (Request.HttpMethod == </w:t>
      </w:r>
      <w:r w:rsidRPr="00FF0151">
        <w:rPr>
          <w:rFonts w:ascii="Consolas" w:hAnsi="Consolas" w:cs="Consolas"/>
          <w:color w:val="A31515"/>
          <w:sz w:val="16"/>
          <w:szCs w:val="16"/>
          <w:highlight w:val="white"/>
          <w:lang w:bidi="ar-SA"/>
        </w:rPr>
        <w:t>"GET"</w:t>
      </w:r>
      <w:r w:rsidRPr="00FF0151">
        <w:rPr>
          <w:rFonts w:ascii="Consolas" w:hAnsi="Consolas" w:cs="Consolas"/>
          <w:color w:val="000000"/>
          <w:sz w:val="16"/>
          <w:szCs w:val="16"/>
          <w:highlight w:val="white"/>
          <w:lang w:bidi="ar-SA"/>
        </w:rPr>
        <w:t>)</w:t>
      </w:r>
    </w:p>
    <w:p w14:paraId="24E856E6"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005A8DAD"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Response.StatusCode = 400;</w:t>
      </w:r>
    </w:p>
    <w:p w14:paraId="2CF9D5D7"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Response.Write(</w:t>
      </w:r>
      <w:r w:rsidRPr="00FF0151">
        <w:rPr>
          <w:rFonts w:ascii="Consolas" w:hAnsi="Consolas" w:cs="Consolas"/>
          <w:color w:val="A31515"/>
          <w:sz w:val="16"/>
          <w:szCs w:val="16"/>
          <w:highlight w:val="white"/>
          <w:lang w:bidi="ar-SA"/>
        </w:rPr>
        <w:t>"&lt;p&gt;This page is set up to receive channel URIs from a push notification client app.&lt;/p&gt;"</w:t>
      </w:r>
      <w:r w:rsidRPr="00FF0151">
        <w:rPr>
          <w:rFonts w:ascii="Consolas" w:hAnsi="Consolas" w:cs="Consolas"/>
          <w:color w:val="000000"/>
          <w:sz w:val="16"/>
          <w:szCs w:val="16"/>
          <w:highlight w:val="white"/>
          <w:lang w:bidi="ar-SA"/>
        </w:rPr>
        <w:t>);</w:t>
      </w:r>
    </w:p>
    <w:p w14:paraId="078D6CD8"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Response.Write(</w:t>
      </w:r>
      <w:r w:rsidRPr="00FF0151">
        <w:rPr>
          <w:rFonts w:ascii="Consolas" w:hAnsi="Consolas" w:cs="Consolas"/>
          <w:color w:val="A31515"/>
          <w:sz w:val="16"/>
          <w:szCs w:val="16"/>
          <w:highlight w:val="white"/>
          <w:lang w:bidi="ar-SA"/>
        </w:rPr>
        <w:t>"&lt;/body&gt;&lt;/html&gt;"</w:t>
      </w:r>
      <w:r w:rsidRPr="00FF0151">
        <w:rPr>
          <w:rFonts w:ascii="Consolas" w:hAnsi="Consolas" w:cs="Consolas"/>
          <w:color w:val="000000"/>
          <w:sz w:val="16"/>
          <w:szCs w:val="16"/>
          <w:highlight w:val="white"/>
          <w:lang w:bidi="ar-SA"/>
        </w:rPr>
        <w:t>);</w:t>
      </w:r>
    </w:p>
    <w:p w14:paraId="57954883"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return</w:t>
      </w:r>
      <w:r w:rsidRPr="00FF0151">
        <w:rPr>
          <w:rFonts w:ascii="Consolas" w:hAnsi="Consolas" w:cs="Consolas"/>
          <w:color w:val="000000"/>
          <w:sz w:val="16"/>
          <w:szCs w:val="16"/>
          <w:highlight w:val="white"/>
          <w:lang w:bidi="ar-SA"/>
        </w:rPr>
        <w:t>;</w:t>
      </w:r>
    </w:p>
    <w:p w14:paraId="150BA7F7"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7B376CC5"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p>
    <w:p w14:paraId="1854AAB2"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if</w:t>
      </w:r>
      <w:r w:rsidRPr="00FF0151">
        <w:rPr>
          <w:rFonts w:ascii="Consolas" w:hAnsi="Consolas" w:cs="Consolas"/>
          <w:color w:val="000000"/>
          <w:sz w:val="16"/>
          <w:szCs w:val="16"/>
          <w:highlight w:val="white"/>
          <w:lang w:bidi="ar-SA"/>
        </w:rPr>
        <w:t xml:space="preserve"> (Request.HttpMethod != </w:t>
      </w:r>
      <w:r w:rsidRPr="00FF0151">
        <w:rPr>
          <w:rFonts w:ascii="Consolas" w:hAnsi="Consolas" w:cs="Consolas"/>
          <w:color w:val="A31515"/>
          <w:sz w:val="16"/>
          <w:szCs w:val="16"/>
          <w:highlight w:val="white"/>
          <w:lang w:bidi="ar-SA"/>
        </w:rPr>
        <w:t>"POST"</w:t>
      </w:r>
      <w:r w:rsidRPr="00FF0151">
        <w:rPr>
          <w:rFonts w:ascii="Consolas" w:hAnsi="Consolas" w:cs="Consolas"/>
          <w:color w:val="000000"/>
          <w:sz w:val="16"/>
          <w:szCs w:val="16"/>
          <w:highlight w:val="white"/>
          <w:lang w:bidi="ar-SA"/>
        </w:rPr>
        <w:t>) {</w:t>
      </w:r>
    </w:p>
    <w:p w14:paraId="03251C26"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Response.StatusCode = 400;</w:t>
      </w:r>
    </w:p>
    <w:p w14:paraId="41B59B19"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Response.Status = </w:t>
      </w:r>
      <w:r w:rsidRPr="00FF0151">
        <w:rPr>
          <w:rFonts w:ascii="Consolas" w:hAnsi="Consolas" w:cs="Consolas"/>
          <w:color w:val="A31515"/>
          <w:sz w:val="16"/>
          <w:szCs w:val="16"/>
          <w:highlight w:val="white"/>
          <w:lang w:bidi="ar-SA"/>
        </w:rPr>
        <w:t>"400 This page only accepts POSTs."</w:t>
      </w:r>
      <w:r w:rsidRPr="00FF0151">
        <w:rPr>
          <w:rFonts w:ascii="Consolas" w:hAnsi="Consolas" w:cs="Consolas"/>
          <w:color w:val="000000"/>
          <w:sz w:val="16"/>
          <w:szCs w:val="16"/>
          <w:highlight w:val="white"/>
          <w:lang w:bidi="ar-SA"/>
        </w:rPr>
        <w:t>;</w:t>
      </w:r>
    </w:p>
    <w:p w14:paraId="6F0BD7E3"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Response.Write(</w:t>
      </w:r>
      <w:r w:rsidRPr="00FF0151">
        <w:rPr>
          <w:rFonts w:ascii="Consolas" w:hAnsi="Consolas" w:cs="Consolas"/>
          <w:color w:val="A31515"/>
          <w:sz w:val="16"/>
          <w:szCs w:val="16"/>
          <w:highlight w:val="white"/>
          <w:lang w:bidi="ar-SA"/>
        </w:rPr>
        <w:t>"&lt;p&gt;This page only accepts POSTs.&lt;/p&gt;"</w:t>
      </w:r>
      <w:r w:rsidRPr="00FF0151">
        <w:rPr>
          <w:rFonts w:ascii="Consolas" w:hAnsi="Consolas" w:cs="Consolas"/>
          <w:color w:val="000000"/>
          <w:sz w:val="16"/>
          <w:szCs w:val="16"/>
          <w:highlight w:val="white"/>
          <w:lang w:bidi="ar-SA"/>
        </w:rPr>
        <w:t>);</w:t>
      </w:r>
    </w:p>
    <w:p w14:paraId="34660D16"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Response.Write(</w:t>
      </w:r>
      <w:r w:rsidRPr="00FF0151">
        <w:rPr>
          <w:rFonts w:ascii="Consolas" w:hAnsi="Consolas" w:cs="Consolas"/>
          <w:color w:val="A31515"/>
          <w:sz w:val="16"/>
          <w:szCs w:val="16"/>
          <w:highlight w:val="white"/>
          <w:lang w:bidi="ar-SA"/>
        </w:rPr>
        <w:t>"&lt;/body&gt;&lt;/html&gt;"</w:t>
      </w:r>
      <w:r w:rsidRPr="00FF0151">
        <w:rPr>
          <w:rFonts w:ascii="Consolas" w:hAnsi="Consolas" w:cs="Consolas"/>
          <w:color w:val="000000"/>
          <w:sz w:val="16"/>
          <w:szCs w:val="16"/>
          <w:highlight w:val="white"/>
          <w:lang w:bidi="ar-SA"/>
        </w:rPr>
        <w:t xml:space="preserve">);        </w:t>
      </w:r>
    </w:p>
    <w:p w14:paraId="4A10D4F1"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return</w:t>
      </w:r>
      <w:r w:rsidRPr="00FF0151">
        <w:rPr>
          <w:rFonts w:ascii="Consolas" w:hAnsi="Consolas" w:cs="Consolas"/>
          <w:color w:val="000000"/>
          <w:sz w:val="16"/>
          <w:szCs w:val="16"/>
          <w:highlight w:val="white"/>
          <w:lang w:bidi="ar-SA"/>
        </w:rPr>
        <w:t>;</w:t>
      </w:r>
    </w:p>
    <w:p w14:paraId="02C5F420"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7F33298B"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68CDA2FF"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8000"/>
          <w:sz w:val="16"/>
          <w:szCs w:val="16"/>
          <w:highlight w:val="white"/>
          <w:lang w:bidi="ar-SA"/>
        </w:rPr>
        <w:t xml:space="preserve">//Otherwise assume a POST and check for parameters    </w:t>
      </w:r>
    </w:p>
    <w:p w14:paraId="33F2F7F7"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try</w:t>
      </w:r>
    </w:p>
    <w:p w14:paraId="0B1F84B8"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53332CFB"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8000"/>
          <w:sz w:val="16"/>
          <w:szCs w:val="16"/>
          <w:highlight w:val="white"/>
          <w:lang w:bidi="ar-SA"/>
        </w:rPr>
        <w:t>//channelUri and itemId are the values posted from the Push and Periodic Notifications Sample in the Windows 8 SDK</w:t>
      </w:r>
    </w:p>
    <w:p w14:paraId="6D51847A"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if</w:t>
      </w:r>
      <w:r w:rsidRPr="00FF0151">
        <w:rPr>
          <w:rFonts w:ascii="Consolas" w:hAnsi="Consolas" w:cs="Consolas"/>
          <w:color w:val="000000"/>
          <w:sz w:val="16"/>
          <w:szCs w:val="16"/>
          <w:highlight w:val="white"/>
          <w:lang w:bidi="ar-SA"/>
        </w:rPr>
        <w:t xml:space="preserve"> (Request.Params[</w:t>
      </w:r>
      <w:r w:rsidRPr="00FF0151">
        <w:rPr>
          <w:rFonts w:ascii="Consolas" w:hAnsi="Consolas" w:cs="Consolas"/>
          <w:color w:val="A31515"/>
          <w:sz w:val="16"/>
          <w:szCs w:val="16"/>
          <w:highlight w:val="white"/>
          <w:lang w:bidi="ar-SA"/>
        </w:rPr>
        <w:t>"channelUri"</w:t>
      </w:r>
      <w:r w:rsidRPr="00FF0151">
        <w:rPr>
          <w:rFonts w:ascii="Consolas" w:hAnsi="Consolas" w:cs="Consolas"/>
          <w:color w:val="000000"/>
          <w:sz w:val="16"/>
          <w:szCs w:val="16"/>
          <w:highlight w:val="white"/>
          <w:lang w:bidi="ar-SA"/>
        </w:rPr>
        <w:t xml:space="preserve">] != </w:t>
      </w:r>
      <w:r w:rsidRPr="00FF0151">
        <w:rPr>
          <w:rFonts w:ascii="Consolas" w:hAnsi="Consolas" w:cs="Consolas"/>
          <w:color w:val="0000FF"/>
          <w:sz w:val="16"/>
          <w:szCs w:val="16"/>
          <w:highlight w:val="white"/>
          <w:lang w:bidi="ar-SA"/>
        </w:rPr>
        <w:t>null</w:t>
      </w:r>
      <w:r w:rsidRPr="00FF0151">
        <w:rPr>
          <w:rFonts w:ascii="Consolas" w:hAnsi="Consolas" w:cs="Consolas"/>
          <w:color w:val="000000"/>
          <w:sz w:val="16"/>
          <w:szCs w:val="16"/>
          <w:highlight w:val="white"/>
          <w:lang w:bidi="ar-SA"/>
        </w:rPr>
        <w:t xml:space="preserve"> &amp;&amp; Request.Params[</w:t>
      </w:r>
      <w:r w:rsidRPr="00FF0151">
        <w:rPr>
          <w:rFonts w:ascii="Consolas" w:hAnsi="Consolas" w:cs="Consolas"/>
          <w:color w:val="A31515"/>
          <w:sz w:val="16"/>
          <w:szCs w:val="16"/>
          <w:highlight w:val="white"/>
          <w:lang w:bidi="ar-SA"/>
        </w:rPr>
        <w:t>"itemId"</w:t>
      </w:r>
      <w:r w:rsidRPr="00FF0151">
        <w:rPr>
          <w:rFonts w:ascii="Consolas" w:hAnsi="Consolas" w:cs="Consolas"/>
          <w:color w:val="000000"/>
          <w:sz w:val="16"/>
          <w:szCs w:val="16"/>
          <w:highlight w:val="white"/>
          <w:lang w:bidi="ar-SA"/>
        </w:rPr>
        <w:t xml:space="preserve">] != </w:t>
      </w:r>
      <w:r w:rsidRPr="00FF0151">
        <w:rPr>
          <w:rFonts w:ascii="Consolas" w:hAnsi="Consolas" w:cs="Consolas"/>
          <w:color w:val="0000FF"/>
          <w:sz w:val="16"/>
          <w:szCs w:val="16"/>
          <w:highlight w:val="white"/>
          <w:lang w:bidi="ar-SA"/>
        </w:rPr>
        <w:t>null</w:t>
      </w:r>
      <w:r w:rsidRPr="00FF0151">
        <w:rPr>
          <w:rFonts w:ascii="Consolas" w:hAnsi="Consolas" w:cs="Consolas"/>
          <w:color w:val="000000"/>
          <w:sz w:val="16"/>
          <w:szCs w:val="16"/>
          <w:highlight w:val="white"/>
          <w:lang w:bidi="ar-SA"/>
        </w:rPr>
        <w:t>)</w:t>
      </w:r>
    </w:p>
    <w:p w14:paraId="6B5440B7"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1A43AB30"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8000"/>
          <w:sz w:val="16"/>
          <w:szCs w:val="16"/>
          <w:highlight w:val="white"/>
          <w:lang w:bidi="ar-SA"/>
        </w:rPr>
        <w:t>// Obtain the values, along with the user string</w:t>
      </w:r>
    </w:p>
    <w:p w14:paraId="310B09E9"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string</w:t>
      </w:r>
      <w:r w:rsidRPr="00FF0151">
        <w:rPr>
          <w:rFonts w:ascii="Consolas" w:hAnsi="Consolas" w:cs="Consolas"/>
          <w:color w:val="000000"/>
          <w:sz w:val="16"/>
          <w:szCs w:val="16"/>
          <w:highlight w:val="white"/>
          <w:lang w:bidi="ar-SA"/>
        </w:rPr>
        <w:t xml:space="preserve"> uri = Request.Params[</w:t>
      </w:r>
      <w:r w:rsidRPr="00FF0151">
        <w:rPr>
          <w:rFonts w:ascii="Consolas" w:hAnsi="Consolas" w:cs="Consolas"/>
          <w:color w:val="A31515"/>
          <w:sz w:val="16"/>
          <w:szCs w:val="16"/>
          <w:highlight w:val="white"/>
          <w:lang w:bidi="ar-SA"/>
        </w:rPr>
        <w:t>"channelUri"</w:t>
      </w:r>
      <w:r w:rsidRPr="00FF0151">
        <w:rPr>
          <w:rFonts w:ascii="Consolas" w:hAnsi="Consolas" w:cs="Consolas"/>
          <w:color w:val="000000"/>
          <w:sz w:val="16"/>
          <w:szCs w:val="16"/>
          <w:highlight w:val="white"/>
          <w:lang w:bidi="ar-SA"/>
        </w:rPr>
        <w:t>];</w:t>
      </w:r>
    </w:p>
    <w:p w14:paraId="0F87EF56"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string</w:t>
      </w:r>
      <w:r w:rsidRPr="00FF0151">
        <w:rPr>
          <w:rFonts w:ascii="Consolas" w:hAnsi="Consolas" w:cs="Consolas"/>
          <w:color w:val="000000"/>
          <w:sz w:val="16"/>
          <w:szCs w:val="16"/>
          <w:highlight w:val="white"/>
          <w:lang w:bidi="ar-SA"/>
        </w:rPr>
        <w:t xml:space="preserve"> itemId = Request.Params[</w:t>
      </w:r>
      <w:r w:rsidRPr="00FF0151">
        <w:rPr>
          <w:rFonts w:ascii="Consolas" w:hAnsi="Consolas" w:cs="Consolas"/>
          <w:color w:val="A31515"/>
          <w:sz w:val="16"/>
          <w:szCs w:val="16"/>
          <w:highlight w:val="white"/>
          <w:lang w:bidi="ar-SA"/>
        </w:rPr>
        <w:t>"itemId"</w:t>
      </w:r>
      <w:r w:rsidRPr="00FF0151">
        <w:rPr>
          <w:rFonts w:ascii="Consolas" w:hAnsi="Consolas" w:cs="Consolas"/>
          <w:color w:val="000000"/>
          <w:sz w:val="16"/>
          <w:szCs w:val="16"/>
          <w:highlight w:val="white"/>
          <w:lang w:bidi="ar-SA"/>
        </w:rPr>
        <w:t>];</w:t>
      </w:r>
    </w:p>
    <w:p w14:paraId="6CF578DA"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string</w:t>
      </w:r>
      <w:r w:rsidRPr="00FF0151">
        <w:rPr>
          <w:rFonts w:ascii="Consolas" w:hAnsi="Consolas" w:cs="Consolas"/>
          <w:color w:val="000000"/>
          <w:sz w:val="16"/>
          <w:szCs w:val="16"/>
          <w:highlight w:val="white"/>
          <w:lang w:bidi="ar-SA"/>
        </w:rPr>
        <w:t xml:space="preserve"> user = Request.Params[</w:t>
      </w:r>
      <w:r w:rsidRPr="00FF0151">
        <w:rPr>
          <w:rFonts w:ascii="Consolas" w:hAnsi="Consolas" w:cs="Consolas"/>
          <w:color w:val="A31515"/>
          <w:sz w:val="16"/>
          <w:szCs w:val="16"/>
          <w:highlight w:val="white"/>
          <w:lang w:bidi="ar-SA"/>
        </w:rPr>
        <w:t>"LOGON_USER"</w:t>
      </w:r>
      <w:r w:rsidRPr="00FF0151">
        <w:rPr>
          <w:rFonts w:ascii="Consolas" w:hAnsi="Consolas" w:cs="Consolas"/>
          <w:color w:val="000000"/>
          <w:sz w:val="16"/>
          <w:szCs w:val="16"/>
          <w:highlight w:val="white"/>
          <w:lang w:bidi="ar-SA"/>
        </w:rPr>
        <w:t>];</w:t>
      </w:r>
    </w:p>
    <w:p w14:paraId="202A2F65"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0D68F443"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8000"/>
          <w:sz w:val="16"/>
          <w:szCs w:val="16"/>
          <w:highlight w:val="white"/>
          <w:lang w:bidi="ar-SA"/>
        </w:rPr>
        <w:t>//TODO: validate the parameters and return 400 if not.</w:t>
      </w:r>
    </w:p>
    <w:p w14:paraId="0E6F5528"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lastRenderedPageBreak/>
        <w:t xml:space="preserve">            </w:t>
      </w:r>
    </w:p>
    <w:p w14:paraId="60229674"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8000"/>
          <w:sz w:val="16"/>
          <w:szCs w:val="16"/>
          <w:highlight w:val="white"/>
          <w:lang w:bidi="ar-SA"/>
        </w:rPr>
        <w:t>//Output in response</w:t>
      </w:r>
    </w:p>
    <w:p w14:paraId="29F2BF73"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Response.Write(</w:t>
      </w:r>
      <w:r w:rsidRPr="00FF0151">
        <w:rPr>
          <w:rFonts w:ascii="Consolas" w:hAnsi="Consolas" w:cs="Consolas"/>
          <w:color w:val="A31515"/>
          <w:sz w:val="16"/>
          <w:szCs w:val="16"/>
          <w:highlight w:val="white"/>
          <w:lang w:bidi="ar-SA"/>
        </w:rPr>
        <w:t>"&lt;p&gt;Saved channel data:&lt;/p&gt;&lt;p&gt;channelUri = "</w:t>
      </w:r>
      <w:r w:rsidRPr="00FF0151">
        <w:rPr>
          <w:rFonts w:ascii="Consolas" w:hAnsi="Consolas" w:cs="Consolas"/>
          <w:color w:val="000000"/>
          <w:sz w:val="16"/>
          <w:szCs w:val="16"/>
          <w:highlight w:val="white"/>
          <w:lang w:bidi="ar-SA"/>
        </w:rPr>
        <w:t xml:space="preserve"> + uri + </w:t>
      </w:r>
      <w:r w:rsidRPr="00FF0151">
        <w:rPr>
          <w:rFonts w:ascii="Consolas" w:hAnsi="Consolas" w:cs="Consolas"/>
          <w:color w:val="A31515"/>
          <w:sz w:val="16"/>
          <w:szCs w:val="16"/>
          <w:highlight w:val="white"/>
          <w:lang w:bidi="ar-SA"/>
        </w:rPr>
        <w:t>"&lt;br/&gt;"</w:t>
      </w:r>
      <w:r w:rsidRPr="00FF0151">
        <w:rPr>
          <w:rFonts w:ascii="Consolas" w:hAnsi="Consolas" w:cs="Consolas"/>
          <w:color w:val="000000"/>
          <w:sz w:val="16"/>
          <w:szCs w:val="16"/>
          <w:highlight w:val="white"/>
          <w:lang w:bidi="ar-SA"/>
        </w:rPr>
        <w:t xml:space="preserve"> + </w:t>
      </w:r>
      <w:r w:rsidRPr="00FF0151">
        <w:rPr>
          <w:rFonts w:ascii="Consolas" w:hAnsi="Consolas" w:cs="Consolas"/>
          <w:color w:val="A31515"/>
          <w:sz w:val="16"/>
          <w:szCs w:val="16"/>
          <w:highlight w:val="white"/>
          <w:lang w:bidi="ar-SA"/>
        </w:rPr>
        <w:t>"itemId = "</w:t>
      </w:r>
      <w:r w:rsidRPr="00FF0151">
        <w:rPr>
          <w:rFonts w:ascii="Consolas" w:hAnsi="Consolas" w:cs="Consolas"/>
          <w:color w:val="000000"/>
          <w:sz w:val="16"/>
          <w:szCs w:val="16"/>
          <w:highlight w:val="white"/>
          <w:lang w:bidi="ar-SA"/>
        </w:rPr>
        <w:t xml:space="preserve"> + itemId + </w:t>
      </w:r>
      <w:r w:rsidRPr="00FF0151">
        <w:rPr>
          <w:rFonts w:ascii="Consolas" w:hAnsi="Consolas" w:cs="Consolas"/>
          <w:color w:val="A31515"/>
          <w:sz w:val="16"/>
          <w:szCs w:val="16"/>
          <w:highlight w:val="white"/>
          <w:lang w:bidi="ar-SA"/>
        </w:rPr>
        <w:t>"user = "</w:t>
      </w:r>
      <w:r w:rsidRPr="00FF0151">
        <w:rPr>
          <w:rFonts w:ascii="Consolas" w:hAnsi="Consolas" w:cs="Consolas"/>
          <w:color w:val="000000"/>
          <w:sz w:val="16"/>
          <w:szCs w:val="16"/>
          <w:highlight w:val="white"/>
          <w:lang w:bidi="ar-SA"/>
        </w:rPr>
        <w:t xml:space="preserve"> + user + </w:t>
      </w:r>
      <w:r w:rsidRPr="00FF0151">
        <w:rPr>
          <w:rFonts w:ascii="Consolas" w:hAnsi="Consolas" w:cs="Consolas"/>
          <w:color w:val="A31515"/>
          <w:sz w:val="16"/>
          <w:szCs w:val="16"/>
          <w:highlight w:val="white"/>
          <w:lang w:bidi="ar-SA"/>
        </w:rPr>
        <w:t>"&lt;/p&gt;"</w:t>
      </w:r>
      <w:r w:rsidRPr="00FF0151">
        <w:rPr>
          <w:rFonts w:ascii="Consolas" w:hAnsi="Consolas" w:cs="Consolas"/>
          <w:color w:val="000000"/>
          <w:sz w:val="16"/>
          <w:szCs w:val="16"/>
          <w:highlight w:val="white"/>
          <w:lang w:bidi="ar-SA"/>
        </w:rPr>
        <w:t>);</w:t>
      </w:r>
    </w:p>
    <w:p w14:paraId="60A77A6A"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p>
    <w:p w14:paraId="47DAD44E"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8000"/>
          <w:sz w:val="16"/>
          <w:szCs w:val="16"/>
          <w:highlight w:val="white"/>
          <w:lang w:bidi="ar-SA"/>
        </w:rPr>
        <w:t>//The service should save the URI and itemId here, along with any other unique data from the app such as the user;</w:t>
      </w:r>
    </w:p>
    <w:p w14:paraId="4A363362" w14:textId="5D989BD9"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00F466BB" w:rsidRPr="00FF0151">
        <w:rPr>
          <w:rFonts w:ascii="Consolas" w:hAnsi="Consolas" w:cs="Consolas"/>
          <w:color w:val="000000"/>
          <w:sz w:val="16"/>
          <w:szCs w:val="16"/>
          <w:highlight w:val="white"/>
          <w:lang w:bidi="ar-SA"/>
        </w:rPr>
        <w:t>SaveChannel(uri, itemId, user);</w:t>
      </w:r>
    </w:p>
    <w:p w14:paraId="4A865B8B"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p>
    <w:p w14:paraId="1F72B000"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Response.Write(</w:t>
      </w:r>
      <w:r w:rsidRPr="00FF0151">
        <w:rPr>
          <w:rFonts w:ascii="Consolas" w:hAnsi="Consolas" w:cs="Consolas"/>
          <w:color w:val="A31515"/>
          <w:sz w:val="16"/>
          <w:szCs w:val="16"/>
          <w:highlight w:val="white"/>
          <w:lang w:bidi="ar-SA"/>
        </w:rPr>
        <w:t>"&lt;/body&gt;&lt;/html&gt;"</w:t>
      </w:r>
      <w:r w:rsidRPr="00FF0151">
        <w:rPr>
          <w:rFonts w:ascii="Consolas" w:hAnsi="Consolas" w:cs="Consolas"/>
          <w:color w:val="000000"/>
          <w:sz w:val="16"/>
          <w:szCs w:val="16"/>
          <w:highlight w:val="white"/>
          <w:lang w:bidi="ar-SA"/>
        </w:rPr>
        <w:t>);</w:t>
      </w:r>
    </w:p>
    <w:p w14:paraId="0DD6B4F0"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00E812DD"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62285A30"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catch</w:t>
      </w:r>
      <w:r w:rsidRPr="00FF0151">
        <w:rPr>
          <w:rFonts w:ascii="Consolas" w:hAnsi="Consolas" w:cs="Consolas"/>
          <w:color w:val="000000"/>
          <w:sz w:val="16"/>
          <w:szCs w:val="16"/>
          <w:highlight w:val="white"/>
          <w:lang w:bidi="ar-SA"/>
        </w:rPr>
        <w:t xml:space="preserve"> (</w:t>
      </w:r>
      <w:r w:rsidRPr="00FF0151">
        <w:rPr>
          <w:rFonts w:ascii="Consolas" w:hAnsi="Consolas" w:cs="Consolas"/>
          <w:color w:val="2B91AF"/>
          <w:sz w:val="16"/>
          <w:szCs w:val="16"/>
          <w:highlight w:val="white"/>
          <w:lang w:bidi="ar-SA"/>
        </w:rPr>
        <w:t>Exception</w:t>
      </w:r>
      <w:r w:rsidRPr="00FF0151">
        <w:rPr>
          <w:rFonts w:ascii="Consolas" w:hAnsi="Consolas" w:cs="Consolas"/>
          <w:color w:val="000000"/>
          <w:sz w:val="16"/>
          <w:szCs w:val="16"/>
          <w:highlight w:val="white"/>
          <w:lang w:bidi="ar-SA"/>
        </w:rPr>
        <w:t xml:space="preserve"> ex)</w:t>
      </w:r>
    </w:p>
    <w:p w14:paraId="4118BC3B"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6CF9EBBD"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Trace.Write(ex.Message);</w:t>
      </w:r>
    </w:p>
    <w:p w14:paraId="4AD5965D"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Response.StatusCode = 500;</w:t>
      </w:r>
    </w:p>
    <w:p w14:paraId="7EF64C6B" w14:textId="20189F7E"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Response.StatusDescription = ex.Message; </w:t>
      </w:r>
    </w:p>
    <w:p w14:paraId="49DE8E85"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Response.End();</w:t>
      </w:r>
    </w:p>
    <w:p w14:paraId="7A0E62A6"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14EB6E72"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w:t>
      </w:r>
    </w:p>
    <w:p w14:paraId="4DA9477E" w14:textId="510ECDEE" w:rsidR="00FF0151"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FF"/>
          <w:sz w:val="16"/>
          <w:szCs w:val="16"/>
          <w:highlight w:val="white"/>
          <w:lang w:bidi="ar-SA"/>
        </w:rPr>
        <w:t>&lt;/</w:t>
      </w:r>
      <w:r w:rsidRPr="00FF0151">
        <w:rPr>
          <w:rFonts w:ascii="Consolas" w:hAnsi="Consolas" w:cs="Consolas"/>
          <w:color w:val="800000"/>
          <w:sz w:val="16"/>
          <w:szCs w:val="16"/>
          <w:highlight w:val="white"/>
          <w:lang w:bidi="ar-SA"/>
        </w:rPr>
        <w:t>script</w:t>
      </w:r>
      <w:r w:rsidRPr="00FF0151">
        <w:rPr>
          <w:rFonts w:ascii="Consolas" w:hAnsi="Consolas" w:cs="Consolas"/>
          <w:color w:val="0000FF"/>
          <w:sz w:val="16"/>
          <w:szCs w:val="16"/>
          <w:highlight w:val="white"/>
          <w:lang w:bidi="ar-SA"/>
        </w:rPr>
        <w:t>&gt;</w:t>
      </w:r>
    </w:p>
    <w:p w14:paraId="10580514" w14:textId="77777777" w:rsidR="00FF0151" w:rsidRPr="00FF0151" w:rsidRDefault="00FF0151" w:rsidP="0086578F">
      <w:pPr>
        <w:autoSpaceDE w:val="0"/>
        <w:autoSpaceDN w:val="0"/>
        <w:adjustRightInd w:val="0"/>
        <w:spacing w:after="0" w:line="240" w:lineRule="auto"/>
        <w:rPr>
          <w:rFonts w:ascii="Consolas" w:hAnsi="Consolas" w:cs="Consolas"/>
          <w:color w:val="000000"/>
          <w:sz w:val="16"/>
          <w:szCs w:val="16"/>
          <w:highlight w:val="white"/>
          <w:lang w:bidi="ar-SA"/>
        </w:rPr>
      </w:pPr>
    </w:p>
    <w:p w14:paraId="228816C8"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FF"/>
          <w:sz w:val="16"/>
          <w:szCs w:val="16"/>
          <w:highlight w:val="white"/>
          <w:lang w:bidi="ar-SA"/>
        </w:rPr>
        <w:t>protected</w:t>
      </w: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void</w:t>
      </w:r>
      <w:r w:rsidRPr="00FF0151">
        <w:rPr>
          <w:rFonts w:ascii="Consolas" w:hAnsi="Consolas" w:cs="Consolas"/>
          <w:color w:val="000000"/>
          <w:sz w:val="16"/>
          <w:szCs w:val="16"/>
          <w:highlight w:val="white"/>
          <w:lang w:bidi="ar-SA"/>
        </w:rPr>
        <w:t xml:space="preserve"> SaveChannel(</w:t>
      </w:r>
      <w:r w:rsidRPr="00FF0151">
        <w:rPr>
          <w:rFonts w:ascii="Consolas" w:hAnsi="Consolas" w:cs="Consolas"/>
          <w:color w:val="2B91AF"/>
          <w:sz w:val="16"/>
          <w:szCs w:val="16"/>
          <w:highlight w:val="white"/>
          <w:lang w:bidi="ar-SA"/>
        </w:rPr>
        <w:t>String</w:t>
      </w:r>
      <w:r w:rsidRPr="00FF0151">
        <w:rPr>
          <w:rFonts w:ascii="Consolas" w:hAnsi="Consolas" w:cs="Consolas"/>
          <w:color w:val="000000"/>
          <w:sz w:val="16"/>
          <w:szCs w:val="16"/>
          <w:highlight w:val="white"/>
          <w:lang w:bidi="ar-SA"/>
        </w:rPr>
        <w:t xml:space="preserve"> uri, </w:t>
      </w:r>
      <w:r w:rsidRPr="00FF0151">
        <w:rPr>
          <w:rFonts w:ascii="Consolas" w:hAnsi="Consolas" w:cs="Consolas"/>
          <w:color w:val="2B91AF"/>
          <w:sz w:val="16"/>
          <w:szCs w:val="16"/>
          <w:highlight w:val="white"/>
          <w:lang w:bidi="ar-SA"/>
        </w:rPr>
        <w:t>String</w:t>
      </w:r>
      <w:r w:rsidRPr="00FF0151">
        <w:rPr>
          <w:rFonts w:ascii="Consolas" w:hAnsi="Consolas" w:cs="Consolas"/>
          <w:color w:val="000000"/>
          <w:sz w:val="16"/>
          <w:szCs w:val="16"/>
          <w:highlight w:val="white"/>
          <w:lang w:bidi="ar-SA"/>
        </w:rPr>
        <w:t xml:space="preserve"> itemId, </w:t>
      </w:r>
      <w:r w:rsidRPr="00FF0151">
        <w:rPr>
          <w:rFonts w:ascii="Consolas" w:hAnsi="Consolas" w:cs="Consolas"/>
          <w:color w:val="2B91AF"/>
          <w:sz w:val="16"/>
          <w:szCs w:val="16"/>
          <w:highlight w:val="white"/>
          <w:lang w:bidi="ar-SA"/>
        </w:rPr>
        <w:t>String</w:t>
      </w:r>
      <w:r w:rsidRPr="00FF0151">
        <w:rPr>
          <w:rFonts w:ascii="Consolas" w:hAnsi="Consolas" w:cs="Consolas"/>
          <w:color w:val="000000"/>
          <w:sz w:val="16"/>
          <w:szCs w:val="16"/>
          <w:highlight w:val="white"/>
          <w:lang w:bidi="ar-SA"/>
        </w:rPr>
        <w:t xml:space="preserve"> user)</w:t>
      </w:r>
    </w:p>
    <w:p w14:paraId="59DEC7BA"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w:t>
      </w:r>
    </w:p>
    <w:p w14:paraId="52A118F0"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8000"/>
          <w:sz w:val="16"/>
          <w:szCs w:val="16"/>
          <w:highlight w:val="white"/>
          <w:lang w:bidi="ar-SA"/>
        </w:rPr>
        <w:t>//Typically this would be saved to a database of some kind; to keep this demonstration very simple, we'll just use</w:t>
      </w:r>
    </w:p>
    <w:p w14:paraId="09469E62"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8000"/>
          <w:sz w:val="16"/>
          <w:szCs w:val="16"/>
          <w:highlight w:val="white"/>
          <w:lang w:bidi="ar-SA"/>
        </w:rPr>
        <w:t>//the complete hack of writing the data to a file, paying no heed to overwriting previous data.</w:t>
      </w:r>
    </w:p>
    <w:p w14:paraId="7536DE5B"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54FD3135"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8000"/>
          <w:sz w:val="16"/>
          <w:szCs w:val="16"/>
          <w:highlight w:val="white"/>
          <w:lang w:bidi="ar-SA"/>
        </w:rPr>
        <w:t>//If running in the debugger on localhost, this will save to the project folder</w:t>
      </w:r>
    </w:p>
    <w:p w14:paraId="1055AAAE"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string</w:t>
      </w:r>
      <w:r w:rsidRPr="00FF0151">
        <w:rPr>
          <w:rFonts w:ascii="Consolas" w:hAnsi="Consolas" w:cs="Consolas"/>
          <w:color w:val="000000"/>
          <w:sz w:val="16"/>
          <w:szCs w:val="16"/>
          <w:highlight w:val="white"/>
          <w:lang w:bidi="ar-SA"/>
        </w:rPr>
        <w:t xml:space="preserve"> saveLocation = Server.MapPath(</w:t>
      </w:r>
      <w:r w:rsidRPr="00FF0151">
        <w:rPr>
          <w:rFonts w:ascii="Consolas" w:hAnsi="Consolas" w:cs="Consolas"/>
          <w:color w:val="A31515"/>
          <w:sz w:val="16"/>
          <w:szCs w:val="16"/>
          <w:highlight w:val="white"/>
          <w:lang w:bidi="ar-SA"/>
        </w:rPr>
        <w:t>"."</w:t>
      </w:r>
      <w:r w:rsidRPr="00FF0151">
        <w:rPr>
          <w:rFonts w:ascii="Consolas" w:hAnsi="Consolas" w:cs="Consolas"/>
          <w:color w:val="000000"/>
          <w:sz w:val="16"/>
          <w:szCs w:val="16"/>
          <w:highlight w:val="white"/>
          <w:lang w:bidi="ar-SA"/>
        </w:rPr>
        <w:t xml:space="preserve">) + </w:t>
      </w:r>
      <w:r w:rsidRPr="00FF0151">
        <w:rPr>
          <w:rFonts w:ascii="Consolas" w:hAnsi="Consolas" w:cs="Consolas"/>
          <w:color w:val="A31515"/>
          <w:sz w:val="16"/>
          <w:szCs w:val="16"/>
          <w:highlight w:val="white"/>
          <w:lang w:bidi="ar-SA"/>
        </w:rPr>
        <w:t>"\\"</w:t>
      </w:r>
      <w:r w:rsidRPr="00FF0151">
        <w:rPr>
          <w:rFonts w:ascii="Consolas" w:hAnsi="Consolas" w:cs="Consolas"/>
          <w:color w:val="000000"/>
          <w:sz w:val="16"/>
          <w:szCs w:val="16"/>
          <w:highlight w:val="white"/>
          <w:lang w:bidi="ar-SA"/>
        </w:rPr>
        <w:t xml:space="preserve"> + </w:t>
      </w:r>
      <w:r w:rsidRPr="00FF0151">
        <w:rPr>
          <w:rFonts w:ascii="Consolas" w:hAnsi="Consolas" w:cs="Consolas"/>
          <w:color w:val="A31515"/>
          <w:sz w:val="16"/>
          <w:szCs w:val="16"/>
          <w:highlight w:val="white"/>
          <w:lang w:bidi="ar-SA"/>
        </w:rPr>
        <w:t>"channeldata_aspx.txt"</w:t>
      </w:r>
      <w:r w:rsidRPr="00FF0151">
        <w:rPr>
          <w:rFonts w:ascii="Consolas" w:hAnsi="Consolas" w:cs="Consolas"/>
          <w:color w:val="000000"/>
          <w:sz w:val="16"/>
          <w:szCs w:val="16"/>
          <w:highlight w:val="white"/>
          <w:lang w:bidi="ar-SA"/>
        </w:rPr>
        <w:t>;</w:t>
      </w:r>
    </w:p>
    <w:p w14:paraId="41818251"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string</w:t>
      </w:r>
      <w:r w:rsidRPr="00FF0151">
        <w:rPr>
          <w:rFonts w:ascii="Consolas" w:hAnsi="Consolas" w:cs="Consolas"/>
          <w:color w:val="000000"/>
          <w:sz w:val="16"/>
          <w:szCs w:val="16"/>
          <w:highlight w:val="white"/>
          <w:lang w:bidi="ar-SA"/>
        </w:rPr>
        <w:t xml:space="preserve"> data = uri + </w:t>
      </w:r>
      <w:r w:rsidRPr="00FF0151">
        <w:rPr>
          <w:rFonts w:ascii="Consolas" w:hAnsi="Consolas" w:cs="Consolas"/>
          <w:color w:val="A31515"/>
          <w:sz w:val="16"/>
          <w:szCs w:val="16"/>
          <w:highlight w:val="white"/>
          <w:lang w:bidi="ar-SA"/>
        </w:rPr>
        <w:t>"~"</w:t>
      </w:r>
      <w:r w:rsidRPr="00FF0151">
        <w:rPr>
          <w:rFonts w:ascii="Consolas" w:hAnsi="Consolas" w:cs="Consolas"/>
          <w:color w:val="000000"/>
          <w:sz w:val="16"/>
          <w:szCs w:val="16"/>
          <w:highlight w:val="white"/>
          <w:lang w:bidi="ar-SA"/>
        </w:rPr>
        <w:t xml:space="preserve"> + itemId + </w:t>
      </w:r>
      <w:r w:rsidRPr="00FF0151">
        <w:rPr>
          <w:rFonts w:ascii="Consolas" w:hAnsi="Consolas" w:cs="Consolas"/>
          <w:color w:val="A31515"/>
          <w:sz w:val="16"/>
          <w:szCs w:val="16"/>
          <w:highlight w:val="white"/>
          <w:lang w:bidi="ar-SA"/>
        </w:rPr>
        <w:t>"~"</w:t>
      </w:r>
      <w:r w:rsidRPr="00FF0151">
        <w:rPr>
          <w:rFonts w:ascii="Consolas" w:hAnsi="Consolas" w:cs="Consolas"/>
          <w:color w:val="000000"/>
          <w:sz w:val="16"/>
          <w:szCs w:val="16"/>
          <w:highlight w:val="white"/>
          <w:lang w:bidi="ar-SA"/>
        </w:rPr>
        <w:t xml:space="preserve"> + user;</w:t>
      </w:r>
    </w:p>
    <w:p w14:paraId="2071449B"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p>
    <w:p w14:paraId="3461A65B"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System.Text.</w:t>
      </w:r>
      <w:r w:rsidRPr="00FF0151">
        <w:rPr>
          <w:rFonts w:ascii="Consolas" w:hAnsi="Consolas" w:cs="Consolas"/>
          <w:color w:val="2B91AF"/>
          <w:sz w:val="16"/>
          <w:szCs w:val="16"/>
          <w:highlight w:val="white"/>
          <w:lang w:bidi="ar-SA"/>
        </w:rPr>
        <w:t>ASCIIEncoding</w:t>
      </w:r>
      <w:r w:rsidRPr="00FF0151">
        <w:rPr>
          <w:rFonts w:ascii="Consolas" w:hAnsi="Consolas" w:cs="Consolas"/>
          <w:color w:val="000000"/>
          <w:sz w:val="16"/>
          <w:szCs w:val="16"/>
          <w:highlight w:val="white"/>
          <w:lang w:bidi="ar-SA"/>
        </w:rPr>
        <w:t xml:space="preserve"> encoding = </w:t>
      </w:r>
      <w:r w:rsidRPr="00FF0151">
        <w:rPr>
          <w:rFonts w:ascii="Consolas" w:hAnsi="Consolas" w:cs="Consolas"/>
          <w:color w:val="0000FF"/>
          <w:sz w:val="16"/>
          <w:szCs w:val="16"/>
          <w:highlight w:val="white"/>
          <w:lang w:bidi="ar-SA"/>
        </w:rPr>
        <w:t>new</w:t>
      </w:r>
      <w:r w:rsidRPr="00FF0151">
        <w:rPr>
          <w:rFonts w:ascii="Consolas" w:hAnsi="Consolas" w:cs="Consolas"/>
          <w:color w:val="000000"/>
          <w:sz w:val="16"/>
          <w:szCs w:val="16"/>
          <w:highlight w:val="white"/>
          <w:lang w:bidi="ar-SA"/>
        </w:rPr>
        <w:t xml:space="preserve"> System.Text.</w:t>
      </w:r>
      <w:r w:rsidRPr="00FF0151">
        <w:rPr>
          <w:rFonts w:ascii="Consolas" w:hAnsi="Consolas" w:cs="Consolas"/>
          <w:color w:val="2B91AF"/>
          <w:sz w:val="16"/>
          <w:szCs w:val="16"/>
          <w:highlight w:val="white"/>
          <w:lang w:bidi="ar-SA"/>
        </w:rPr>
        <w:t>ASCIIEncoding</w:t>
      </w:r>
      <w:r w:rsidRPr="00FF0151">
        <w:rPr>
          <w:rFonts w:ascii="Consolas" w:hAnsi="Consolas" w:cs="Consolas"/>
          <w:color w:val="000000"/>
          <w:sz w:val="16"/>
          <w:szCs w:val="16"/>
          <w:highlight w:val="white"/>
          <w:lang w:bidi="ar-SA"/>
        </w:rPr>
        <w:t>();</w:t>
      </w:r>
    </w:p>
    <w:p w14:paraId="2137C5CE"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byte</w:t>
      </w:r>
      <w:r w:rsidRPr="00FF0151">
        <w:rPr>
          <w:rFonts w:ascii="Consolas" w:hAnsi="Consolas" w:cs="Consolas"/>
          <w:color w:val="000000"/>
          <w:sz w:val="16"/>
          <w:szCs w:val="16"/>
          <w:highlight w:val="white"/>
          <w:lang w:bidi="ar-SA"/>
        </w:rPr>
        <w:t>[] dataBytes = encoding.GetBytes(data);</w:t>
      </w:r>
    </w:p>
    <w:p w14:paraId="73AC3405"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p>
    <w:p w14:paraId="305488E5"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using</w:t>
      </w:r>
      <w:r w:rsidRPr="00FF0151">
        <w:rPr>
          <w:rFonts w:ascii="Consolas" w:hAnsi="Consolas" w:cs="Consolas"/>
          <w:color w:val="000000"/>
          <w:sz w:val="16"/>
          <w:szCs w:val="16"/>
          <w:highlight w:val="white"/>
          <w:lang w:bidi="ar-SA"/>
        </w:rPr>
        <w:t xml:space="preserve"> (System.IO.</w:t>
      </w:r>
      <w:r w:rsidRPr="00FF0151">
        <w:rPr>
          <w:rFonts w:ascii="Consolas" w:hAnsi="Consolas" w:cs="Consolas"/>
          <w:color w:val="2B91AF"/>
          <w:sz w:val="16"/>
          <w:szCs w:val="16"/>
          <w:highlight w:val="white"/>
          <w:lang w:bidi="ar-SA"/>
        </w:rPr>
        <w:t>FileStream</w:t>
      </w:r>
      <w:r w:rsidRPr="00FF0151">
        <w:rPr>
          <w:rFonts w:ascii="Consolas" w:hAnsi="Consolas" w:cs="Consolas"/>
          <w:color w:val="000000"/>
          <w:sz w:val="16"/>
          <w:szCs w:val="16"/>
          <w:highlight w:val="white"/>
          <w:lang w:bidi="ar-SA"/>
        </w:rPr>
        <w:t xml:space="preserve"> fs = </w:t>
      </w:r>
      <w:r w:rsidRPr="00FF0151">
        <w:rPr>
          <w:rFonts w:ascii="Consolas" w:hAnsi="Consolas" w:cs="Consolas"/>
          <w:color w:val="0000FF"/>
          <w:sz w:val="16"/>
          <w:szCs w:val="16"/>
          <w:highlight w:val="white"/>
          <w:lang w:bidi="ar-SA"/>
        </w:rPr>
        <w:t>new</w:t>
      </w:r>
      <w:r w:rsidRPr="00FF0151">
        <w:rPr>
          <w:rFonts w:ascii="Consolas" w:hAnsi="Consolas" w:cs="Consolas"/>
          <w:color w:val="000000"/>
          <w:sz w:val="16"/>
          <w:szCs w:val="16"/>
          <w:highlight w:val="white"/>
          <w:lang w:bidi="ar-SA"/>
        </w:rPr>
        <w:t xml:space="preserve"> System.IO.</w:t>
      </w:r>
      <w:r w:rsidRPr="00FF0151">
        <w:rPr>
          <w:rFonts w:ascii="Consolas" w:hAnsi="Consolas" w:cs="Consolas"/>
          <w:color w:val="2B91AF"/>
          <w:sz w:val="16"/>
          <w:szCs w:val="16"/>
          <w:highlight w:val="white"/>
          <w:lang w:bidi="ar-SA"/>
        </w:rPr>
        <w:t>FileStream</w:t>
      </w:r>
      <w:r w:rsidRPr="00FF0151">
        <w:rPr>
          <w:rFonts w:ascii="Consolas" w:hAnsi="Consolas" w:cs="Consolas"/>
          <w:color w:val="000000"/>
          <w:sz w:val="16"/>
          <w:szCs w:val="16"/>
          <w:highlight w:val="white"/>
          <w:lang w:bidi="ar-SA"/>
        </w:rPr>
        <w:t>(saveLocation, System.IO.</w:t>
      </w:r>
      <w:r w:rsidRPr="00FF0151">
        <w:rPr>
          <w:rFonts w:ascii="Consolas" w:hAnsi="Consolas" w:cs="Consolas"/>
          <w:color w:val="2B91AF"/>
          <w:sz w:val="16"/>
          <w:szCs w:val="16"/>
          <w:highlight w:val="white"/>
          <w:lang w:bidi="ar-SA"/>
        </w:rPr>
        <w:t>FileMode</w:t>
      </w:r>
      <w:r w:rsidRPr="00FF0151">
        <w:rPr>
          <w:rFonts w:ascii="Consolas" w:hAnsi="Consolas" w:cs="Consolas"/>
          <w:color w:val="000000"/>
          <w:sz w:val="16"/>
          <w:szCs w:val="16"/>
          <w:highlight w:val="white"/>
          <w:lang w:bidi="ar-SA"/>
        </w:rPr>
        <w:t>.Create))</w:t>
      </w:r>
    </w:p>
    <w:p w14:paraId="36149461"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4E8D2940"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fs.Write(dataBytes, 0, data.Length);</w:t>
      </w:r>
    </w:p>
    <w:p w14:paraId="18745831"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4267FE68"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p>
    <w:p w14:paraId="2A97B4DF"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return</w:t>
      </w:r>
      <w:r w:rsidRPr="00FF0151">
        <w:rPr>
          <w:rFonts w:ascii="Consolas" w:hAnsi="Consolas" w:cs="Consolas"/>
          <w:color w:val="000000"/>
          <w:sz w:val="16"/>
          <w:szCs w:val="16"/>
          <w:highlight w:val="white"/>
          <w:lang w:bidi="ar-SA"/>
        </w:rPr>
        <w:t>;</w:t>
      </w:r>
    </w:p>
    <w:p w14:paraId="0593159D" w14:textId="1902A7BB" w:rsidR="00F466BB" w:rsidRDefault="00F466BB" w:rsidP="0086578F">
      <w:pPr>
        <w:spacing w:after="0" w:line="240" w:lineRule="auto"/>
        <w:rPr>
          <w:rFonts w:ascii="Consolas" w:hAnsi="Consolas" w:cs="Consolas"/>
          <w:color w:val="000000"/>
          <w:sz w:val="16"/>
          <w:szCs w:val="16"/>
          <w:lang w:bidi="ar-SA"/>
        </w:rPr>
      </w:pPr>
      <w:r w:rsidRPr="00FF0151">
        <w:rPr>
          <w:rFonts w:ascii="Consolas" w:hAnsi="Consolas" w:cs="Consolas"/>
          <w:color w:val="000000"/>
          <w:sz w:val="16"/>
          <w:szCs w:val="16"/>
          <w:highlight w:val="white"/>
          <w:lang w:bidi="ar-SA"/>
        </w:rPr>
        <w:t>}</w:t>
      </w:r>
    </w:p>
    <w:p w14:paraId="32F68BEE" w14:textId="77777777" w:rsidR="0086578F" w:rsidRPr="00FF0151" w:rsidRDefault="0086578F" w:rsidP="0086578F">
      <w:pPr>
        <w:spacing w:after="0" w:line="240" w:lineRule="auto"/>
        <w:rPr>
          <w:rFonts w:ascii="Consolas" w:hAnsi="Consolas" w:cs="Consolas"/>
          <w:sz w:val="16"/>
          <w:szCs w:val="16"/>
        </w:rPr>
      </w:pPr>
    </w:p>
    <w:p w14:paraId="33FF5F53" w14:textId="4B5FF5CA" w:rsidR="00FF0151" w:rsidRDefault="00FF0151" w:rsidP="00D35FDD">
      <w:r>
        <w:t xml:space="preserve">The code for this service can be found in Chapter 13 of my free ebook, </w:t>
      </w:r>
      <w:hyperlink r:id="rId21" w:history="1">
        <w:r w:rsidRPr="00FF0151">
          <w:rPr>
            <w:rStyle w:val="Hyperlink"/>
            <w:i/>
          </w:rPr>
          <w:t>Programming Windows 8 Apps in HTML, CSS, and JavaScript</w:t>
        </w:r>
      </w:hyperlink>
      <w:r>
        <w:rPr>
          <w:i/>
        </w:rPr>
        <w:t xml:space="preserve">, </w:t>
      </w:r>
      <w:r w:rsidR="0086578F">
        <w:t>specifically in</w:t>
      </w:r>
      <w:r>
        <w:t xml:space="preserve"> the HelloTiles sample</w:t>
      </w:r>
      <w:r w:rsidR="0086578F">
        <w:t xml:space="preserve"> of the companion content</w:t>
      </w:r>
      <w:r>
        <w:t xml:space="preserve">. </w:t>
      </w:r>
      <w:del w:id="59" w:author="Kristi Rasmussen" w:date="2013-03-12T08:01:00Z">
        <w:r w:rsidDel="005F1E88">
          <w:delText>It is</w:delText>
        </w:r>
      </w:del>
      <w:ins w:id="60" w:author="Kristi Rasmussen" w:date="2013-03-12T08:01:00Z">
        <w:r w:rsidR="005F1E88">
          <w:t>It’s</w:t>
        </w:r>
      </w:ins>
      <w:r>
        <w:t xml:space="preserve"> designed to work with the client-side SDK sample referenced earlier. If you run </w:t>
      </w:r>
      <w:r w:rsidR="0086578F">
        <w:t>HelloTiles in the debugger (</w:t>
      </w:r>
      <w:r>
        <w:t xml:space="preserve">Visual Studio 2012 Ultimate or Visual Studio </w:t>
      </w:r>
      <w:r>
        <w:lastRenderedPageBreak/>
        <w:t>Express 2012 for Web</w:t>
      </w:r>
      <w:r w:rsidR="0086578F">
        <w:t>)</w:t>
      </w:r>
      <w:r w:rsidR="00851EC9">
        <w:t xml:space="preserve"> with the localhost enabled</w:t>
      </w:r>
      <w:r>
        <w:t xml:space="preserve">, you’ll have URL </w:t>
      </w:r>
      <w:r w:rsidR="00851EC9">
        <w:t xml:space="preserve">like </w:t>
      </w:r>
      <w:r w:rsidR="00851EC9" w:rsidRPr="00851EC9">
        <w:rPr>
          <w:i/>
        </w:rPr>
        <w:t xml:space="preserve">http://localhost:52568/HelloTiles/receiveuri.aspx </w:t>
      </w:r>
      <w:r>
        <w:t xml:space="preserve">that you can paste into the client-side </w:t>
      </w:r>
      <w:r w:rsidR="0086578F">
        <w:t xml:space="preserve">SDK </w:t>
      </w:r>
      <w:r>
        <w:t>sample</w:t>
      </w:r>
      <w:r w:rsidR="00851EC9">
        <w:t xml:space="preserve">. When the sample then makes a request to that URL, you’ll stop on any breakpoints in the service and </w:t>
      </w:r>
      <w:r w:rsidR="0086578F">
        <w:t xml:space="preserve">can </w:t>
      </w:r>
      <w:r w:rsidR="00851EC9">
        <w:t xml:space="preserve">step through </w:t>
      </w:r>
      <w:r>
        <w:t>the code.</w:t>
      </w:r>
    </w:p>
    <w:p w14:paraId="30DA7789" w14:textId="77777777" w:rsidR="00902D2F" w:rsidRDefault="00902D2F" w:rsidP="00A608A2"/>
    <w:p w14:paraId="3470DA77" w14:textId="3B6528D7" w:rsidR="00A608A2" w:rsidRDefault="00A608A2" w:rsidP="00902D2F">
      <w:pPr>
        <w:pStyle w:val="Heading2"/>
      </w:pPr>
      <w:r>
        <w:t xml:space="preserve">Sending the </w:t>
      </w:r>
      <w:ins w:id="61" w:author="Kristi Rasmussen" w:date="2013-03-12T08:02:00Z">
        <w:r w:rsidR="005F1E88">
          <w:t>n</w:t>
        </w:r>
      </w:ins>
      <w:del w:id="62" w:author="Kristi Rasmussen" w:date="2013-03-12T08:02:00Z">
        <w:r w:rsidDel="005F1E88">
          <w:delText>N</w:delText>
        </w:r>
      </w:del>
      <w:r>
        <w:t>otification</w:t>
      </w:r>
    </w:p>
    <w:p w14:paraId="65E17107" w14:textId="2A50A77F" w:rsidR="00FF0151" w:rsidRDefault="00A608A2" w:rsidP="00A608A2">
      <w:r>
        <w:t xml:space="preserve">In a real service, you’ll have some kind of ongoing process that monitors </w:t>
      </w:r>
      <w:r w:rsidR="004D59BF">
        <w:t xml:space="preserve">its </w:t>
      </w:r>
      <w:r>
        <w:t xml:space="preserve">data sources and sends push notifications to specific users when appropriate. </w:t>
      </w:r>
      <w:r w:rsidR="00FF0151">
        <w:t>This might happen in a number of ways:</w:t>
      </w:r>
    </w:p>
    <w:p w14:paraId="3D8C9ED5" w14:textId="39D48B39" w:rsidR="00FF0151" w:rsidRDefault="00FF0151" w:rsidP="0086578F">
      <w:pPr>
        <w:pStyle w:val="ListParagraph"/>
        <w:numPr>
          <w:ilvl w:val="0"/>
          <w:numId w:val="32"/>
        </w:numPr>
        <w:contextualSpacing w:val="0"/>
      </w:pPr>
      <w:r>
        <w:t>A scheduled job can check for weather alerts for a specific location perhaps once every 15-30 minutes, depending on how often those alerts are issued, and issue push notifications in response.</w:t>
      </w:r>
    </w:p>
    <w:p w14:paraId="23388EC5" w14:textId="0DCB5001" w:rsidR="00FF0151" w:rsidRDefault="00FF0151" w:rsidP="0086578F">
      <w:pPr>
        <w:pStyle w:val="ListParagraph"/>
        <w:numPr>
          <w:ilvl w:val="0"/>
          <w:numId w:val="32"/>
        </w:numPr>
        <w:contextualSpacing w:val="0"/>
      </w:pPr>
      <w:r>
        <w:t xml:space="preserve">Another service, like a messaging back-end, </w:t>
      </w:r>
      <w:r w:rsidR="004D59BF">
        <w:t xml:space="preserve">might </w:t>
      </w:r>
      <w:r>
        <w:t>make a request to a page on your server when a new message is available. That page can then issue appropriate notification.</w:t>
      </w:r>
    </w:p>
    <w:p w14:paraId="6491C198" w14:textId="46BCD715" w:rsidR="00FF0151" w:rsidRDefault="00FF0151" w:rsidP="0086578F">
      <w:pPr>
        <w:pStyle w:val="ListParagraph"/>
        <w:numPr>
          <w:ilvl w:val="0"/>
          <w:numId w:val="32"/>
        </w:numPr>
        <w:contextualSpacing w:val="0"/>
      </w:pPr>
      <w:r>
        <w:t>Users might be interacting with web</w:t>
      </w:r>
      <w:del w:id="63" w:author="Kristi Rasmussen" w:date="2013-03-12T08:02:00Z">
        <w:r w:rsidDel="005F1E88">
          <w:delText xml:space="preserve"> </w:delText>
        </w:r>
      </w:del>
      <w:r>
        <w:t>pages on your server, and their activities trigger push notifications to specific channels.</w:t>
      </w:r>
    </w:p>
    <w:p w14:paraId="05EA9C64" w14:textId="0E279C54" w:rsidR="00851EC9" w:rsidRDefault="00FF0151" w:rsidP="00A608A2">
      <w:r>
        <w:t xml:space="preserve">In short, there are </w:t>
      </w:r>
      <w:del w:id="64" w:author="Kristi Rasmussen" w:date="2013-03-12T08:02:00Z">
        <w:r w:rsidDel="005F1E88">
          <w:delText xml:space="preserve">any </w:delText>
        </w:r>
      </w:del>
      <w:ins w:id="65" w:author="Kristi Rasmussen" w:date="2013-03-12T08:02:00Z">
        <w:r w:rsidR="005F1E88">
          <w:t xml:space="preserve">a </w:t>
        </w:r>
      </w:ins>
      <w:r>
        <w:t xml:space="preserve">number of </w:t>
      </w:r>
      <w:r w:rsidR="0086578F">
        <w:t xml:space="preserve">triggers for </w:t>
      </w:r>
      <w:r>
        <w:t xml:space="preserve">push notifications, </w:t>
      </w:r>
      <w:r w:rsidR="0086578F">
        <w:t xml:space="preserve">depending </w:t>
      </w:r>
      <w:r>
        <w:t>entirely on the nature of your back-end service or website.</w:t>
      </w:r>
      <w:r w:rsidR="0086578F">
        <w:t xml:space="preserve"> </w:t>
      </w:r>
      <w:r w:rsidR="00A608A2">
        <w:t xml:space="preserve">For the purposes of this article, </w:t>
      </w:r>
      <w:r w:rsidR="00851EC9">
        <w:t xml:space="preserve">the same HelloTiles sample service from Chapter 13 of </w:t>
      </w:r>
      <w:hyperlink r:id="rId22" w:history="1">
        <w:r w:rsidR="00851EC9" w:rsidRPr="00FF0151">
          <w:rPr>
            <w:rStyle w:val="Hyperlink"/>
            <w:i/>
          </w:rPr>
          <w:t>Programming Windows 8 Apps in HTML, CSS, and JavaScript</w:t>
        </w:r>
      </w:hyperlink>
      <w:r w:rsidR="00851EC9">
        <w:t xml:space="preserve"> has a page called </w:t>
      </w:r>
      <w:r w:rsidR="00851EC9" w:rsidRPr="00851EC9">
        <w:rPr>
          <w:i/>
        </w:rPr>
        <w:t>sendBadgeToWNS.aspx</w:t>
      </w:r>
      <w:r w:rsidR="00851EC9">
        <w:t xml:space="preserve"> that sends a push notification whenever you visit that page in </w:t>
      </w:r>
      <w:r w:rsidR="007B2D8F">
        <w:t xml:space="preserve">a </w:t>
      </w:r>
      <w:r w:rsidR="00851EC9">
        <w:t xml:space="preserve">browser, using whatever channel URI was saved in the text file earlier. </w:t>
      </w:r>
      <w:r w:rsidR="004D59BF">
        <w:t>A</w:t>
      </w:r>
      <w:r w:rsidR="00851EC9">
        <w:t xml:space="preserve"> real service </w:t>
      </w:r>
      <w:del w:id="66" w:author="Kristi Rasmussen" w:date="2013-03-12T08:03:00Z">
        <w:r w:rsidR="00851EC9" w:rsidDel="005F1E88">
          <w:delText>will perform</w:delText>
        </w:r>
      </w:del>
      <w:ins w:id="67" w:author="Kristi Rasmussen" w:date="2013-03-12T08:03:00Z">
        <w:r w:rsidR="005F1E88">
          <w:t>performs</w:t>
        </w:r>
      </w:ins>
      <w:r w:rsidR="00851EC9">
        <w:t xml:space="preserve"> some kind of database lookup </w:t>
      </w:r>
      <w:r w:rsidR="004D59BF">
        <w:t xml:space="preserve">to obtain channel URIs </w:t>
      </w:r>
      <w:r w:rsidR="00851EC9">
        <w:t xml:space="preserve">instead of reading the contents of a file, but </w:t>
      </w:r>
      <w:r w:rsidR="004D59BF">
        <w:t xml:space="preserve">again </w:t>
      </w:r>
      <w:r w:rsidR="00851EC9">
        <w:t>the overall structure is very similar.</w:t>
      </w:r>
    </w:p>
    <w:p w14:paraId="2DC4F45B" w14:textId="77777777" w:rsidR="00851EC9" w:rsidRDefault="00851EC9" w:rsidP="00A608A2"/>
    <w:p w14:paraId="6147FD23" w14:textId="59ECC4BC" w:rsidR="00851EC9" w:rsidRDefault="00851EC9" w:rsidP="00A608A2">
      <w:r>
        <w:t>ASP.NET Page:</w:t>
      </w:r>
    </w:p>
    <w:p w14:paraId="5129DAFD"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yellow"/>
          <w:lang w:bidi="ar-SA"/>
        </w:rPr>
        <w:t>&lt;%</w:t>
      </w:r>
      <w:r w:rsidRPr="0086578F">
        <w:rPr>
          <w:rFonts w:ascii="Consolas" w:hAnsi="Consolas" w:cs="Consolas"/>
          <w:color w:val="0000FF"/>
          <w:sz w:val="16"/>
          <w:szCs w:val="16"/>
          <w:highlight w:val="white"/>
          <w:lang w:bidi="ar-SA"/>
        </w:rPr>
        <w:t>@</w:t>
      </w:r>
      <w:r w:rsidRPr="0086578F">
        <w:rPr>
          <w:rFonts w:ascii="Consolas" w:hAnsi="Consolas" w:cs="Consolas"/>
          <w:color w:val="000000"/>
          <w:sz w:val="16"/>
          <w:szCs w:val="16"/>
          <w:highlight w:val="white"/>
          <w:lang w:bidi="ar-SA"/>
        </w:rPr>
        <w:t xml:space="preserve"> </w:t>
      </w:r>
      <w:r w:rsidRPr="0086578F">
        <w:rPr>
          <w:rFonts w:ascii="Consolas" w:hAnsi="Consolas" w:cs="Consolas"/>
          <w:color w:val="800000"/>
          <w:sz w:val="16"/>
          <w:szCs w:val="16"/>
          <w:highlight w:val="white"/>
          <w:lang w:bidi="ar-SA"/>
        </w:rPr>
        <w:t>Page</w:t>
      </w:r>
      <w:r w:rsidRPr="0086578F">
        <w:rPr>
          <w:rFonts w:ascii="Consolas" w:hAnsi="Consolas" w:cs="Consolas"/>
          <w:color w:val="000000"/>
          <w:sz w:val="16"/>
          <w:szCs w:val="16"/>
          <w:highlight w:val="white"/>
          <w:lang w:bidi="ar-SA"/>
        </w:rPr>
        <w:t xml:space="preserve"> </w:t>
      </w:r>
      <w:r w:rsidRPr="0086578F">
        <w:rPr>
          <w:rFonts w:ascii="Consolas" w:hAnsi="Consolas" w:cs="Consolas"/>
          <w:color w:val="FF0000"/>
          <w:sz w:val="16"/>
          <w:szCs w:val="16"/>
          <w:highlight w:val="white"/>
          <w:lang w:bidi="ar-SA"/>
        </w:rPr>
        <w:t>Language</w:t>
      </w:r>
      <w:r w:rsidRPr="0086578F">
        <w:rPr>
          <w:rFonts w:ascii="Consolas" w:hAnsi="Consolas" w:cs="Consolas"/>
          <w:color w:val="0000FF"/>
          <w:sz w:val="16"/>
          <w:szCs w:val="16"/>
          <w:highlight w:val="white"/>
          <w:lang w:bidi="ar-SA"/>
        </w:rPr>
        <w:t>="C#"</w:t>
      </w:r>
      <w:r w:rsidRPr="0086578F">
        <w:rPr>
          <w:rFonts w:ascii="Consolas" w:hAnsi="Consolas" w:cs="Consolas"/>
          <w:color w:val="000000"/>
          <w:sz w:val="16"/>
          <w:szCs w:val="16"/>
          <w:highlight w:val="white"/>
          <w:lang w:bidi="ar-SA"/>
        </w:rPr>
        <w:t xml:space="preserve"> </w:t>
      </w:r>
      <w:r w:rsidRPr="0086578F">
        <w:rPr>
          <w:rFonts w:ascii="Consolas" w:hAnsi="Consolas" w:cs="Consolas"/>
          <w:color w:val="FF0000"/>
          <w:sz w:val="16"/>
          <w:szCs w:val="16"/>
          <w:highlight w:val="white"/>
          <w:lang w:bidi="ar-SA"/>
        </w:rPr>
        <w:t>AutoEventWireup</w:t>
      </w:r>
      <w:r w:rsidRPr="0086578F">
        <w:rPr>
          <w:rFonts w:ascii="Consolas" w:hAnsi="Consolas" w:cs="Consolas"/>
          <w:color w:val="0000FF"/>
          <w:sz w:val="16"/>
          <w:szCs w:val="16"/>
          <w:highlight w:val="white"/>
          <w:lang w:bidi="ar-SA"/>
        </w:rPr>
        <w:t>="true"</w:t>
      </w:r>
      <w:r w:rsidRPr="0086578F">
        <w:rPr>
          <w:rFonts w:ascii="Consolas" w:hAnsi="Consolas" w:cs="Consolas"/>
          <w:color w:val="000000"/>
          <w:sz w:val="16"/>
          <w:szCs w:val="16"/>
          <w:highlight w:val="white"/>
          <w:lang w:bidi="ar-SA"/>
        </w:rPr>
        <w:t xml:space="preserve"> </w:t>
      </w:r>
      <w:r w:rsidRPr="0086578F">
        <w:rPr>
          <w:rFonts w:ascii="Consolas" w:hAnsi="Consolas" w:cs="Consolas"/>
          <w:color w:val="FF0000"/>
          <w:sz w:val="16"/>
          <w:szCs w:val="16"/>
          <w:highlight w:val="white"/>
          <w:lang w:bidi="ar-SA"/>
        </w:rPr>
        <w:t>CodeFile</w:t>
      </w:r>
      <w:r w:rsidRPr="0086578F">
        <w:rPr>
          <w:rFonts w:ascii="Consolas" w:hAnsi="Consolas" w:cs="Consolas"/>
          <w:color w:val="0000FF"/>
          <w:sz w:val="16"/>
          <w:szCs w:val="16"/>
          <w:highlight w:val="white"/>
          <w:lang w:bidi="ar-SA"/>
        </w:rPr>
        <w:t>="sendBadgeToWNS.aspx.cs"</w:t>
      </w:r>
      <w:r w:rsidRPr="0086578F">
        <w:rPr>
          <w:rFonts w:ascii="Consolas" w:hAnsi="Consolas" w:cs="Consolas"/>
          <w:color w:val="000000"/>
          <w:sz w:val="16"/>
          <w:szCs w:val="16"/>
          <w:highlight w:val="white"/>
          <w:lang w:bidi="ar-SA"/>
        </w:rPr>
        <w:t xml:space="preserve"> </w:t>
      </w:r>
      <w:r w:rsidRPr="0086578F">
        <w:rPr>
          <w:rFonts w:ascii="Consolas" w:hAnsi="Consolas" w:cs="Consolas"/>
          <w:color w:val="FF0000"/>
          <w:sz w:val="16"/>
          <w:szCs w:val="16"/>
          <w:highlight w:val="white"/>
          <w:lang w:bidi="ar-SA"/>
        </w:rPr>
        <w:t>Inherits</w:t>
      </w:r>
      <w:r w:rsidRPr="0086578F">
        <w:rPr>
          <w:rFonts w:ascii="Consolas" w:hAnsi="Consolas" w:cs="Consolas"/>
          <w:color w:val="0000FF"/>
          <w:sz w:val="16"/>
          <w:szCs w:val="16"/>
          <w:highlight w:val="white"/>
          <w:lang w:bidi="ar-SA"/>
        </w:rPr>
        <w:t>="sendBadgeToWNS"</w:t>
      </w:r>
      <w:r w:rsidRPr="0086578F">
        <w:rPr>
          <w:rFonts w:ascii="Consolas" w:hAnsi="Consolas" w:cs="Consolas"/>
          <w:color w:val="000000"/>
          <w:sz w:val="16"/>
          <w:szCs w:val="16"/>
          <w:highlight w:val="white"/>
          <w:lang w:bidi="ar-SA"/>
        </w:rPr>
        <w:t xml:space="preserve"> </w:t>
      </w:r>
      <w:r w:rsidRPr="0086578F">
        <w:rPr>
          <w:rFonts w:ascii="Consolas" w:hAnsi="Consolas" w:cs="Consolas"/>
          <w:color w:val="000000"/>
          <w:sz w:val="16"/>
          <w:szCs w:val="16"/>
          <w:highlight w:val="yellow"/>
          <w:lang w:bidi="ar-SA"/>
        </w:rPr>
        <w:t>%&gt;</w:t>
      </w:r>
    </w:p>
    <w:p w14:paraId="4DC2FB38"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p>
    <w:p w14:paraId="4C2C6EFB"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&lt;!</w:t>
      </w:r>
      <w:r w:rsidRPr="0086578F">
        <w:rPr>
          <w:rFonts w:ascii="Consolas" w:hAnsi="Consolas" w:cs="Consolas"/>
          <w:color w:val="800000"/>
          <w:sz w:val="16"/>
          <w:szCs w:val="16"/>
          <w:highlight w:val="white"/>
          <w:lang w:bidi="ar-SA"/>
        </w:rPr>
        <w:t>DOCTYPE</w:t>
      </w:r>
      <w:r w:rsidRPr="0086578F">
        <w:rPr>
          <w:rFonts w:ascii="Consolas" w:hAnsi="Consolas" w:cs="Consolas"/>
          <w:color w:val="000000"/>
          <w:sz w:val="16"/>
          <w:szCs w:val="16"/>
          <w:highlight w:val="white"/>
          <w:lang w:bidi="ar-SA"/>
        </w:rPr>
        <w:t xml:space="preserve"> </w:t>
      </w:r>
      <w:r w:rsidRPr="0086578F">
        <w:rPr>
          <w:rFonts w:ascii="Consolas" w:hAnsi="Consolas" w:cs="Consolas"/>
          <w:color w:val="FF0000"/>
          <w:sz w:val="16"/>
          <w:szCs w:val="16"/>
          <w:highlight w:val="white"/>
          <w:lang w:bidi="ar-SA"/>
        </w:rPr>
        <w:t>html</w:t>
      </w:r>
      <w:r w:rsidRPr="0086578F">
        <w:rPr>
          <w:rFonts w:ascii="Consolas" w:hAnsi="Consolas" w:cs="Consolas"/>
          <w:color w:val="0000FF"/>
          <w:sz w:val="16"/>
          <w:szCs w:val="16"/>
          <w:highlight w:val="white"/>
          <w:lang w:bidi="ar-SA"/>
        </w:rPr>
        <w:t>&gt;</w:t>
      </w:r>
    </w:p>
    <w:p w14:paraId="5FAA72A4"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p>
    <w:p w14:paraId="28FCE727"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&lt;</w:t>
      </w:r>
      <w:r w:rsidRPr="0086578F">
        <w:rPr>
          <w:rFonts w:ascii="Consolas" w:hAnsi="Consolas" w:cs="Consolas"/>
          <w:color w:val="800000"/>
          <w:sz w:val="16"/>
          <w:szCs w:val="16"/>
          <w:highlight w:val="white"/>
          <w:lang w:bidi="ar-SA"/>
        </w:rPr>
        <w:t>html</w:t>
      </w:r>
      <w:r w:rsidRPr="0086578F">
        <w:rPr>
          <w:rFonts w:ascii="Consolas" w:hAnsi="Consolas" w:cs="Consolas"/>
          <w:color w:val="000000"/>
          <w:sz w:val="16"/>
          <w:szCs w:val="16"/>
          <w:highlight w:val="white"/>
          <w:lang w:bidi="ar-SA"/>
        </w:rPr>
        <w:t xml:space="preserve"> </w:t>
      </w:r>
      <w:r w:rsidRPr="0086578F">
        <w:rPr>
          <w:rFonts w:ascii="Consolas" w:hAnsi="Consolas" w:cs="Consolas"/>
          <w:color w:val="FF0000"/>
          <w:sz w:val="16"/>
          <w:szCs w:val="16"/>
          <w:highlight w:val="white"/>
          <w:lang w:bidi="ar-SA"/>
        </w:rPr>
        <w:t>xmlns</w:t>
      </w:r>
      <w:r w:rsidRPr="0086578F">
        <w:rPr>
          <w:rFonts w:ascii="Consolas" w:hAnsi="Consolas" w:cs="Consolas"/>
          <w:color w:val="0000FF"/>
          <w:sz w:val="16"/>
          <w:szCs w:val="16"/>
          <w:highlight w:val="white"/>
          <w:lang w:bidi="ar-SA"/>
        </w:rPr>
        <w:t>="http://www.w3.org/1999/xhtml"&gt;</w:t>
      </w:r>
    </w:p>
    <w:p w14:paraId="093C9A63"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&lt;</w:t>
      </w:r>
      <w:r w:rsidRPr="0086578F">
        <w:rPr>
          <w:rFonts w:ascii="Consolas" w:hAnsi="Consolas" w:cs="Consolas"/>
          <w:color w:val="800000"/>
          <w:sz w:val="16"/>
          <w:szCs w:val="16"/>
          <w:highlight w:val="white"/>
          <w:lang w:bidi="ar-SA"/>
        </w:rPr>
        <w:t>head</w:t>
      </w:r>
      <w:r w:rsidRPr="0086578F">
        <w:rPr>
          <w:rFonts w:ascii="Consolas" w:hAnsi="Consolas" w:cs="Consolas"/>
          <w:color w:val="000000"/>
          <w:sz w:val="16"/>
          <w:szCs w:val="16"/>
          <w:highlight w:val="white"/>
          <w:lang w:bidi="ar-SA"/>
        </w:rPr>
        <w:t xml:space="preserve"> </w:t>
      </w:r>
      <w:r w:rsidRPr="0086578F">
        <w:rPr>
          <w:rFonts w:ascii="Consolas" w:hAnsi="Consolas" w:cs="Consolas"/>
          <w:color w:val="FF0000"/>
          <w:sz w:val="16"/>
          <w:szCs w:val="16"/>
          <w:highlight w:val="white"/>
          <w:lang w:bidi="ar-SA"/>
        </w:rPr>
        <w:t>runat</w:t>
      </w:r>
      <w:r w:rsidRPr="0086578F">
        <w:rPr>
          <w:rFonts w:ascii="Consolas" w:hAnsi="Consolas" w:cs="Consolas"/>
          <w:color w:val="0000FF"/>
          <w:sz w:val="16"/>
          <w:szCs w:val="16"/>
          <w:highlight w:val="white"/>
          <w:lang w:bidi="ar-SA"/>
        </w:rPr>
        <w:t>="server"&gt;</w:t>
      </w:r>
      <w:r w:rsidRPr="0086578F">
        <w:rPr>
          <w:rFonts w:ascii="Consolas" w:hAnsi="Consolas" w:cs="Consolas"/>
          <w:color w:val="000000"/>
          <w:sz w:val="16"/>
          <w:szCs w:val="16"/>
          <w:highlight w:val="white"/>
          <w:lang w:bidi="ar-SA"/>
        </w:rPr>
        <w:t xml:space="preserve">    </w:t>
      </w:r>
    </w:p>
    <w:p w14:paraId="74FB8BEC"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&lt;</w:t>
      </w:r>
      <w:r w:rsidRPr="0086578F">
        <w:rPr>
          <w:rFonts w:ascii="Consolas" w:hAnsi="Consolas" w:cs="Consolas"/>
          <w:color w:val="800000"/>
          <w:sz w:val="16"/>
          <w:szCs w:val="16"/>
          <w:highlight w:val="white"/>
          <w:lang w:bidi="ar-SA"/>
        </w:rPr>
        <w:t>title</w:t>
      </w:r>
      <w:r w:rsidRPr="0086578F">
        <w:rPr>
          <w:rFonts w:ascii="Consolas" w:hAnsi="Consolas" w:cs="Consolas"/>
          <w:color w:val="0000FF"/>
          <w:sz w:val="16"/>
          <w:szCs w:val="16"/>
          <w:highlight w:val="white"/>
          <w:lang w:bidi="ar-SA"/>
        </w:rPr>
        <w:t>&gt;</w:t>
      </w:r>
      <w:r w:rsidRPr="0086578F">
        <w:rPr>
          <w:rFonts w:ascii="Consolas" w:hAnsi="Consolas" w:cs="Consolas"/>
          <w:color w:val="000000"/>
          <w:sz w:val="16"/>
          <w:szCs w:val="16"/>
          <w:highlight w:val="white"/>
          <w:lang w:bidi="ar-SA"/>
        </w:rPr>
        <w:t>Send WNS Update</w:t>
      </w:r>
      <w:r w:rsidRPr="0086578F">
        <w:rPr>
          <w:rFonts w:ascii="Consolas" w:hAnsi="Consolas" w:cs="Consolas"/>
          <w:color w:val="0000FF"/>
          <w:sz w:val="16"/>
          <w:szCs w:val="16"/>
          <w:highlight w:val="white"/>
          <w:lang w:bidi="ar-SA"/>
        </w:rPr>
        <w:t>&lt;/</w:t>
      </w:r>
      <w:r w:rsidRPr="0086578F">
        <w:rPr>
          <w:rFonts w:ascii="Consolas" w:hAnsi="Consolas" w:cs="Consolas"/>
          <w:color w:val="800000"/>
          <w:sz w:val="16"/>
          <w:szCs w:val="16"/>
          <w:highlight w:val="white"/>
          <w:lang w:bidi="ar-SA"/>
        </w:rPr>
        <w:t>title</w:t>
      </w:r>
      <w:r w:rsidRPr="0086578F">
        <w:rPr>
          <w:rFonts w:ascii="Consolas" w:hAnsi="Consolas" w:cs="Consolas"/>
          <w:color w:val="0000FF"/>
          <w:sz w:val="16"/>
          <w:szCs w:val="16"/>
          <w:highlight w:val="white"/>
          <w:lang w:bidi="ar-SA"/>
        </w:rPr>
        <w:t>&gt;</w:t>
      </w:r>
    </w:p>
    <w:p w14:paraId="7133D345"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&lt;/</w:t>
      </w:r>
      <w:r w:rsidRPr="0086578F">
        <w:rPr>
          <w:rFonts w:ascii="Consolas" w:hAnsi="Consolas" w:cs="Consolas"/>
          <w:color w:val="800000"/>
          <w:sz w:val="16"/>
          <w:szCs w:val="16"/>
          <w:highlight w:val="white"/>
          <w:lang w:bidi="ar-SA"/>
        </w:rPr>
        <w:t>head</w:t>
      </w:r>
      <w:r w:rsidRPr="0086578F">
        <w:rPr>
          <w:rFonts w:ascii="Consolas" w:hAnsi="Consolas" w:cs="Consolas"/>
          <w:color w:val="0000FF"/>
          <w:sz w:val="16"/>
          <w:szCs w:val="16"/>
          <w:highlight w:val="white"/>
          <w:lang w:bidi="ar-SA"/>
        </w:rPr>
        <w:t>&gt;</w:t>
      </w:r>
    </w:p>
    <w:p w14:paraId="6C3CE5B1"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&lt;</w:t>
      </w:r>
      <w:r w:rsidRPr="0086578F">
        <w:rPr>
          <w:rFonts w:ascii="Consolas" w:hAnsi="Consolas" w:cs="Consolas"/>
          <w:color w:val="800000"/>
          <w:sz w:val="16"/>
          <w:szCs w:val="16"/>
          <w:highlight w:val="white"/>
          <w:lang w:bidi="ar-SA"/>
        </w:rPr>
        <w:t>body</w:t>
      </w:r>
      <w:r w:rsidRPr="0086578F">
        <w:rPr>
          <w:rFonts w:ascii="Consolas" w:hAnsi="Consolas" w:cs="Consolas"/>
          <w:color w:val="0000FF"/>
          <w:sz w:val="16"/>
          <w:szCs w:val="16"/>
          <w:highlight w:val="white"/>
          <w:lang w:bidi="ar-SA"/>
        </w:rPr>
        <w:t>&gt;</w:t>
      </w:r>
    </w:p>
    <w:p w14:paraId="7744993B"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&lt;</w:t>
      </w:r>
      <w:r w:rsidRPr="0086578F">
        <w:rPr>
          <w:rFonts w:ascii="Consolas" w:hAnsi="Consolas" w:cs="Consolas"/>
          <w:color w:val="800000"/>
          <w:sz w:val="16"/>
          <w:szCs w:val="16"/>
          <w:highlight w:val="white"/>
          <w:lang w:bidi="ar-SA"/>
        </w:rPr>
        <w:t>p</w:t>
      </w:r>
      <w:r w:rsidRPr="0086578F">
        <w:rPr>
          <w:rFonts w:ascii="Consolas" w:hAnsi="Consolas" w:cs="Consolas"/>
          <w:color w:val="0000FF"/>
          <w:sz w:val="16"/>
          <w:szCs w:val="16"/>
          <w:highlight w:val="white"/>
          <w:lang w:bidi="ar-SA"/>
        </w:rPr>
        <w:t>&gt;</w:t>
      </w:r>
      <w:r w:rsidRPr="0086578F">
        <w:rPr>
          <w:rFonts w:ascii="Consolas" w:hAnsi="Consolas" w:cs="Consolas"/>
          <w:color w:val="000000"/>
          <w:sz w:val="16"/>
          <w:szCs w:val="16"/>
          <w:highlight w:val="white"/>
          <w:lang w:bidi="ar-SA"/>
        </w:rPr>
        <w:t>Sending badge update to WNS</w:t>
      </w:r>
      <w:r w:rsidRPr="0086578F">
        <w:rPr>
          <w:rFonts w:ascii="Consolas" w:hAnsi="Consolas" w:cs="Consolas"/>
          <w:color w:val="0000FF"/>
          <w:sz w:val="16"/>
          <w:szCs w:val="16"/>
          <w:highlight w:val="white"/>
          <w:lang w:bidi="ar-SA"/>
        </w:rPr>
        <w:t>&lt;/</w:t>
      </w:r>
      <w:r w:rsidRPr="0086578F">
        <w:rPr>
          <w:rFonts w:ascii="Consolas" w:hAnsi="Consolas" w:cs="Consolas"/>
          <w:color w:val="800000"/>
          <w:sz w:val="16"/>
          <w:szCs w:val="16"/>
          <w:highlight w:val="white"/>
          <w:lang w:bidi="ar-SA"/>
        </w:rPr>
        <w:t>p</w:t>
      </w:r>
      <w:r w:rsidRPr="0086578F">
        <w:rPr>
          <w:rFonts w:ascii="Consolas" w:hAnsi="Consolas" w:cs="Consolas"/>
          <w:color w:val="0000FF"/>
          <w:sz w:val="16"/>
          <w:szCs w:val="16"/>
          <w:highlight w:val="white"/>
          <w:lang w:bidi="ar-SA"/>
        </w:rPr>
        <w:t>&gt;</w:t>
      </w:r>
      <w:r w:rsidRPr="0086578F">
        <w:rPr>
          <w:rFonts w:ascii="Consolas" w:hAnsi="Consolas" w:cs="Consolas"/>
          <w:color w:val="000000"/>
          <w:sz w:val="16"/>
          <w:szCs w:val="16"/>
          <w:highlight w:val="white"/>
          <w:lang w:bidi="ar-SA"/>
        </w:rPr>
        <w:t xml:space="preserve">    </w:t>
      </w:r>
    </w:p>
    <w:p w14:paraId="1DB755DC"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&lt;/</w:t>
      </w:r>
      <w:r w:rsidRPr="0086578F">
        <w:rPr>
          <w:rFonts w:ascii="Consolas" w:hAnsi="Consolas" w:cs="Consolas"/>
          <w:color w:val="800000"/>
          <w:sz w:val="16"/>
          <w:szCs w:val="16"/>
          <w:highlight w:val="white"/>
          <w:lang w:bidi="ar-SA"/>
        </w:rPr>
        <w:t>body</w:t>
      </w:r>
      <w:r w:rsidRPr="0086578F">
        <w:rPr>
          <w:rFonts w:ascii="Consolas" w:hAnsi="Consolas" w:cs="Consolas"/>
          <w:color w:val="0000FF"/>
          <w:sz w:val="16"/>
          <w:szCs w:val="16"/>
          <w:highlight w:val="white"/>
          <w:lang w:bidi="ar-SA"/>
        </w:rPr>
        <w:t>&gt;</w:t>
      </w:r>
    </w:p>
    <w:p w14:paraId="561AB709" w14:textId="1D65A247" w:rsidR="00851EC9" w:rsidRPr="0086578F" w:rsidRDefault="00851EC9" w:rsidP="0086578F">
      <w:pPr>
        <w:spacing w:after="0" w:line="240" w:lineRule="auto"/>
        <w:rPr>
          <w:rFonts w:ascii="Consolas" w:hAnsi="Consolas" w:cs="Consolas"/>
          <w:color w:val="0000FF"/>
          <w:sz w:val="16"/>
          <w:szCs w:val="16"/>
          <w:lang w:bidi="ar-SA"/>
        </w:rPr>
      </w:pPr>
      <w:r w:rsidRPr="0086578F">
        <w:rPr>
          <w:rFonts w:ascii="Consolas" w:hAnsi="Consolas" w:cs="Consolas"/>
          <w:color w:val="0000FF"/>
          <w:sz w:val="16"/>
          <w:szCs w:val="16"/>
          <w:highlight w:val="white"/>
          <w:lang w:bidi="ar-SA"/>
        </w:rPr>
        <w:t>&lt;/</w:t>
      </w:r>
      <w:r w:rsidRPr="0086578F">
        <w:rPr>
          <w:rFonts w:ascii="Consolas" w:hAnsi="Consolas" w:cs="Consolas"/>
          <w:color w:val="800000"/>
          <w:sz w:val="16"/>
          <w:szCs w:val="16"/>
          <w:highlight w:val="white"/>
          <w:lang w:bidi="ar-SA"/>
        </w:rPr>
        <w:t>html</w:t>
      </w:r>
      <w:r w:rsidRPr="0086578F">
        <w:rPr>
          <w:rFonts w:ascii="Consolas" w:hAnsi="Consolas" w:cs="Consolas"/>
          <w:color w:val="0000FF"/>
          <w:sz w:val="16"/>
          <w:szCs w:val="16"/>
          <w:highlight w:val="white"/>
          <w:lang w:bidi="ar-SA"/>
        </w:rPr>
        <w:t>&gt;</w:t>
      </w:r>
    </w:p>
    <w:p w14:paraId="5F0F50F6" w14:textId="77777777" w:rsidR="00851EC9" w:rsidRDefault="00851EC9" w:rsidP="00851EC9"/>
    <w:p w14:paraId="69A1DF08" w14:textId="2979E250" w:rsidR="00851EC9" w:rsidRPr="00851EC9" w:rsidRDefault="00851EC9" w:rsidP="00851EC9">
      <w:r>
        <w:t>C# code-behind:</w:t>
      </w:r>
    </w:p>
    <w:p w14:paraId="48D69B4B"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using</w:t>
      </w:r>
      <w:r w:rsidRPr="0086578F">
        <w:rPr>
          <w:rFonts w:ascii="Consolas" w:hAnsi="Consolas" w:cs="Consolas"/>
          <w:color w:val="000000"/>
          <w:sz w:val="16"/>
          <w:szCs w:val="16"/>
          <w:highlight w:val="white"/>
          <w:lang w:bidi="ar-SA"/>
        </w:rPr>
        <w:t xml:space="preserve"> System;</w:t>
      </w:r>
    </w:p>
    <w:p w14:paraId="6C107418"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using</w:t>
      </w:r>
      <w:r w:rsidRPr="0086578F">
        <w:rPr>
          <w:rFonts w:ascii="Consolas" w:hAnsi="Consolas" w:cs="Consolas"/>
          <w:color w:val="000000"/>
          <w:sz w:val="16"/>
          <w:szCs w:val="16"/>
          <w:highlight w:val="white"/>
          <w:lang w:bidi="ar-SA"/>
        </w:rPr>
        <w:t xml:space="preserve"> System.Collections.Generic;</w:t>
      </w:r>
    </w:p>
    <w:p w14:paraId="4E42B37B"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using</w:t>
      </w:r>
      <w:r w:rsidRPr="0086578F">
        <w:rPr>
          <w:rFonts w:ascii="Consolas" w:hAnsi="Consolas" w:cs="Consolas"/>
          <w:color w:val="000000"/>
          <w:sz w:val="16"/>
          <w:szCs w:val="16"/>
          <w:highlight w:val="white"/>
          <w:lang w:bidi="ar-SA"/>
        </w:rPr>
        <w:t xml:space="preserve"> System.Linq;</w:t>
      </w:r>
    </w:p>
    <w:p w14:paraId="6FEC4BC6"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using</w:t>
      </w:r>
      <w:r w:rsidRPr="0086578F">
        <w:rPr>
          <w:rFonts w:ascii="Consolas" w:hAnsi="Consolas" w:cs="Consolas"/>
          <w:color w:val="000000"/>
          <w:sz w:val="16"/>
          <w:szCs w:val="16"/>
          <w:highlight w:val="white"/>
          <w:lang w:bidi="ar-SA"/>
        </w:rPr>
        <w:t xml:space="preserve"> System.Web;</w:t>
      </w:r>
    </w:p>
    <w:p w14:paraId="5723DFD1"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using</w:t>
      </w:r>
      <w:r w:rsidRPr="0086578F">
        <w:rPr>
          <w:rFonts w:ascii="Consolas" w:hAnsi="Consolas" w:cs="Consolas"/>
          <w:color w:val="000000"/>
          <w:sz w:val="16"/>
          <w:szCs w:val="16"/>
          <w:highlight w:val="white"/>
          <w:lang w:bidi="ar-SA"/>
        </w:rPr>
        <w:t xml:space="preserve"> System.Web.UI;</w:t>
      </w:r>
    </w:p>
    <w:p w14:paraId="164E3C8E"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using</w:t>
      </w:r>
      <w:r w:rsidRPr="0086578F">
        <w:rPr>
          <w:rFonts w:ascii="Consolas" w:hAnsi="Consolas" w:cs="Consolas"/>
          <w:color w:val="000000"/>
          <w:sz w:val="16"/>
          <w:szCs w:val="16"/>
          <w:highlight w:val="white"/>
          <w:lang w:bidi="ar-SA"/>
        </w:rPr>
        <w:t xml:space="preserve"> System.Web.UI.WebControls;</w:t>
      </w:r>
    </w:p>
    <w:p w14:paraId="5275CF14"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using</w:t>
      </w:r>
      <w:r w:rsidRPr="0086578F">
        <w:rPr>
          <w:rFonts w:ascii="Consolas" w:hAnsi="Consolas" w:cs="Consolas"/>
          <w:color w:val="000000"/>
          <w:sz w:val="16"/>
          <w:szCs w:val="16"/>
          <w:highlight w:val="white"/>
          <w:lang w:bidi="ar-SA"/>
        </w:rPr>
        <w:t xml:space="preserve"> System.Net;</w:t>
      </w:r>
    </w:p>
    <w:p w14:paraId="0C9614A6"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using</w:t>
      </w:r>
      <w:r w:rsidRPr="0086578F">
        <w:rPr>
          <w:rFonts w:ascii="Consolas" w:hAnsi="Consolas" w:cs="Consolas"/>
          <w:color w:val="000000"/>
          <w:sz w:val="16"/>
          <w:szCs w:val="16"/>
          <w:highlight w:val="white"/>
          <w:lang w:bidi="ar-SA"/>
        </w:rPr>
        <w:t xml:space="preserve"> System.IO;</w:t>
      </w:r>
    </w:p>
    <w:p w14:paraId="74A2EABC"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using</w:t>
      </w:r>
      <w:r w:rsidRPr="0086578F">
        <w:rPr>
          <w:rFonts w:ascii="Consolas" w:hAnsi="Consolas" w:cs="Consolas"/>
          <w:color w:val="000000"/>
          <w:sz w:val="16"/>
          <w:szCs w:val="16"/>
          <w:highlight w:val="white"/>
          <w:lang w:bidi="ar-SA"/>
        </w:rPr>
        <w:t xml:space="preserve"> System.Runtime.Serialization;</w:t>
      </w:r>
    </w:p>
    <w:p w14:paraId="2914249C"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using</w:t>
      </w:r>
      <w:r w:rsidRPr="0086578F">
        <w:rPr>
          <w:rFonts w:ascii="Consolas" w:hAnsi="Consolas" w:cs="Consolas"/>
          <w:color w:val="000000"/>
          <w:sz w:val="16"/>
          <w:szCs w:val="16"/>
          <w:highlight w:val="white"/>
          <w:lang w:bidi="ar-SA"/>
        </w:rPr>
        <w:t xml:space="preserve"> System.Runtime.Serialization.Json;</w:t>
      </w:r>
    </w:p>
    <w:p w14:paraId="04CD4752"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using</w:t>
      </w:r>
      <w:r w:rsidRPr="0086578F">
        <w:rPr>
          <w:rFonts w:ascii="Consolas" w:hAnsi="Consolas" w:cs="Consolas"/>
          <w:color w:val="000000"/>
          <w:sz w:val="16"/>
          <w:szCs w:val="16"/>
          <w:highlight w:val="white"/>
          <w:lang w:bidi="ar-SA"/>
        </w:rPr>
        <w:t xml:space="preserve"> System.Text;</w:t>
      </w:r>
    </w:p>
    <w:p w14:paraId="5235D5AD"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p>
    <w:p w14:paraId="76533339"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public</w:t>
      </w: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partial</w:t>
      </w: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class</w:t>
      </w:r>
      <w:r w:rsidRPr="0086578F">
        <w:rPr>
          <w:rFonts w:ascii="Consolas" w:hAnsi="Consolas" w:cs="Consolas"/>
          <w:color w:val="000000"/>
          <w:sz w:val="16"/>
          <w:szCs w:val="16"/>
          <w:highlight w:val="white"/>
          <w:lang w:bidi="ar-SA"/>
        </w:rPr>
        <w:t xml:space="preserve"> </w:t>
      </w:r>
      <w:r w:rsidRPr="0086578F">
        <w:rPr>
          <w:rFonts w:ascii="Consolas" w:hAnsi="Consolas" w:cs="Consolas"/>
          <w:color w:val="2B91AF"/>
          <w:sz w:val="16"/>
          <w:szCs w:val="16"/>
          <w:highlight w:val="white"/>
          <w:lang w:bidi="ar-SA"/>
        </w:rPr>
        <w:t>sendBadgeToWNS</w:t>
      </w:r>
      <w:r w:rsidRPr="0086578F">
        <w:rPr>
          <w:rFonts w:ascii="Consolas" w:hAnsi="Consolas" w:cs="Consolas"/>
          <w:color w:val="000000"/>
          <w:sz w:val="16"/>
          <w:szCs w:val="16"/>
          <w:highlight w:val="white"/>
          <w:lang w:bidi="ar-SA"/>
        </w:rPr>
        <w:t xml:space="preserve"> : System.Web.UI.</w:t>
      </w:r>
      <w:r w:rsidRPr="0086578F">
        <w:rPr>
          <w:rFonts w:ascii="Consolas" w:hAnsi="Consolas" w:cs="Consolas"/>
          <w:color w:val="2B91AF"/>
          <w:sz w:val="16"/>
          <w:szCs w:val="16"/>
          <w:highlight w:val="white"/>
          <w:lang w:bidi="ar-SA"/>
        </w:rPr>
        <w:t>Page</w:t>
      </w:r>
    </w:p>
    <w:p w14:paraId="70E108B1"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w:t>
      </w:r>
    </w:p>
    <w:p w14:paraId="0417593A"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protected</w:t>
      </w: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void</w:t>
      </w:r>
      <w:r w:rsidRPr="0086578F">
        <w:rPr>
          <w:rFonts w:ascii="Consolas" w:hAnsi="Consolas" w:cs="Consolas"/>
          <w:color w:val="000000"/>
          <w:sz w:val="16"/>
          <w:szCs w:val="16"/>
          <w:highlight w:val="white"/>
          <w:lang w:bidi="ar-SA"/>
        </w:rPr>
        <w:t xml:space="preserve"> Page_Load(</w:t>
      </w:r>
      <w:r w:rsidRPr="0086578F">
        <w:rPr>
          <w:rFonts w:ascii="Consolas" w:hAnsi="Consolas" w:cs="Consolas"/>
          <w:color w:val="0000FF"/>
          <w:sz w:val="16"/>
          <w:szCs w:val="16"/>
          <w:highlight w:val="white"/>
          <w:lang w:bidi="ar-SA"/>
        </w:rPr>
        <w:t>object</w:t>
      </w:r>
      <w:r w:rsidRPr="0086578F">
        <w:rPr>
          <w:rFonts w:ascii="Consolas" w:hAnsi="Consolas" w:cs="Consolas"/>
          <w:color w:val="000000"/>
          <w:sz w:val="16"/>
          <w:szCs w:val="16"/>
          <w:highlight w:val="white"/>
          <w:lang w:bidi="ar-SA"/>
        </w:rPr>
        <w:t xml:space="preserve"> sender, </w:t>
      </w:r>
      <w:r w:rsidRPr="0086578F">
        <w:rPr>
          <w:rFonts w:ascii="Consolas" w:hAnsi="Consolas" w:cs="Consolas"/>
          <w:color w:val="2B91AF"/>
          <w:sz w:val="16"/>
          <w:szCs w:val="16"/>
          <w:highlight w:val="white"/>
          <w:lang w:bidi="ar-SA"/>
        </w:rPr>
        <w:t>EventArgs</w:t>
      </w:r>
      <w:r w:rsidRPr="0086578F">
        <w:rPr>
          <w:rFonts w:ascii="Consolas" w:hAnsi="Consolas" w:cs="Consolas"/>
          <w:color w:val="000000"/>
          <w:sz w:val="16"/>
          <w:szCs w:val="16"/>
          <w:highlight w:val="white"/>
          <w:lang w:bidi="ar-SA"/>
        </w:rPr>
        <w:t xml:space="preserve"> e)</w:t>
      </w:r>
    </w:p>
    <w:p w14:paraId="0EC6C158"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p>
    <w:p w14:paraId="79F3F414"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8000"/>
          <w:sz w:val="16"/>
          <w:szCs w:val="16"/>
          <w:highlight w:val="white"/>
          <w:lang w:bidi="ar-SA"/>
        </w:rPr>
        <w:t>//Load our data that was previously saved. A real service would do a database lookup here</w:t>
      </w:r>
    </w:p>
    <w:p w14:paraId="1EE79C6D"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8000"/>
          <w:sz w:val="16"/>
          <w:szCs w:val="16"/>
          <w:highlight w:val="white"/>
          <w:lang w:bidi="ar-SA"/>
        </w:rPr>
        <w:t>//with user- or tile-specific criteria.</w:t>
      </w:r>
    </w:p>
    <w:p w14:paraId="3668D080"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string</w:t>
      </w:r>
      <w:r w:rsidRPr="0086578F">
        <w:rPr>
          <w:rFonts w:ascii="Consolas" w:hAnsi="Consolas" w:cs="Consolas"/>
          <w:color w:val="000000"/>
          <w:sz w:val="16"/>
          <w:szCs w:val="16"/>
          <w:highlight w:val="white"/>
          <w:lang w:bidi="ar-SA"/>
        </w:rPr>
        <w:t xml:space="preserve"> loadLocation = Server.MapPath(</w:t>
      </w:r>
      <w:r w:rsidRPr="0086578F">
        <w:rPr>
          <w:rFonts w:ascii="Consolas" w:hAnsi="Consolas" w:cs="Consolas"/>
          <w:color w:val="A31515"/>
          <w:sz w:val="16"/>
          <w:szCs w:val="16"/>
          <w:highlight w:val="white"/>
          <w:lang w:bidi="ar-SA"/>
        </w:rPr>
        <w:t>"."</w:t>
      </w:r>
      <w:r w:rsidRPr="0086578F">
        <w:rPr>
          <w:rFonts w:ascii="Consolas" w:hAnsi="Consolas" w:cs="Consolas"/>
          <w:color w:val="000000"/>
          <w:sz w:val="16"/>
          <w:szCs w:val="16"/>
          <w:highlight w:val="white"/>
          <w:lang w:bidi="ar-SA"/>
        </w:rPr>
        <w:t xml:space="preserve">) + </w:t>
      </w:r>
      <w:r w:rsidRPr="0086578F">
        <w:rPr>
          <w:rFonts w:ascii="Consolas" w:hAnsi="Consolas" w:cs="Consolas"/>
          <w:color w:val="A31515"/>
          <w:sz w:val="16"/>
          <w:szCs w:val="16"/>
          <w:highlight w:val="white"/>
          <w:lang w:bidi="ar-SA"/>
        </w:rPr>
        <w:t>"\\"</w:t>
      </w:r>
      <w:r w:rsidRPr="0086578F">
        <w:rPr>
          <w:rFonts w:ascii="Consolas" w:hAnsi="Consolas" w:cs="Consolas"/>
          <w:color w:val="000000"/>
          <w:sz w:val="16"/>
          <w:szCs w:val="16"/>
          <w:highlight w:val="white"/>
          <w:lang w:bidi="ar-SA"/>
        </w:rPr>
        <w:t xml:space="preserve"> + </w:t>
      </w:r>
      <w:r w:rsidRPr="0086578F">
        <w:rPr>
          <w:rFonts w:ascii="Consolas" w:hAnsi="Consolas" w:cs="Consolas"/>
          <w:color w:val="A31515"/>
          <w:sz w:val="16"/>
          <w:szCs w:val="16"/>
          <w:highlight w:val="white"/>
          <w:lang w:bidi="ar-SA"/>
        </w:rPr>
        <w:t>"channeldata_aspx.txt"</w:t>
      </w:r>
      <w:r w:rsidRPr="0086578F">
        <w:rPr>
          <w:rFonts w:ascii="Consolas" w:hAnsi="Consolas" w:cs="Consolas"/>
          <w:color w:val="000000"/>
          <w:sz w:val="16"/>
          <w:szCs w:val="16"/>
          <w:highlight w:val="white"/>
          <w:lang w:bidi="ar-SA"/>
        </w:rPr>
        <w:t>;</w:t>
      </w:r>
    </w:p>
    <w:p w14:paraId="6E137C3D"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byte</w:t>
      </w:r>
      <w:r w:rsidRPr="0086578F">
        <w:rPr>
          <w:rFonts w:ascii="Consolas" w:hAnsi="Consolas" w:cs="Consolas"/>
          <w:color w:val="000000"/>
          <w:sz w:val="16"/>
          <w:szCs w:val="16"/>
          <w:highlight w:val="white"/>
          <w:lang w:bidi="ar-SA"/>
        </w:rPr>
        <w:t>[] dataBytes;</w:t>
      </w:r>
    </w:p>
    <w:p w14:paraId="7C9223C5"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p>
    <w:p w14:paraId="0D734743"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using</w:t>
      </w:r>
      <w:r w:rsidRPr="0086578F">
        <w:rPr>
          <w:rFonts w:ascii="Consolas" w:hAnsi="Consolas" w:cs="Consolas"/>
          <w:color w:val="000000"/>
          <w:sz w:val="16"/>
          <w:szCs w:val="16"/>
          <w:highlight w:val="white"/>
          <w:lang w:bidi="ar-SA"/>
        </w:rPr>
        <w:t xml:space="preserve"> (System.IO.</w:t>
      </w:r>
      <w:r w:rsidRPr="0086578F">
        <w:rPr>
          <w:rFonts w:ascii="Consolas" w:hAnsi="Consolas" w:cs="Consolas"/>
          <w:color w:val="2B91AF"/>
          <w:sz w:val="16"/>
          <w:szCs w:val="16"/>
          <w:highlight w:val="white"/>
          <w:lang w:bidi="ar-SA"/>
        </w:rPr>
        <w:t>FileStream</w:t>
      </w:r>
      <w:r w:rsidRPr="0086578F">
        <w:rPr>
          <w:rFonts w:ascii="Consolas" w:hAnsi="Consolas" w:cs="Consolas"/>
          <w:color w:val="000000"/>
          <w:sz w:val="16"/>
          <w:szCs w:val="16"/>
          <w:highlight w:val="white"/>
          <w:lang w:bidi="ar-SA"/>
        </w:rPr>
        <w:t xml:space="preserve"> fs = </w:t>
      </w:r>
      <w:r w:rsidRPr="0086578F">
        <w:rPr>
          <w:rFonts w:ascii="Consolas" w:hAnsi="Consolas" w:cs="Consolas"/>
          <w:color w:val="0000FF"/>
          <w:sz w:val="16"/>
          <w:szCs w:val="16"/>
          <w:highlight w:val="white"/>
          <w:lang w:bidi="ar-SA"/>
        </w:rPr>
        <w:t>new</w:t>
      </w:r>
      <w:r w:rsidRPr="0086578F">
        <w:rPr>
          <w:rFonts w:ascii="Consolas" w:hAnsi="Consolas" w:cs="Consolas"/>
          <w:color w:val="000000"/>
          <w:sz w:val="16"/>
          <w:szCs w:val="16"/>
          <w:highlight w:val="white"/>
          <w:lang w:bidi="ar-SA"/>
        </w:rPr>
        <w:t xml:space="preserve"> System.IO.</w:t>
      </w:r>
      <w:r w:rsidRPr="0086578F">
        <w:rPr>
          <w:rFonts w:ascii="Consolas" w:hAnsi="Consolas" w:cs="Consolas"/>
          <w:color w:val="2B91AF"/>
          <w:sz w:val="16"/>
          <w:szCs w:val="16"/>
          <w:highlight w:val="white"/>
          <w:lang w:bidi="ar-SA"/>
        </w:rPr>
        <w:t>FileStream</w:t>
      </w:r>
      <w:r w:rsidRPr="0086578F">
        <w:rPr>
          <w:rFonts w:ascii="Consolas" w:hAnsi="Consolas" w:cs="Consolas"/>
          <w:color w:val="000000"/>
          <w:sz w:val="16"/>
          <w:szCs w:val="16"/>
          <w:highlight w:val="white"/>
          <w:lang w:bidi="ar-SA"/>
        </w:rPr>
        <w:t>(loadLocation, System.IO.</w:t>
      </w:r>
      <w:r w:rsidRPr="0086578F">
        <w:rPr>
          <w:rFonts w:ascii="Consolas" w:hAnsi="Consolas" w:cs="Consolas"/>
          <w:color w:val="2B91AF"/>
          <w:sz w:val="16"/>
          <w:szCs w:val="16"/>
          <w:highlight w:val="white"/>
          <w:lang w:bidi="ar-SA"/>
        </w:rPr>
        <w:t>FileMode</w:t>
      </w:r>
      <w:r w:rsidRPr="0086578F">
        <w:rPr>
          <w:rFonts w:ascii="Consolas" w:hAnsi="Consolas" w:cs="Consolas"/>
          <w:color w:val="000000"/>
          <w:sz w:val="16"/>
          <w:szCs w:val="16"/>
          <w:highlight w:val="white"/>
          <w:lang w:bidi="ar-SA"/>
        </w:rPr>
        <w:t>.Open))</w:t>
      </w:r>
    </w:p>
    <w:p w14:paraId="1A819136"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p>
    <w:p w14:paraId="77AC7D1C"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dataBytes = </w:t>
      </w:r>
      <w:r w:rsidRPr="0086578F">
        <w:rPr>
          <w:rFonts w:ascii="Consolas" w:hAnsi="Consolas" w:cs="Consolas"/>
          <w:color w:val="0000FF"/>
          <w:sz w:val="16"/>
          <w:szCs w:val="16"/>
          <w:highlight w:val="white"/>
          <w:lang w:bidi="ar-SA"/>
        </w:rPr>
        <w:t>new</w:t>
      </w: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byte</w:t>
      </w:r>
      <w:r w:rsidRPr="0086578F">
        <w:rPr>
          <w:rFonts w:ascii="Consolas" w:hAnsi="Consolas" w:cs="Consolas"/>
          <w:color w:val="000000"/>
          <w:sz w:val="16"/>
          <w:szCs w:val="16"/>
          <w:highlight w:val="white"/>
          <w:lang w:bidi="ar-SA"/>
        </w:rPr>
        <w:t>[fs.Length];</w:t>
      </w:r>
    </w:p>
    <w:p w14:paraId="2F4899BA" w14:textId="59CCF3ED"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fs.Read(dataBytes, 0</w:t>
      </w:r>
      <w:r w:rsidR="004D59BF">
        <w:rPr>
          <w:rFonts w:ascii="Consolas" w:hAnsi="Consolas" w:cs="Consolas"/>
          <w:color w:val="000000"/>
          <w:sz w:val="16"/>
          <w:szCs w:val="16"/>
          <w:highlight w:val="white"/>
          <w:lang w:bidi="ar-SA"/>
        </w:rPr>
        <w:t>, dataBytes.Length);</w:t>
      </w:r>
    </w:p>
    <w:p w14:paraId="0F3E4678"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p>
    <w:p w14:paraId="63223186"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p>
    <w:p w14:paraId="31D2C9E8"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if</w:t>
      </w:r>
      <w:r w:rsidRPr="0086578F">
        <w:rPr>
          <w:rFonts w:ascii="Consolas" w:hAnsi="Consolas" w:cs="Consolas"/>
          <w:color w:val="000000"/>
          <w:sz w:val="16"/>
          <w:szCs w:val="16"/>
          <w:highlight w:val="white"/>
          <w:lang w:bidi="ar-SA"/>
        </w:rPr>
        <w:t xml:space="preserve"> (dataBytes.Length == 0)</w:t>
      </w:r>
    </w:p>
    <w:p w14:paraId="7E989627"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p>
    <w:p w14:paraId="3EC5644F"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return</w:t>
      </w:r>
      <w:r w:rsidRPr="0086578F">
        <w:rPr>
          <w:rFonts w:ascii="Consolas" w:hAnsi="Consolas" w:cs="Consolas"/>
          <w:color w:val="000000"/>
          <w:sz w:val="16"/>
          <w:szCs w:val="16"/>
          <w:highlight w:val="white"/>
          <w:lang w:bidi="ar-SA"/>
        </w:rPr>
        <w:t>;</w:t>
      </w:r>
    </w:p>
    <w:p w14:paraId="35A5F434"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p>
    <w:p w14:paraId="3A965000"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p>
    <w:p w14:paraId="3387D310"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System.Text.</w:t>
      </w:r>
      <w:r w:rsidRPr="0086578F">
        <w:rPr>
          <w:rFonts w:ascii="Consolas" w:hAnsi="Consolas" w:cs="Consolas"/>
          <w:color w:val="2B91AF"/>
          <w:sz w:val="16"/>
          <w:szCs w:val="16"/>
          <w:highlight w:val="white"/>
          <w:lang w:bidi="ar-SA"/>
        </w:rPr>
        <w:t>ASCIIEncoding</w:t>
      </w:r>
      <w:r w:rsidRPr="0086578F">
        <w:rPr>
          <w:rFonts w:ascii="Consolas" w:hAnsi="Consolas" w:cs="Consolas"/>
          <w:color w:val="000000"/>
          <w:sz w:val="16"/>
          <w:szCs w:val="16"/>
          <w:highlight w:val="white"/>
          <w:lang w:bidi="ar-SA"/>
        </w:rPr>
        <w:t xml:space="preserve"> encoding = </w:t>
      </w:r>
      <w:r w:rsidRPr="0086578F">
        <w:rPr>
          <w:rFonts w:ascii="Consolas" w:hAnsi="Consolas" w:cs="Consolas"/>
          <w:color w:val="0000FF"/>
          <w:sz w:val="16"/>
          <w:szCs w:val="16"/>
          <w:highlight w:val="white"/>
          <w:lang w:bidi="ar-SA"/>
        </w:rPr>
        <w:t>new</w:t>
      </w:r>
      <w:r w:rsidRPr="0086578F">
        <w:rPr>
          <w:rFonts w:ascii="Consolas" w:hAnsi="Consolas" w:cs="Consolas"/>
          <w:color w:val="000000"/>
          <w:sz w:val="16"/>
          <w:szCs w:val="16"/>
          <w:highlight w:val="white"/>
          <w:lang w:bidi="ar-SA"/>
        </w:rPr>
        <w:t xml:space="preserve"> System.Text.</w:t>
      </w:r>
      <w:r w:rsidRPr="0086578F">
        <w:rPr>
          <w:rFonts w:ascii="Consolas" w:hAnsi="Consolas" w:cs="Consolas"/>
          <w:color w:val="2B91AF"/>
          <w:sz w:val="16"/>
          <w:szCs w:val="16"/>
          <w:highlight w:val="white"/>
          <w:lang w:bidi="ar-SA"/>
        </w:rPr>
        <w:t>ASCIIEncoding</w:t>
      </w:r>
      <w:r w:rsidRPr="0086578F">
        <w:rPr>
          <w:rFonts w:ascii="Consolas" w:hAnsi="Consolas" w:cs="Consolas"/>
          <w:color w:val="000000"/>
          <w:sz w:val="16"/>
          <w:szCs w:val="16"/>
          <w:highlight w:val="white"/>
          <w:lang w:bidi="ar-SA"/>
        </w:rPr>
        <w:t>();</w:t>
      </w:r>
    </w:p>
    <w:p w14:paraId="7CB8D617"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p>
    <w:p w14:paraId="59FA22EB"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string</w:t>
      </w:r>
      <w:r w:rsidRPr="0086578F">
        <w:rPr>
          <w:rFonts w:ascii="Consolas" w:hAnsi="Consolas" w:cs="Consolas"/>
          <w:color w:val="000000"/>
          <w:sz w:val="16"/>
          <w:szCs w:val="16"/>
          <w:highlight w:val="white"/>
          <w:lang w:bidi="ar-SA"/>
        </w:rPr>
        <w:t xml:space="preserve"> data = encoding.GetString(dataBytes);</w:t>
      </w:r>
    </w:p>
    <w:p w14:paraId="6C1A873B"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string</w:t>
      </w:r>
      <w:r w:rsidRPr="0086578F">
        <w:rPr>
          <w:rFonts w:ascii="Consolas" w:hAnsi="Consolas" w:cs="Consolas"/>
          <w:color w:val="000000"/>
          <w:sz w:val="16"/>
          <w:szCs w:val="16"/>
          <w:highlight w:val="white"/>
          <w:lang w:bidi="ar-SA"/>
        </w:rPr>
        <w:t>[] values = data.Split(</w:t>
      </w:r>
      <w:r w:rsidRPr="0086578F">
        <w:rPr>
          <w:rFonts w:ascii="Consolas" w:hAnsi="Consolas" w:cs="Consolas"/>
          <w:color w:val="0000FF"/>
          <w:sz w:val="16"/>
          <w:szCs w:val="16"/>
          <w:highlight w:val="white"/>
          <w:lang w:bidi="ar-SA"/>
        </w:rPr>
        <w:t>new</w:t>
      </w:r>
      <w:r w:rsidRPr="0086578F">
        <w:rPr>
          <w:rFonts w:ascii="Consolas" w:hAnsi="Consolas" w:cs="Consolas"/>
          <w:color w:val="000000"/>
          <w:sz w:val="16"/>
          <w:szCs w:val="16"/>
          <w:highlight w:val="white"/>
          <w:lang w:bidi="ar-SA"/>
        </w:rPr>
        <w:t xml:space="preserve"> </w:t>
      </w:r>
      <w:r w:rsidRPr="0086578F">
        <w:rPr>
          <w:rFonts w:ascii="Consolas" w:hAnsi="Consolas" w:cs="Consolas"/>
          <w:color w:val="2B91AF"/>
          <w:sz w:val="16"/>
          <w:szCs w:val="16"/>
          <w:highlight w:val="white"/>
          <w:lang w:bidi="ar-SA"/>
        </w:rPr>
        <w:t>Char</w:t>
      </w:r>
      <w:r w:rsidRPr="0086578F">
        <w:rPr>
          <w:rFonts w:ascii="Consolas" w:hAnsi="Consolas" w:cs="Consolas"/>
          <w:color w:val="000000"/>
          <w:sz w:val="16"/>
          <w:szCs w:val="16"/>
          <w:highlight w:val="white"/>
          <w:lang w:bidi="ar-SA"/>
        </w:rPr>
        <w:t xml:space="preserve">[] { </w:t>
      </w:r>
      <w:r w:rsidRPr="0086578F">
        <w:rPr>
          <w:rFonts w:ascii="Consolas" w:hAnsi="Consolas" w:cs="Consolas"/>
          <w:color w:val="A31515"/>
          <w:sz w:val="16"/>
          <w:szCs w:val="16"/>
          <w:highlight w:val="white"/>
          <w:lang w:bidi="ar-SA"/>
        </w:rPr>
        <w:t>'~'</w:t>
      </w:r>
      <w:r w:rsidRPr="0086578F">
        <w:rPr>
          <w:rFonts w:ascii="Consolas" w:hAnsi="Consolas" w:cs="Consolas"/>
          <w:color w:val="000000"/>
          <w:sz w:val="16"/>
          <w:szCs w:val="16"/>
          <w:highlight w:val="white"/>
          <w:lang w:bidi="ar-SA"/>
        </w:rPr>
        <w:t xml:space="preserve"> });</w:t>
      </w:r>
    </w:p>
    <w:p w14:paraId="50C2D7EC"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string</w:t>
      </w:r>
      <w:r w:rsidRPr="0086578F">
        <w:rPr>
          <w:rFonts w:ascii="Consolas" w:hAnsi="Consolas" w:cs="Consolas"/>
          <w:color w:val="000000"/>
          <w:sz w:val="16"/>
          <w:szCs w:val="16"/>
          <w:highlight w:val="white"/>
          <w:lang w:bidi="ar-SA"/>
        </w:rPr>
        <w:t xml:space="preserve"> uri = values[0]; </w:t>
      </w:r>
      <w:r w:rsidRPr="0086578F">
        <w:rPr>
          <w:rFonts w:ascii="Consolas" w:hAnsi="Consolas" w:cs="Consolas"/>
          <w:color w:val="008000"/>
          <w:sz w:val="16"/>
          <w:szCs w:val="16"/>
          <w:highlight w:val="white"/>
          <w:lang w:bidi="ar-SA"/>
        </w:rPr>
        <w:t>//Channel URI</w:t>
      </w:r>
    </w:p>
    <w:p w14:paraId="5DE24B61"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string</w:t>
      </w:r>
      <w:r w:rsidRPr="0086578F">
        <w:rPr>
          <w:rFonts w:ascii="Consolas" w:hAnsi="Consolas" w:cs="Consolas"/>
          <w:color w:val="000000"/>
          <w:sz w:val="16"/>
          <w:szCs w:val="16"/>
          <w:highlight w:val="white"/>
          <w:lang w:bidi="ar-SA"/>
        </w:rPr>
        <w:t xml:space="preserve"> secret = </w:t>
      </w:r>
      <w:r w:rsidRPr="0086578F">
        <w:rPr>
          <w:rFonts w:ascii="Consolas" w:hAnsi="Consolas" w:cs="Consolas"/>
          <w:color w:val="A31515"/>
          <w:sz w:val="16"/>
          <w:szCs w:val="16"/>
          <w:highlight w:val="white"/>
          <w:lang w:bidi="ar-SA"/>
        </w:rPr>
        <w:t>"9ttsZT0JgHAFveYahK1B6jQbvMOIWYbm"</w:t>
      </w:r>
      <w:r w:rsidRPr="0086578F">
        <w:rPr>
          <w:rFonts w:ascii="Consolas" w:hAnsi="Consolas" w:cs="Consolas"/>
          <w:color w:val="000000"/>
          <w:sz w:val="16"/>
          <w:szCs w:val="16"/>
          <w:highlight w:val="white"/>
          <w:lang w:bidi="ar-SA"/>
        </w:rPr>
        <w:t>;</w:t>
      </w:r>
    </w:p>
    <w:p w14:paraId="4D72AF7D"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string</w:t>
      </w:r>
      <w:r w:rsidRPr="0086578F">
        <w:rPr>
          <w:rFonts w:ascii="Consolas" w:hAnsi="Consolas" w:cs="Consolas"/>
          <w:color w:val="000000"/>
          <w:sz w:val="16"/>
          <w:szCs w:val="16"/>
          <w:highlight w:val="white"/>
          <w:lang w:bidi="ar-SA"/>
        </w:rPr>
        <w:t xml:space="preserve"> sid = </w:t>
      </w:r>
      <w:r w:rsidRPr="0086578F">
        <w:rPr>
          <w:rFonts w:ascii="Consolas" w:hAnsi="Consolas" w:cs="Consolas"/>
          <w:color w:val="A31515"/>
          <w:sz w:val="16"/>
          <w:szCs w:val="16"/>
          <w:highlight w:val="white"/>
          <w:lang w:bidi="ar-SA"/>
        </w:rPr>
        <w:t>"ms-app://s-1-15-2-2676450768-845737348-110814325-22306146-1119600341-293560589-2707026538"</w:t>
      </w:r>
      <w:r w:rsidRPr="0086578F">
        <w:rPr>
          <w:rFonts w:ascii="Consolas" w:hAnsi="Consolas" w:cs="Consolas"/>
          <w:color w:val="000000"/>
          <w:sz w:val="16"/>
          <w:szCs w:val="16"/>
          <w:highlight w:val="white"/>
          <w:lang w:bidi="ar-SA"/>
        </w:rPr>
        <w:t>;</w:t>
      </w:r>
    </w:p>
    <w:p w14:paraId="43C333CA"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p>
    <w:p w14:paraId="32A69D02"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8000"/>
          <w:sz w:val="16"/>
          <w:szCs w:val="16"/>
          <w:highlight w:val="white"/>
          <w:lang w:bidi="ar-SA"/>
        </w:rPr>
        <w:t>//Create some simple XML for a badge update</w:t>
      </w:r>
    </w:p>
    <w:p w14:paraId="3CE21A49"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string</w:t>
      </w:r>
      <w:r w:rsidRPr="0086578F">
        <w:rPr>
          <w:rFonts w:ascii="Consolas" w:hAnsi="Consolas" w:cs="Consolas"/>
          <w:color w:val="000000"/>
          <w:sz w:val="16"/>
          <w:szCs w:val="16"/>
          <w:highlight w:val="white"/>
          <w:lang w:bidi="ar-SA"/>
        </w:rPr>
        <w:t xml:space="preserve"> xml = </w:t>
      </w:r>
      <w:r w:rsidRPr="0086578F">
        <w:rPr>
          <w:rFonts w:ascii="Consolas" w:hAnsi="Consolas" w:cs="Consolas"/>
          <w:color w:val="A31515"/>
          <w:sz w:val="16"/>
          <w:szCs w:val="16"/>
          <w:highlight w:val="white"/>
          <w:lang w:bidi="ar-SA"/>
        </w:rPr>
        <w:t>"&lt;?xml version=\"1.0\" encoding=\"utf-8\" ?&gt;"</w:t>
      </w:r>
      <w:r w:rsidRPr="0086578F">
        <w:rPr>
          <w:rFonts w:ascii="Consolas" w:hAnsi="Consolas" w:cs="Consolas"/>
          <w:color w:val="000000"/>
          <w:sz w:val="16"/>
          <w:szCs w:val="16"/>
          <w:highlight w:val="white"/>
          <w:lang w:bidi="ar-SA"/>
        </w:rPr>
        <w:t>;</w:t>
      </w:r>
    </w:p>
    <w:p w14:paraId="49174413"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xml += </w:t>
      </w:r>
      <w:r w:rsidRPr="0086578F">
        <w:rPr>
          <w:rFonts w:ascii="Consolas" w:hAnsi="Consolas" w:cs="Consolas"/>
          <w:color w:val="A31515"/>
          <w:sz w:val="16"/>
          <w:szCs w:val="16"/>
          <w:highlight w:val="white"/>
          <w:lang w:bidi="ar-SA"/>
        </w:rPr>
        <w:t>"&lt;badge value='alert'/&gt;"</w:t>
      </w:r>
      <w:r w:rsidRPr="0086578F">
        <w:rPr>
          <w:rFonts w:ascii="Consolas" w:hAnsi="Consolas" w:cs="Consolas"/>
          <w:color w:val="000000"/>
          <w:sz w:val="16"/>
          <w:szCs w:val="16"/>
          <w:highlight w:val="white"/>
          <w:lang w:bidi="ar-SA"/>
        </w:rPr>
        <w:t>;</w:t>
      </w:r>
    </w:p>
    <w:p w14:paraId="1C9B79C7"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p>
    <w:p w14:paraId="139B77D9" w14:textId="7181B3E3"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PostToWns(secret, sid, uri, xml</w:t>
      </w:r>
      <w:r w:rsidR="00995E15" w:rsidRPr="0086578F">
        <w:rPr>
          <w:rFonts w:ascii="Consolas" w:hAnsi="Consolas" w:cs="Consolas"/>
          <w:color w:val="000000"/>
          <w:sz w:val="16"/>
          <w:szCs w:val="16"/>
          <w:highlight w:val="white"/>
          <w:lang w:bidi="ar-SA"/>
        </w:rPr>
        <w:t xml:space="preserve">, </w:t>
      </w:r>
      <w:r w:rsidR="00995E15" w:rsidRPr="0086578F">
        <w:rPr>
          <w:rFonts w:ascii="Consolas" w:hAnsi="Consolas" w:cs="Consolas"/>
          <w:color w:val="A31515"/>
          <w:sz w:val="16"/>
          <w:szCs w:val="16"/>
          <w:highlight w:val="white"/>
          <w:lang w:bidi="ar-SA"/>
        </w:rPr>
        <w:t>"wns/badge"</w:t>
      </w:r>
      <w:r w:rsidRPr="0086578F">
        <w:rPr>
          <w:rFonts w:ascii="Consolas" w:hAnsi="Consolas" w:cs="Consolas"/>
          <w:color w:val="000000"/>
          <w:sz w:val="16"/>
          <w:szCs w:val="16"/>
          <w:highlight w:val="white"/>
          <w:lang w:bidi="ar-SA"/>
        </w:rPr>
        <w:t>);</w:t>
      </w:r>
    </w:p>
    <w:p w14:paraId="350AEEEB" w14:textId="7F7C74A0"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lastRenderedPageBreak/>
        <w:t xml:space="preserve">    }</w:t>
      </w:r>
    </w:p>
    <w:p w14:paraId="3A2E0E67" w14:textId="51E19C34" w:rsidR="00851EC9" w:rsidRPr="0086578F" w:rsidRDefault="00851EC9" w:rsidP="0086578F">
      <w:pPr>
        <w:spacing w:after="0" w:line="240" w:lineRule="auto"/>
        <w:rPr>
          <w:rFonts w:ascii="Consolas" w:hAnsi="Consolas" w:cs="Consolas"/>
          <w:color w:val="000000"/>
          <w:sz w:val="16"/>
          <w:szCs w:val="16"/>
          <w:lang w:bidi="ar-SA"/>
        </w:rPr>
      </w:pPr>
      <w:r w:rsidRPr="0086578F">
        <w:rPr>
          <w:rFonts w:ascii="Consolas" w:hAnsi="Consolas" w:cs="Consolas"/>
          <w:color w:val="000000"/>
          <w:sz w:val="16"/>
          <w:szCs w:val="16"/>
          <w:highlight w:val="white"/>
          <w:lang w:bidi="ar-SA"/>
        </w:rPr>
        <w:t>}</w:t>
      </w:r>
    </w:p>
    <w:p w14:paraId="54443860" w14:textId="77777777" w:rsidR="0086578F" w:rsidRPr="0086578F" w:rsidRDefault="0086578F" w:rsidP="0086578F">
      <w:pPr>
        <w:spacing w:after="0" w:line="240" w:lineRule="auto"/>
        <w:rPr>
          <w:rFonts w:ascii="Consolas" w:hAnsi="Consolas" w:cs="Consolas"/>
          <w:color w:val="000000"/>
          <w:sz w:val="16"/>
          <w:szCs w:val="16"/>
          <w:lang w:bidi="ar-SA"/>
        </w:rPr>
      </w:pPr>
    </w:p>
    <w:p w14:paraId="6484E2B9" w14:textId="1A9C0F06" w:rsidR="00851EC9" w:rsidRDefault="00A608A2" w:rsidP="00D269F1">
      <w:r>
        <w:t xml:space="preserve">All we’re doing here is retrieving </w:t>
      </w:r>
      <w:r w:rsidR="004D59BF">
        <w:t xml:space="preserve">the </w:t>
      </w:r>
      <w:r>
        <w:t xml:space="preserve">channel URI, building the XML </w:t>
      </w:r>
      <w:r w:rsidR="004D59BF">
        <w:t xml:space="preserve">payload, </w:t>
      </w:r>
      <w:r>
        <w:t xml:space="preserve">and then </w:t>
      </w:r>
      <w:r w:rsidR="00D269F1">
        <w:t>authenticating with WNS and doing an HTTP POST to that channel URI</w:t>
      </w:r>
      <w:r>
        <w:t>.</w:t>
      </w:r>
      <w:r w:rsidR="00D269F1">
        <w:t xml:space="preserve"> The last two steps are done in the </w:t>
      </w:r>
      <w:r w:rsidR="00D269F1">
        <w:rPr>
          <w:i/>
        </w:rPr>
        <w:t xml:space="preserve">PostToWns </w:t>
      </w:r>
      <w:r w:rsidR="00D269F1">
        <w:t xml:space="preserve">function that comes from </w:t>
      </w:r>
      <w:r w:rsidR="00851EC9">
        <w:t xml:space="preserve">the </w:t>
      </w:r>
      <w:hyperlink r:id="rId23" w:history="1">
        <w:r w:rsidR="00851EC9" w:rsidRPr="00851EC9">
          <w:rPr>
            <w:rStyle w:val="Hyperlink"/>
          </w:rPr>
          <w:t>QuickStart: Sending a push notification</w:t>
        </w:r>
      </w:hyperlink>
      <w:r w:rsidR="00851EC9">
        <w:t xml:space="preserve"> topic on the Windows Developer Center. </w:t>
      </w:r>
      <w:r w:rsidR="00995E15">
        <w:t xml:space="preserve">I’m omitting a full listing because the bulk of it is just authenticating with WNS via OAuth </w:t>
      </w:r>
      <w:r w:rsidR="00995E15" w:rsidRPr="00995E15">
        <w:t>(</w:t>
      </w:r>
      <w:r w:rsidR="00995E15">
        <w:t xml:space="preserve">at </w:t>
      </w:r>
      <w:commentRangeStart w:id="68"/>
      <w:del w:id="69" w:author="Kraig Brockschmidt [2]" w:date="2013-03-12T09:27:00Z">
        <w:r w:rsidR="00221F87" w:rsidDel="00221F87">
          <w:fldChar w:fldCharType="begin"/>
        </w:r>
        <w:r w:rsidR="00221F87" w:rsidDel="00221F87">
          <w:delInstrText xml:space="preserve"> HYPERLINK "https://login.live.com/accesstoken.srf" </w:delInstrText>
        </w:r>
        <w:r w:rsidR="00221F87" w:rsidDel="00221F87">
          <w:fldChar w:fldCharType="separate"/>
        </w:r>
        <w:r w:rsidR="00995E15" w:rsidRPr="00221F87" w:rsidDel="00221F87">
          <w:rPr>
            <w:rPrChange w:id="70" w:author="Kraig Brockschmidt [2]" w:date="2013-03-12T09:27:00Z">
              <w:rPr>
                <w:rStyle w:val="Hyperlink"/>
              </w:rPr>
            </w:rPrChange>
          </w:rPr>
          <w:delText>https://login.live.com/accesstoken.srf</w:delText>
        </w:r>
        <w:r w:rsidR="00221F87" w:rsidDel="00221F87">
          <w:rPr>
            <w:rStyle w:val="Hyperlink"/>
          </w:rPr>
          <w:fldChar w:fldCharType="end"/>
        </w:r>
      </w:del>
      <w:ins w:id="71" w:author="Kraig Brockschmidt [2]" w:date="2013-03-12T09:27:00Z">
        <w:r w:rsidR="00221F87" w:rsidRPr="00221F87">
          <w:rPr>
            <w:rPrChange w:id="72" w:author="Kraig Brockschmidt [2]" w:date="2013-03-12T09:27:00Z">
              <w:rPr>
                <w:rStyle w:val="Hyperlink"/>
              </w:rPr>
            </w:rPrChange>
          </w:rPr>
          <w:t>https://login.live.com/accesstoken.srf</w:t>
        </w:r>
      </w:ins>
      <w:r w:rsidR="00995E15" w:rsidRPr="00995E15">
        <w:t xml:space="preserve">) </w:t>
      </w:r>
      <w:commentRangeEnd w:id="68"/>
      <w:r w:rsidR="00221F87">
        <w:rPr>
          <w:rStyle w:val="CommentReference"/>
        </w:rPr>
        <w:commentReference w:id="68"/>
      </w:r>
      <w:r w:rsidR="00995E15">
        <w:t xml:space="preserve">using </w:t>
      </w:r>
      <w:r w:rsidR="00D269F1">
        <w:t>you</w:t>
      </w:r>
      <w:ins w:id="73" w:author="Kristi Rasmussen" w:date="2013-03-12T08:03:00Z">
        <w:r w:rsidR="005F1E88">
          <w:t>r</w:t>
        </w:r>
      </w:ins>
      <w:r w:rsidR="00D269F1">
        <w:t xml:space="preserve"> </w:t>
      </w:r>
      <w:r w:rsidR="00995E15">
        <w:t>client secret and SID from the Windows Store</w:t>
      </w:r>
      <w:r w:rsidR="00E67358">
        <w:t xml:space="preserve">. The result of this authentication </w:t>
      </w:r>
      <w:r w:rsidR="00995E15">
        <w:t>is an access token</w:t>
      </w:r>
      <w:r w:rsidR="00E67358">
        <w:t xml:space="preserve"> that’s then </w:t>
      </w:r>
      <w:r w:rsidR="00995E15">
        <w:t xml:space="preserve">included in the HTTP POST </w:t>
      </w:r>
      <w:r w:rsidR="00E67358">
        <w:t xml:space="preserve">we send to </w:t>
      </w:r>
      <w:r w:rsidR="00995E15">
        <w:t>the channel URI:</w:t>
      </w:r>
    </w:p>
    <w:p w14:paraId="26C4FE4E" w14:textId="01D2CF6E" w:rsidR="00995E15" w:rsidRDefault="00995E15" w:rsidP="00A608A2">
      <w:r>
        <w:t>C#:</w:t>
      </w:r>
    </w:p>
    <w:p w14:paraId="5E7B88FD"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FF"/>
          <w:sz w:val="16"/>
          <w:szCs w:val="19"/>
          <w:highlight w:val="white"/>
          <w:lang w:bidi="ar-SA"/>
        </w:rPr>
        <w:t>public</w:t>
      </w:r>
      <w:r w:rsidRPr="00E67358">
        <w:rPr>
          <w:rFonts w:ascii="Consolas" w:hAnsi="Consolas" w:cs="Consolas"/>
          <w:color w:val="000000"/>
          <w:sz w:val="16"/>
          <w:szCs w:val="19"/>
          <w:highlight w:val="white"/>
          <w:lang w:bidi="ar-SA"/>
        </w:rPr>
        <w:t xml:space="preserve"> </w:t>
      </w:r>
      <w:r w:rsidRPr="00E67358">
        <w:rPr>
          <w:rFonts w:ascii="Consolas" w:hAnsi="Consolas" w:cs="Consolas"/>
          <w:color w:val="0000FF"/>
          <w:sz w:val="16"/>
          <w:szCs w:val="19"/>
          <w:highlight w:val="white"/>
          <w:lang w:bidi="ar-SA"/>
        </w:rPr>
        <w:t>string</w:t>
      </w:r>
      <w:r w:rsidRPr="00E67358">
        <w:rPr>
          <w:rFonts w:ascii="Consolas" w:hAnsi="Consolas" w:cs="Consolas"/>
          <w:color w:val="000000"/>
          <w:sz w:val="16"/>
          <w:szCs w:val="19"/>
          <w:highlight w:val="white"/>
          <w:lang w:bidi="ar-SA"/>
        </w:rPr>
        <w:t xml:space="preserve"> PostToWns(</w:t>
      </w:r>
      <w:r w:rsidRPr="00E67358">
        <w:rPr>
          <w:rFonts w:ascii="Consolas" w:hAnsi="Consolas" w:cs="Consolas"/>
          <w:color w:val="0000FF"/>
          <w:sz w:val="16"/>
          <w:szCs w:val="19"/>
          <w:highlight w:val="white"/>
          <w:lang w:bidi="ar-SA"/>
        </w:rPr>
        <w:t>string</w:t>
      </w:r>
      <w:r w:rsidRPr="00E67358">
        <w:rPr>
          <w:rFonts w:ascii="Consolas" w:hAnsi="Consolas" w:cs="Consolas"/>
          <w:color w:val="000000"/>
          <w:sz w:val="16"/>
          <w:szCs w:val="19"/>
          <w:highlight w:val="white"/>
          <w:lang w:bidi="ar-SA"/>
        </w:rPr>
        <w:t xml:space="preserve"> secret, </w:t>
      </w:r>
      <w:r w:rsidRPr="00E67358">
        <w:rPr>
          <w:rFonts w:ascii="Consolas" w:hAnsi="Consolas" w:cs="Consolas"/>
          <w:color w:val="0000FF"/>
          <w:sz w:val="16"/>
          <w:szCs w:val="19"/>
          <w:highlight w:val="white"/>
          <w:lang w:bidi="ar-SA"/>
        </w:rPr>
        <w:t>string</w:t>
      </w:r>
      <w:r w:rsidRPr="00E67358">
        <w:rPr>
          <w:rFonts w:ascii="Consolas" w:hAnsi="Consolas" w:cs="Consolas"/>
          <w:color w:val="000000"/>
          <w:sz w:val="16"/>
          <w:szCs w:val="19"/>
          <w:highlight w:val="white"/>
          <w:lang w:bidi="ar-SA"/>
        </w:rPr>
        <w:t xml:space="preserve"> sid, </w:t>
      </w:r>
      <w:r w:rsidRPr="00E67358">
        <w:rPr>
          <w:rFonts w:ascii="Consolas" w:hAnsi="Consolas" w:cs="Consolas"/>
          <w:color w:val="0000FF"/>
          <w:sz w:val="16"/>
          <w:szCs w:val="19"/>
          <w:highlight w:val="white"/>
          <w:lang w:bidi="ar-SA"/>
        </w:rPr>
        <w:t>string</w:t>
      </w:r>
      <w:r w:rsidRPr="00E67358">
        <w:rPr>
          <w:rFonts w:ascii="Consolas" w:hAnsi="Consolas" w:cs="Consolas"/>
          <w:color w:val="000000"/>
          <w:sz w:val="16"/>
          <w:szCs w:val="19"/>
          <w:highlight w:val="white"/>
          <w:lang w:bidi="ar-SA"/>
        </w:rPr>
        <w:t xml:space="preserve"> uri, </w:t>
      </w:r>
      <w:r w:rsidRPr="00E67358">
        <w:rPr>
          <w:rFonts w:ascii="Consolas" w:hAnsi="Consolas" w:cs="Consolas"/>
          <w:color w:val="0000FF"/>
          <w:sz w:val="16"/>
          <w:szCs w:val="19"/>
          <w:highlight w:val="white"/>
          <w:lang w:bidi="ar-SA"/>
        </w:rPr>
        <w:t>string</w:t>
      </w:r>
      <w:r w:rsidRPr="00E67358">
        <w:rPr>
          <w:rFonts w:ascii="Consolas" w:hAnsi="Consolas" w:cs="Consolas"/>
          <w:color w:val="000000"/>
          <w:sz w:val="16"/>
          <w:szCs w:val="19"/>
          <w:highlight w:val="white"/>
          <w:lang w:bidi="ar-SA"/>
        </w:rPr>
        <w:t xml:space="preserve"> xml, </w:t>
      </w:r>
      <w:r w:rsidRPr="00E67358">
        <w:rPr>
          <w:rFonts w:ascii="Consolas" w:hAnsi="Consolas" w:cs="Consolas"/>
          <w:color w:val="0000FF"/>
          <w:sz w:val="16"/>
          <w:szCs w:val="19"/>
          <w:highlight w:val="white"/>
          <w:lang w:bidi="ar-SA"/>
        </w:rPr>
        <w:t>string</w:t>
      </w:r>
      <w:r w:rsidRPr="00E67358">
        <w:rPr>
          <w:rFonts w:ascii="Consolas" w:hAnsi="Consolas" w:cs="Consolas"/>
          <w:color w:val="000000"/>
          <w:sz w:val="16"/>
          <w:szCs w:val="19"/>
          <w:highlight w:val="white"/>
          <w:lang w:bidi="ar-SA"/>
        </w:rPr>
        <w:t xml:space="preserve"> type = </w:t>
      </w:r>
      <w:r w:rsidRPr="00E67358">
        <w:rPr>
          <w:rFonts w:ascii="Consolas" w:hAnsi="Consolas" w:cs="Consolas"/>
          <w:color w:val="A31515"/>
          <w:sz w:val="16"/>
          <w:szCs w:val="19"/>
          <w:highlight w:val="white"/>
          <w:lang w:bidi="ar-SA"/>
        </w:rPr>
        <w:t>"wns/badge"</w:t>
      </w:r>
      <w:r w:rsidRPr="00E67358">
        <w:rPr>
          <w:rFonts w:ascii="Consolas" w:hAnsi="Consolas" w:cs="Consolas"/>
          <w:color w:val="000000"/>
          <w:sz w:val="16"/>
          <w:szCs w:val="19"/>
          <w:highlight w:val="white"/>
          <w:lang w:bidi="ar-SA"/>
        </w:rPr>
        <w:t>)</w:t>
      </w:r>
    </w:p>
    <w:p w14:paraId="44434586"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w:t>
      </w:r>
    </w:p>
    <w:p w14:paraId="63CF09EF"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w:t>
      </w:r>
      <w:r w:rsidRPr="00E67358">
        <w:rPr>
          <w:rFonts w:ascii="Consolas" w:hAnsi="Consolas" w:cs="Consolas"/>
          <w:color w:val="0000FF"/>
          <w:sz w:val="16"/>
          <w:szCs w:val="19"/>
          <w:highlight w:val="white"/>
          <w:lang w:bidi="ar-SA"/>
        </w:rPr>
        <w:t>try</w:t>
      </w:r>
    </w:p>
    <w:p w14:paraId="18BCF104"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w:t>
      </w:r>
    </w:p>
    <w:p w14:paraId="2376DC1B"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w:t>
      </w:r>
      <w:r w:rsidRPr="00E67358">
        <w:rPr>
          <w:rFonts w:ascii="Consolas" w:hAnsi="Consolas" w:cs="Consolas"/>
          <w:color w:val="008000"/>
          <w:sz w:val="16"/>
          <w:szCs w:val="19"/>
          <w:highlight w:val="white"/>
          <w:lang w:bidi="ar-SA"/>
        </w:rPr>
        <w:t>// You should cache this access token</w:t>
      </w:r>
    </w:p>
    <w:p w14:paraId="21E6AD62"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w:t>
      </w:r>
      <w:r w:rsidRPr="00E67358">
        <w:rPr>
          <w:rFonts w:ascii="Consolas" w:hAnsi="Consolas" w:cs="Consolas"/>
          <w:color w:val="0000FF"/>
          <w:sz w:val="16"/>
          <w:szCs w:val="19"/>
          <w:highlight w:val="white"/>
          <w:lang w:bidi="ar-SA"/>
        </w:rPr>
        <w:t>var</w:t>
      </w:r>
      <w:r w:rsidRPr="00E67358">
        <w:rPr>
          <w:rFonts w:ascii="Consolas" w:hAnsi="Consolas" w:cs="Consolas"/>
          <w:color w:val="000000"/>
          <w:sz w:val="16"/>
          <w:szCs w:val="19"/>
          <w:highlight w:val="white"/>
          <w:lang w:bidi="ar-SA"/>
        </w:rPr>
        <w:t xml:space="preserve"> accessToken = GetAccessToken(secret, sid);</w:t>
      </w:r>
    </w:p>
    <w:p w14:paraId="29965D92"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p>
    <w:p w14:paraId="08908322"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w:t>
      </w:r>
      <w:r w:rsidRPr="00E67358">
        <w:rPr>
          <w:rFonts w:ascii="Consolas" w:hAnsi="Consolas" w:cs="Consolas"/>
          <w:color w:val="0000FF"/>
          <w:sz w:val="16"/>
          <w:szCs w:val="19"/>
          <w:highlight w:val="white"/>
          <w:lang w:bidi="ar-SA"/>
        </w:rPr>
        <w:t>byte</w:t>
      </w:r>
      <w:r w:rsidRPr="00E67358">
        <w:rPr>
          <w:rFonts w:ascii="Consolas" w:hAnsi="Consolas" w:cs="Consolas"/>
          <w:color w:val="000000"/>
          <w:sz w:val="16"/>
          <w:szCs w:val="19"/>
          <w:highlight w:val="white"/>
          <w:lang w:bidi="ar-SA"/>
        </w:rPr>
        <w:t xml:space="preserve">[] contentInBytes = </w:t>
      </w:r>
      <w:r w:rsidRPr="00E67358">
        <w:rPr>
          <w:rFonts w:ascii="Consolas" w:hAnsi="Consolas" w:cs="Consolas"/>
          <w:color w:val="2B91AF"/>
          <w:sz w:val="16"/>
          <w:szCs w:val="19"/>
          <w:highlight w:val="white"/>
          <w:lang w:bidi="ar-SA"/>
        </w:rPr>
        <w:t>Encoding</w:t>
      </w:r>
      <w:r w:rsidRPr="00E67358">
        <w:rPr>
          <w:rFonts w:ascii="Consolas" w:hAnsi="Consolas" w:cs="Consolas"/>
          <w:color w:val="000000"/>
          <w:sz w:val="16"/>
          <w:szCs w:val="19"/>
          <w:highlight w:val="white"/>
          <w:lang w:bidi="ar-SA"/>
        </w:rPr>
        <w:t>.UTF8.GetBytes(xml);</w:t>
      </w:r>
    </w:p>
    <w:p w14:paraId="2B0361B4"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p>
    <w:p w14:paraId="1DA3D1F6" w14:textId="7B627105" w:rsidR="00995E15" w:rsidRPr="00E67358" w:rsidRDefault="00995E15" w:rsidP="00E67358">
      <w:pPr>
        <w:autoSpaceDE w:val="0"/>
        <w:autoSpaceDN w:val="0"/>
        <w:adjustRightInd w:val="0"/>
        <w:spacing w:after="0" w:line="240" w:lineRule="auto"/>
        <w:rPr>
          <w:rFonts w:ascii="Consolas" w:hAnsi="Consolas" w:cs="Consolas"/>
          <w:color w:val="008000"/>
          <w:sz w:val="16"/>
          <w:szCs w:val="19"/>
          <w:highlight w:val="white"/>
          <w:lang w:bidi="ar-SA"/>
        </w:rPr>
      </w:pPr>
      <w:r w:rsidRPr="00E67358">
        <w:rPr>
          <w:rFonts w:ascii="Consolas" w:hAnsi="Consolas" w:cs="Consolas"/>
          <w:color w:val="008000"/>
          <w:sz w:val="16"/>
          <w:szCs w:val="19"/>
          <w:highlight w:val="white"/>
          <w:lang w:bidi="ar-SA"/>
        </w:rPr>
        <w:t xml:space="preserve">        // uri is the channel URI</w:t>
      </w:r>
    </w:p>
    <w:p w14:paraId="3BC812A1" w14:textId="30BA9AFE"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w:t>
      </w:r>
      <w:r w:rsidRPr="00E67358">
        <w:rPr>
          <w:rFonts w:ascii="Consolas" w:hAnsi="Consolas" w:cs="Consolas"/>
          <w:color w:val="2B91AF"/>
          <w:sz w:val="16"/>
          <w:szCs w:val="19"/>
          <w:highlight w:val="white"/>
          <w:lang w:bidi="ar-SA"/>
        </w:rPr>
        <w:t>HttpWebRequest</w:t>
      </w:r>
      <w:r w:rsidRPr="00E67358">
        <w:rPr>
          <w:rFonts w:ascii="Consolas" w:hAnsi="Consolas" w:cs="Consolas"/>
          <w:color w:val="000000"/>
          <w:sz w:val="16"/>
          <w:szCs w:val="19"/>
          <w:highlight w:val="white"/>
          <w:lang w:bidi="ar-SA"/>
        </w:rPr>
        <w:t xml:space="preserve"> request = </w:t>
      </w:r>
      <w:r w:rsidRPr="00E67358">
        <w:rPr>
          <w:rFonts w:ascii="Consolas" w:hAnsi="Consolas" w:cs="Consolas"/>
          <w:color w:val="2B91AF"/>
          <w:sz w:val="16"/>
          <w:szCs w:val="19"/>
          <w:highlight w:val="white"/>
          <w:lang w:bidi="ar-SA"/>
        </w:rPr>
        <w:t>HttpWebRequest</w:t>
      </w:r>
      <w:r w:rsidRPr="00E67358">
        <w:rPr>
          <w:rFonts w:ascii="Consolas" w:hAnsi="Consolas" w:cs="Consolas"/>
          <w:color w:val="000000"/>
          <w:sz w:val="16"/>
          <w:szCs w:val="19"/>
          <w:highlight w:val="white"/>
          <w:lang w:bidi="ar-SA"/>
        </w:rPr>
        <w:t xml:space="preserve">.Create(uri) </w:t>
      </w:r>
      <w:r w:rsidRPr="00E67358">
        <w:rPr>
          <w:rFonts w:ascii="Consolas" w:hAnsi="Consolas" w:cs="Consolas"/>
          <w:color w:val="0000FF"/>
          <w:sz w:val="16"/>
          <w:szCs w:val="19"/>
          <w:highlight w:val="white"/>
          <w:lang w:bidi="ar-SA"/>
        </w:rPr>
        <w:t>as</w:t>
      </w:r>
      <w:r w:rsidRPr="00E67358">
        <w:rPr>
          <w:rFonts w:ascii="Consolas" w:hAnsi="Consolas" w:cs="Consolas"/>
          <w:color w:val="000000"/>
          <w:sz w:val="16"/>
          <w:szCs w:val="19"/>
          <w:highlight w:val="white"/>
          <w:lang w:bidi="ar-SA"/>
        </w:rPr>
        <w:t xml:space="preserve"> </w:t>
      </w:r>
      <w:r w:rsidRPr="00E67358">
        <w:rPr>
          <w:rFonts w:ascii="Consolas" w:hAnsi="Consolas" w:cs="Consolas"/>
          <w:color w:val="2B91AF"/>
          <w:sz w:val="16"/>
          <w:szCs w:val="19"/>
          <w:highlight w:val="white"/>
          <w:lang w:bidi="ar-SA"/>
        </w:rPr>
        <w:t>HttpWebRequest</w:t>
      </w:r>
      <w:r w:rsidRPr="00E67358">
        <w:rPr>
          <w:rFonts w:ascii="Consolas" w:hAnsi="Consolas" w:cs="Consolas"/>
          <w:color w:val="000000"/>
          <w:sz w:val="16"/>
          <w:szCs w:val="19"/>
          <w:highlight w:val="white"/>
          <w:lang w:bidi="ar-SA"/>
        </w:rPr>
        <w:t>;</w:t>
      </w:r>
    </w:p>
    <w:p w14:paraId="057F74F9"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request.Method = </w:t>
      </w:r>
      <w:r w:rsidRPr="00E67358">
        <w:rPr>
          <w:rFonts w:ascii="Consolas" w:hAnsi="Consolas" w:cs="Consolas"/>
          <w:color w:val="A31515"/>
          <w:sz w:val="16"/>
          <w:szCs w:val="19"/>
          <w:highlight w:val="white"/>
          <w:lang w:bidi="ar-SA"/>
        </w:rPr>
        <w:t>"POST"</w:t>
      </w:r>
      <w:r w:rsidRPr="00E67358">
        <w:rPr>
          <w:rFonts w:ascii="Consolas" w:hAnsi="Consolas" w:cs="Consolas"/>
          <w:color w:val="000000"/>
          <w:sz w:val="16"/>
          <w:szCs w:val="19"/>
          <w:highlight w:val="white"/>
          <w:lang w:bidi="ar-SA"/>
        </w:rPr>
        <w:t>;</w:t>
      </w:r>
    </w:p>
    <w:p w14:paraId="05B716B4"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request.Headers.Add(</w:t>
      </w:r>
      <w:r w:rsidRPr="00E67358">
        <w:rPr>
          <w:rFonts w:ascii="Consolas" w:hAnsi="Consolas" w:cs="Consolas"/>
          <w:color w:val="A31515"/>
          <w:sz w:val="16"/>
          <w:szCs w:val="19"/>
          <w:highlight w:val="white"/>
          <w:lang w:bidi="ar-SA"/>
        </w:rPr>
        <w:t>"X-WNS-Type"</w:t>
      </w:r>
      <w:r w:rsidRPr="00E67358">
        <w:rPr>
          <w:rFonts w:ascii="Consolas" w:hAnsi="Consolas" w:cs="Consolas"/>
          <w:color w:val="000000"/>
          <w:sz w:val="16"/>
          <w:szCs w:val="19"/>
          <w:highlight w:val="white"/>
          <w:lang w:bidi="ar-SA"/>
        </w:rPr>
        <w:t>, type);</w:t>
      </w:r>
    </w:p>
    <w:p w14:paraId="5BEEAB3D"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request.Headers.Add(</w:t>
      </w:r>
      <w:r w:rsidRPr="00E67358">
        <w:rPr>
          <w:rFonts w:ascii="Consolas" w:hAnsi="Consolas" w:cs="Consolas"/>
          <w:color w:val="A31515"/>
          <w:sz w:val="16"/>
          <w:szCs w:val="19"/>
          <w:highlight w:val="white"/>
          <w:lang w:bidi="ar-SA"/>
        </w:rPr>
        <w:t>"Authorization"</w:t>
      </w:r>
      <w:r w:rsidRPr="00E67358">
        <w:rPr>
          <w:rFonts w:ascii="Consolas" w:hAnsi="Consolas" w:cs="Consolas"/>
          <w:color w:val="000000"/>
          <w:sz w:val="16"/>
          <w:szCs w:val="19"/>
          <w:highlight w:val="white"/>
          <w:lang w:bidi="ar-SA"/>
        </w:rPr>
        <w:t xml:space="preserve">, </w:t>
      </w:r>
      <w:r w:rsidRPr="00E67358">
        <w:rPr>
          <w:rFonts w:ascii="Consolas" w:hAnsi="Consolas" w:cs="Consolas"/>
          <w:color w:val="2B91AF"/>
          <w:sz w:val="16"/>
          <w:szCs w:val="19"/>
          <w:highlight w:val="white"/>
          <w:lang w:bidi="ar-SA"/>
        </w:rPr>
        <w:t>String</w:t>
      </w:r>
      <w:r w:rsidRPr="00E67358">
        <w:rPr>
          <w:rFonts w:ascii="Consolas" w:hAnsi="Consolas" w:cs="Consolas"/>
          <w:color w:val="000000"/>
          <w:sz w:val="16"/>
          <w:szCs w:val="19"/>
          <w:highlight w:val="white"/>
          <w:lang w:bidi="ar-SA"/>
        </w:rPr>
        <w:t>.Format(</w:t>
      </w:r>
      <w:r w:rsidRPr="00E67358">
        <w:rPr>
          <w:rFonts w:ascii="Consolas" w:hAnsi="Consolas" w:cs="Consolas"/>
          <w:color w:val="A31515"/>
          <w:sz w:val="16"/>
          <w:szCs w:val="19"/>
          <w:highlight w:val="white"/>
          <w:lang w:bidi="ar-SA"/>
        </w:rPr>
        <w:t>"Bearer {0}"</w:t>
      </w:r>
      <w:r w:rsidRPr="00E67358">
        <w:rPr>
          <w:rFonts w:ascii="Consolas" w:hAnsi="Consolas" w:cs="Consolas"/>
          <w:color w:val="000000"/>
          <w:sz w:val="16"/>
          <w:szCs w:val="19"/>
          <w:highlight w:val="white"/>
          <w:lang w:bidi="ar-SA"/>
        </w:rPr>
        <w:t>, accessToken.AccessToken));</w:t>
      </w:r>
    </w:p>
    <w:p w14:paraId="6E2C37AC"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p>
    <w:p w14:paraId="3160ACA2"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w:t>
      </w:r>
      <w:r w:rsidRPr="00E67358">
        <w:rPr>
          <w:rFonts w:ascii="Consolas" w:hAnsi="Consolas" w:cs="Consolas"/>
          <w:color w:val="0000FF"/>
          <w:sz w:val="16"/>
          <w:szCs w:val="19"/>
          <w:highlight w:val="white"/>
          <w:lang w:bidi="ar-SA"/>
        </w:rPr>
        <w:t>using</w:t>
      </w:r>
      <w:r w:rsidRPr="00E67358">
        <w:rPr>
          <w:rFonts w:ascii="Consolas" w:hAnsi="Consolas" w:cs="Consolas"/>
          <w:color w:val="000000"/>
          <w:sz w:val="16"/>
          <w:szCs w:val="19"/>
          <w:highlight w:val="white"/>
          <w:lang w:bidi="ar-SA"/>
        </w:rPr>
        <w:t xml:space="preserve"> (</w:t>
      </w:r>
      <w:r w:rsidRPr="00E67358">
        <w:rPr>
          <w:rFonts w:ascii="Consolas" w:hAnsi="Consolas" w:cs="Consolas"/>
          <w:color w:val="2B91AF"/>
          <w:sz w:val="16"/>
          <w:szCs w:val="19"/>
          <w:highlight w:val="white"/>
          <w:lang w:bidi="ar-SA"/>
        </w:rPr>
        <w:t>Stream</w:t>
      </w:r>
      <w:r w:rsidRPr="00E67358">
        <w:rPr>
          <w:rFonts w:ascii="Consolas" w:hAnsi="Consolas" w:cs="Consolas"/>
          <w:color w:val="000000"/>
          <w:sz w:val="16"/>
          <w:szCs w:val="19"/>
          <w:highlight w:val="white"/>
          <w:lang w:bidi="ar-SA"/>
        </w:rPr>
        <w:t xml:space="preserve"> requestStream = request.GetRequestStream())</w:t>
      </w:r>
    </w:p>
    <w:p w14:paraId="64CB9319"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requestStream.Write(contentInBytes, 0, contentInBytes.Length);</w:t>
      </w:r>
    </w:p>
    <w:p w14:paraId="70D71486"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p>
    <w:p w14:paraId="063B4ED8"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w:t>
      </w:r>
      <w:r w:rsidRPr="00E67358">
        <w:rPr>
          <w:rFonts w:ascii="Consolas" w:hAnsi="Consolas" w:cs="Consolas"/>
          <w:color w:val="0000FF"/>
          <w:sz w:val="16"/>
          <w:szCs w:val="19"/>
          <w:highlight w:val="white"/>
          <w:lang w:bidi="ar-SA"/>
        </w:rPr>
        <w:t>using</w:t>
      </w:r>
      <w:r w:rsidRPr="00E67358">
        <w:rPr>
          <w:rFonts w:ascii="Consolas" w:hAnsi="Consolas" w:cs="Consolas"/>
          <w:color w:val="000000"/>
          <w:sz w:val="16"/>
          <w:szCs w:val="19"/>
          <w:highlight w:val="white"/>
          <w:lang w:bidi="ar-SA"/>
        </w:rPr>
        <w:t xml:space="preserve"> (</w:t>
      </w:r>
      <w:r w:rsidRPr="00E67358">
        <w:rPr>
          <w:rFonts w:ascii="Consolas" w:hAnsi="Consolas" w:cs="Consolas"/>
          <w:color w:val="2B91AF"/>
          <w:sz w:val="16"/>
          <w:szCs w:val="19"/>
          <w:highlight w:val="white"/>
          <w:lang w:bidi="ar-SA"/>
        </w:rPr>
        <w:t>HttpWebResponse</w:t>
      </w:r>
      <w:r w:rsidRPr="00E67358">
        <w:rPr>
          <w:rFonts w:ascii="Consolas" w:hAnsi="Consolas" w:cs="Consolas"/>
          <w:color w:val="000000"/>
          <w:sz w:val="16"/>
          <w:szCs w:val="19"/>
          <w:highlight w:val="white"/>
          <w:lang w:bidi="ar-SA"/>
        </w:rPr>
        <w:t xml:space="preserve"> webResponse = (</w:t>
      </w:r>
      <w:r w:rsidRPr="00E67358">
        <w:rPr>
          <w:rFonts w:ascii="Consolas" w:hAnsi="Consolas" w:cs="Consolas"/>
          <w:color w:val="2B91AF"/>
          <w:sz w:val="16"/>
          <w:szCs w:val="19"/>
          <w:highlight w:val="white"/>
          <w:lang w:bidi="ar-SA"/>
        </w:rPr>
        <w:t>HttpWebResponse</w:t>
      </w:r>
      <w:r w:rsidRPr="00E67358">
        <w:rPr>
          <w:rFonts w:ascii="Consolas" w:hAnsi="Consolas" w:cs="Consolas"/>
          <w:color w:val="000000"/>
          <w:sz w:val="16"/>
          <w:szCs w:val="19"/>
          <w:highlight w:val="white"/>
          <w:lang w:bidi="ar-SA"/>
        </w:rPr>
        <w:t>)request.GetResponse())</w:t>
      </w:r>
    </w:p>
    <w:p w14:paraId="2C4C792E"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w:t>
      </w:r>
      <w:r w:rsidRPr="00E67358">
        <w:rPr>
          <w:rFonts w:ascii="Consolas" w:hAnsi="Consolas" w:cs="Consolas"/>
          <w:color w:val="0000FF"/>
          <w:sz w:val="16"/>
          <w:szCs w:val="19"/>
          <w:highlight w:val="white"/>
          <w:lang w:bidi="ar-SA"/>
        </w:rPr>
        <w:t>return</w:t>
      </w:r>
      <w:r w:rsidRPr="00E67358">
        <w:rPr>
          <w:rFonts w:ascii="Consolas" w:hAnsi="Consolas" w:cs="Consolas"/>
          <w:color w:val="000000"/>
          <w:sz w:val="16"/>
          <w:szCs w:val="19"/>
          <w:highlight w:val="white"/>
          <w:lang w:bidi="ar-SA"/>
        </w:rPr>
        <w:t xml:space="preserve"> webResponse.StatusCode.ToString();</w:t>
      </w:r>
    </w:p>
    <w:p w14:paraId="0CD1A2D8"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w:t>
      </w:r>
    </w:p>
    <w:p w14:paraId="6160F6BC"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w:t>
      </w:r>
      <w:r w:rsidRPr="00E67358">
        <w:rPr>
          <w:rFonts w:ascii="Consolas" w:hAnsi="Consolas" w:cs="Consolas"/>
          <w:color w:val="0000FF"/>
          <w:sz w:val="16"/>
          <w:szCs w:val="19"/>
          <w:highlight w:val="white"/>
          <w:lang w:bidi="ar-SA"/>
        </w:rPr>
        <w:t>catch</w:t>
      </w:r>
      <w:r w:rsidRPr="00E67358">
        <w:rPr>
          <w:rFonts w:ascii="Consolas" w:hAnsi="Consolas" w:cs="Consolas"/>
          <w:color w:val="000000"/>
          <w:sz w:val="16"/>
          <w:szCs w:val="19"/>
          <w:highlight w:val="white"/>
          <w:lang w:bidi="ar-SA"/>
        </w:rPr>
        <w:t xml:space="preserve"> (</w:t>
      </w:r>
      <w:r w:rsidRPr="00E67358">
        <w:rPr>
          <w:rFonts w:ascii="Consolas" w:hAnsi="Consolas" w:cs="Consolas"/>
          <w:color w:val="2B91AF"/>
          <w:sz w:val="16"/>
          <w:szCs w:val="19"/>
          <w:highlight w:val="white"/>
          <w:lang w:bidi="ar-SA"/>
        </w:rPr>
        <w:t>WebException</w:t>
      </w:r>
      <w:r w:rsidRPr="00E67358">
        <w:rPr>
          <w:rFonts w:ascii="Consolas" w:hAnsi="Consolas" w:cs="Consolas"/>
          <w:color w:val="000000"/>
          <w:sz w:val="16"/>
          <w:szCs w:val="19"/>
          <w:highlight w:val="white"/>
          <w:lang w:bidi="ar-SA"/>
        </w:rPr>
        <w:t xml:space="preserve"> webException)</w:t>
      </w:r>
    </w:p>
    <w:p w14:paraId="5FE661F6"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w:t>
      </w:r>
    </w:p>
    <w:p w14:paraId="3FDC24F2" w14:textId="7CAFEA4D"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w:t>
      </w:r>
      <w:r w:rsidRPr="00E67358">
        <w:rPr>
          <w:rFonts w:ascii="Consolas" w:hAnsi="Consolas" w:cs="Consolas"/>
          <w:color w:val="008000"/>
          <w:sz w:val="16"/>
          <w:szCs w:val="19"/>
          <w:highlight w:val="white"/>
          <w:lang w:bidi="ar-SA"/>
        </w:rPr>
        <w:t>// Implements a maximum retry policy (omitted)</w:t>
      </w:r>
    </w:p>
    <w:p w14:paraId="3B9E90CF"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w:t>
      </w:r>
    </w:p>
    <w:p w14:paraId="585E9738"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w:t>
      </w:r>
    </w:p>
    <w:p w14:paraId="727486B9" w14:textId="77777777" w:rsidR="00995E15" w:rsidRPr="00E67358" w:rsidRDefault="00995E15" w:rsidP="00E67358">
      <w:pPr>
        <w:spacing w:after="0" w:line="240" w:lineRule="auto"/>
        <w:rPr>
          <w:sz w:val="18"/>
        </w:rPr>
      </w:pPr>
    </w:p>
    <w:p w14:paraId="3470DA7C" w14:textId="548819F4" w:rsidR="00A608A2" w:rsidRDefault="00995E15" w:rsidP="00A608A2">
      <w:r>
        <w:t>In this example, note that</w:t>
      </w:r>
      <w:r w:rsidR="005B3E7F">
        <w:t xml:space="preserve"> </w:t>
      </w:r>
      <w:r w:rsidR="00E67358">
        <w:t xml:space="preserve">the </w:t>
      </w:r>
      <w:r w:rsidR="005B3E7F" w:rsidRPr="005B3E7F">
        <w:rPr>
          <w:i/>
        </w:rPr>
        <w:t>X-WNS-Type</w:t>
      </w:r>
      <w:r w:rsidR="005B3E7F">
        <w:t xml:space="preserve"> header </w:t>
      </w:r>
      <w:r w:rsidR="00E67358">
        <w:t xml:space="preserve">in the </w:t>
      </w:r>
      <w:r w:rsidR="00D269F1">
        <w:t xml:space="preserve">HTTP </w:t>
      </w:r>
      <w:r w:rsidR="00E67358">
        <w:t xml:space="preserve">request is </w:t>
      </w:r>
      <w:r w:rsidR="005B3E7F">
        <w:t xml:space="preserve">set to </w:t>
      </w:r>
      <w:r w:rsidR="00A608A2" w:rsidRPr="00902D2F">
        <w:rPr>
          <w:i/>
        </w:rPr>
        <w:t>wns</w:t>
      </w:r>
      <w:r w:rsidR="005B3E7F">
        <w:rPr>
          <w:i/>
        </w:rPr>
        <w:t xml:space="preserve">/badge </w:t>
      </w:r>
      <w:r w:rsidR="005B3E7F">
        <w:t xml:space="preserve">and </w:t>
      </w:r>
      <w:r w:rsidR="00E67358">
        <w:t xml:space="preserve">the </w:t>
      </w:r>
      <w:r w:rsidR="005B3E7F" w:rsidRPr="005B3E7F">
        <w:rPr>
          <w:i/>
        </w:rPr>
        <w:t>Content-Type</w:t>
      </w:r>
      <w:r w:rsidR="005B3E7F">
        <w:t xml:space="preserve"> header </w:t>
      </w:r>
      <w:r w:rsidR="00E67358">
        <w:t xml:space="preserve">defaults </w:t>
      </w:r>
      <w:r w:rsidR="005B3E7F">
        <w:t xml:space="preserve">to </w:t>
      </w:r>
      <w:r w:rsidR="005B3E7F" w:rsidRPr="005B3E7F">
        <w:rPr>
          <w:i/>
        </w:rPr>
        <w:t>text/xml</w:t>
      </w:r>
      <w:r w:rsidR="005B3E7F">
        <w:t xml:space="preserve">. For tiles, the type </w:t>
      </w:r>
      <w:r w:rsidR="00E67358">
        <w:t xml:space="preserve">should be </w:t>
      </w:r>
      <w:r w:rsidR="005B3E7F" w:rsidRPr="005B3E7F">
        <w:rPr>
          <w:i/>
        </w:rPr>
        <w:t>wns/tile</w:t>
      </w:r>
      <w:r w:rsidR="005B3E7F">
        <w:t xml:space="preserve">; toasts use </w:t>
      </w:r>
      <w:r w:rsidR="005B3E7F" w:rsidRPr="005B3E7F">
        <w:rPr>
          <w:i/>
        </w:rPr>
        <w:t>wns/toast</w:t>
      </w:r>
      <w:r w:rsidR="005B3E7F">
        <w:t xml:space="preserve">. With raw notifications, use the type </w:t>
      </w:r>
      <w:r w:rsidR="005B3E7F" w:rsidRPr="005B3E7F">
        <w:rPr>
          <w:i/>
        </w:rPr>
        <w:t>wns/raw</w:t>
      </w:r>
      <w:r w:rsidR="005B3E7F">
        <w:t xml:space="preserve"> and set </w:t>
      </w:r>
      <w:r w:rsidR="005B3E7F">
        <w:rPr>
          <w:i/>
        </w:rPr>
        <w:t xml:space="preserve">Content-Type </w:t>
      </w:r>
      <w:r w:rsidR="005B3E7F">
        <w:t xml:space="preserve">to </w:t>
      </w:r>
      <w:r w:rsidR="005B3E7F">
        <w:rPr>
          <w:i/>
        </w:rPr>
        <w:t>application/octet-stream</w:t>
      </w:r>
      <w:r w:rsidR="005B3E7F">
        <w:t xml:space="preserve">. For full details on headers, refer to the </w:t>
      </w:r>
      <w:hyperlink r:id="rId24" w:history="1">
        <w:r w:rsidR="005B3E7F" w:rsidRPr="005B3E7F">
          <w:rPr>
            <w:rStyle w:val="Hyperlink"/>
          </w:rPr>
          <w:t>Push notification service request and response headers</w:t>
        </w:r>
      </w:hyperlink>
      <w:r w:rsidR="005B3E7F">
        <w:t xml:space="preserve"> page in the documentation.</w:t>
      </w:r>
    </w:p>
    <w:p w14:paraId="4D8E004A" w14:textId="77777777" w:rsidR="005B3E7F" w:rsidRDefault="005B3E7F" w:rsidP="00A608A2"/>
    <w:p w14:paraId="097F17E3" w14:textId="142B409E" w:rsidR="005B3E7F" w:rsidRDefault="005B3E7F" w:rsidP="005B3E7F">
      <w:pPr>
        <w:pStyle w:val="Heading2"/>
      </w:pPr>
      <w:r>
        <w:t xml:space="preserve">Push </w:t>
      </w:r>
      <w:ins w:id="74" w:author="Kristi Rasmussen" w:date="2013-03-12T08:05:00Z">
        <w:r w:rsidR="005F1E88">
          <w:t>n</w:t>
        </w:r>
      </w:ins>
      <w:del w:id="75" w:author="Kristi Rasmussen" w:date="2013-03-12T08:05:00Z">
        <w:r w:rsidDel="005F1E88">
          <w:delText>N</w:delText>
        </w:r>
      </w:del>
      <w:r>
        <w:t xml:space="preserve">otification </w:t>
      </w:r>
      <w:ins w:id="76" w:author="Kristi Rasmussen" w:date="2013-03-12T08:05:00Z">
        <w:r w:rsidR="005F1E88">
          <w:t>f</w:t>
        </w:r>
      </w:ins>
      <w:del w:id="77" w:author="Kristi Rasmussen" w:date="2013-03-12T08:05:00Z">
        <w:r w:rsidDel="005F1E88">
          <w:delText>F</w:delText>
        </w:r>
      </w:del>
      <w:r>
        <w:t>ailures</w:t>
      </w:r>
    </w:p>
    <w:p w14:paraId="3F870B33" w14:textId="04588720" w:rsidR="005B3E7F" w:rsidRDefault="00A608A2" w:rsidP="00A608A2">
      <w:r>
        <w:t xml:space="preserve">Of course, sending an </w:t>
      </w:r>
      <w:r w:rsidR="005B3E7F">
        <w:t xml:space="preserve">HTTP </w:t>
      </w:r>
      <w:r>
        <w:t>request like this might not always work, and there are a number of reasons why WNS will respond with something other than a 200 code (success)</w:t>
      </w:r>
      <w:r w:rsidR="007B28E2">
        <w:t xml:space="preserve">. For specific details, see the “Response code” section of the </w:t>
      </w:r>
      <w:hyperlink r:id="rId25" w:history="1">
        <w:r w:rsidR="007B28E2" w:rsidRPr="005B3E7F">
          <w:rPr>
            <w:rStyle w:val="Hyperlink"/>
          </w:rPr>
          <w:t>Push notification service request and response headers</w:t>
        </w:r>
      </w:hyperlink>
      <w:r w:rsidR="00E67358">
        <w:t xml:space="preserve">; </w:t>
      </w:r>
      <w:r w:rsidR="007B28E2">
        <w:t xml:space="preserve">here are the more common </w:t>
      </w:r>
      <w:r w:rsidR="00E67358">
        <w:t>errors and causes</w:t>
      </w:r>
      <w:r w:rsidR="007B28E2">
        <w:t>:</w:t>
      </w:r>
    </w:p>
    <w:p w14:paraId="34BAD412" w14:textId="6E1941C3" w:rsidR="007B28E2" w:rsidRDefault="007B28E2" w:rsidP="00E1419A">
      <w:pPr>
        <w:pStyle w:val="ListParagraph"/>
        <w:numPr>
          <w:ilvl w:val="0"/>
          <w:numId w:val="35"/>
        </w:numPr>
        <w:contextualSpacing w:val="0"/>
      </w:pPr>
      <w:r>
        <w:t xml:space="preserve">The channel URI is invalid (404 Not Found) or expired (410 Gone). In these cases the service should remove the channel URI from its </w:t>
      </w:r>
      <w:r w:rsidR="00E67358">
        <w:t>database</w:t>
      </w:r>
      <w:r>
        <w:t xml:space="preserve"> and not make any further requests to it.</w:t>
      </w:r>
    </w:p>
    <w:p w14:paraId="3CF59751" w14:textId="300C1FCB" w:rsidR="007B28E2" w:rsidRDefault="007B28E2" w:rsidP="00E1419A">
      <w:pPr>
        <w:pStyle w:val="ListParagraph"/>
        <w:numPr>
          <w:ilvl w:val="0"/>
          <w:numId w:val="35"/>
        </w:numPr>
        <w:contextualSpacing w:val="0"/>
      </w:pPr>
      <w:r>
        <w:t xml:space="preserve">The client secret and SID might be invalid (401 Unauthorized) or there’s a mismatch between the app’s package ID in its manifest and the one in the Windows Store (403 Forbidden). The best way to </w:t>
      </w:r>
      <w:del w:id="78" w:author="Kristi Rasmussen" w:date="2013-03-12T08:05:00Z">
        <w:r w:rsidDel="005F1E88">
          <w:delText xml:space="preserve">assure </w:delText>
        </w:r>
      </w:del>
      <w:ins w:id="79" w:author="Kristi Rasmussen" w:date="2013-03-12T08:05:00Z">
        <w:r w:rsidR="005F1E88">
          <w:t xml:space="preserve">ensure </w:t>
        </w:r>
      </w:ins>
      <w:r>
        <w:t xml:space="preserve">that these match is to use the </w:t>
      </w:r>
      <w:r w:rsidRPr="007B28E2">
        <w:rPr>
          <w:i/>
        </w:rPr>
        <w:t>Store &gt; Associate App with Store</w:t>
      </w:r>
      <w:r>
        <w:t xml:space="preserve"> menu command in Visual Studio (</w:t>
      </w:r>
      <w:r w:rsidR="00E1419A">
        <w:t xml:space="preserve">this command is found on the </w:t>
      </w:r>
      <w:r w:rsidR="00E1419A" w:rsidRPr="00E1419A">
        <w:rPr>
          <w:i/>
        </w:rPr>
        <w:t>Project</w:t>
      </w:r>
      <w:r w:rsidR="00E1419A">
        <w:t xml:space="preserve"> menu in Visual Studio 2012 Ultimate).</w:t>
      </w:r>
    </w:p>
    <w:p w14:paraId="2A55C7FA" w14:textId="5C2C6D9C" w:rsidR="007B28E2" w:rsidRDefault="007B28E2" w:rsidP="00E1419A">
      <w:pPr>
        <w:pStyle w:val="ListParagraph"/>
        <w:numPr>
          <w:ilvl w:val="0"/>
          <w:numId w:val="35"/>
        </w:numPr>
        <w:contextualSpacing w:val="0"/>
      </w:pPr>
      <w:r>
        <w:t>The raw notification payload is over 5KB (413 Request Entity Too Large)</w:t>
      </w:r>
      <w:ins w:id="80" w:author="Kristi Rasmussen" w:date="2013-03-12T08:05:00Z">
        <w:r w:rsidR="005F1E88">
          <w:t>.</w:t>
        </w:r>
      </w:ins>
    </w:p>
    <w:p w14:paraId="382B43FA" w14:textId="549E4A3D" w:rsidR="005B3E7F" w:rsidRDefault="00A608A2" w:rsidP="00E1419A">
      <w:pPr>
        <w:pStyle w:val="ListParagraph"/>
        <w:numPr>
          <w:ilvl w:val="0"/>
          <w:numId w:val="35"/>
        </w:numPr>
        <w:contextualSpacing w:val="0"/>
      </w:pPr>
      <w:r>
        <w:t>The client could be offline, in which case WNS will automatically try again, b</w:t>
      </w:r>
      <w:r w:rsidR="005B3E7F">
        <w:t xml:space="preserve">ut eventually report a failure. For XML notifications, the default behavior is that push notifications are cached and delivered </w:t>
      </w:r>
      <w:r w:rsidR="007B28E2">
        <w:t xml:space="preserve">when the client </w:t>
      </w:r>
      <w:r w:rsidR="00E67358">
        <w:t xml:space="preserve">comes back </w:t>
      </w:r>
      <w:r w:rsidR="007B28E2">
        <w:t xml:space="preserve">online. </w:t>
      </w:r>
      <w:r w:rsidR="005B3E7F">
        <w:t xml:space="preserve">For raw notifications, </w:t>
      </w:r>
      <w:r w:rsidR="00E67358">
        <w:t xml:space="preserve">caching is disabled by default; you can change this </w:t>
      </w:r>
      <w:r w:rsidR="007B28E2">
        <w:t xml:space="preserve">by </w:t>
      </w:r>
      <w:r w:rsidR="005B3E7F">
        <w:t xml:space="preserve">setting the </w:t>
      </w:r>
      <w:r w:rsidR="005B3E7F" w:rsidRPr="007B28E2">
        <w:rPr>
          <w:i/>
        </w:rPr>
        <w:t>X-WNS-Cache-Policy</w:t>
      </w:r>
      <w:r w:rsidR="005B3E7F">
        <w:t xml:space="preserve"> header to </w:t>
      </w:r>
      <w:r w:rsidR="005B3E7F" w:rsidRPr="007B28E2">
        <w:rPr>
          <w:i/>
        </w:rPr>
        <w:t xml:space="preserve">cache </w:t>
      </w:r>
      <w:r w:rsidR="005B3E7F">
        <w:t xml:space="preserve">in the </w:t>
      </w:r>
      <w:r w:rsidR="007B28E2">
        <w:t>request to the channel URI.</w:t>
      </w:r>
    </w:p>
    <w:p w14:paraId="760002AF" w14:textId="1C22143B" w:rsidR="005B3E7F" w:rsidRDefault="007B28E2" w:rsidP="007B28E2">
      <w:r>
        <w:t xml:space="preserve">For other errors (400 Bad Request), make sure that XML payloads </w:t>
      </w:r>
      <w:r w:rsidR="00D269F1">
        <w:t>contain</w:t>
      </w:r>
      <w:r>
        <w:t xml:space="preserve"> UTF-8 encoded text, and that raw notifications are in base64 with the </w:t>
      </w:r>
      <w:r w:rsidRPr="007B28E2">
        <w:rPr>
          <w:i/>
        </w:rPr>
        <w:t>Content-Type</w:t>
      </w:r>
      <w:r>
        <w:t xml:space="preserve"> header set to </w:t>
      </w:r>
      <w:r w:rsidRPr="007B28E2">
        <w:rPr>
          <w:i/>
        </w:rPr>
        <w:t>application/octet-stream</w:t>
      </w:r>
      <w:r>
        <w:t>. It’s also possible that WNS is throttling delivery because you’re simply trying to send too many push notifications</w:t>
      </w:r>
      <w:r w:rsidR="00D269F1">
        <w:t xml:space="preserve"> within a specific time period</w:t>
      </w:r>
      <w:r>
        <w:t>.</w:t>
      </w:r>
    </w:p>
    <w:p w14:paraId="2E4E9E71" w14:textId="0F4BE5EA" w:rsidR="007B28E2" w:rsidRDefault="007B28E2" w:rsidP="007B28E2">
      <w:r>
        <w:t>A raw push notification might also be rejected if the app isn’t present on the lock screen and the device is in connected standby. Because Windows blocks raw notifications to non-lock screen apps in this state (and anytime the app isn’t in the foreground), WNS has optimizations to drop notifications that it knows won’t be delivered.</w:t>
      </w:r>
    </w:p>
    <w:p w14:paraId="3470DA7F" w14:textId="77777777" w:rsidR="00A8568A" w:rsidRDefault="00A8568A" w:rsidP="00354956"/>
    <w:p w14:paraId="3470DA80" w14:textId="77777777" w:rsidR="00A8568A" w:rsidRDefault="00A8568A" w:rsidP="00A608A2">
      <w:pPr>
        <w:pStyle w:val="Heading1"/>
      </w:pPr>
      <w:r>
        <w:t>Windows Azure Mo</w:t>
      </w:r>
      <w:r w:rsidR="00A608A2">
        <w:t>b</w:t>
      </w:r>
      <w:r>
        <w:t>ile Services</w:t>
      </w:r>
    </w:p>
    <w:p w14:paraId="06E4D4AA" w14:textId="416AE077" w:rsidR="006404D4" w:rsidRDefault="00A608A2" w:rsidP="00E73201">
      <w:r>
        <w:t xml:space="preserve">Now </w:t>
      </w:r>
      <w:r w:rsidR="006252EA">
        <w:t xml:space="preserve">that we’ve gone through the intricate details of working with push </w:t>
      </w:r>
      <w:r w:rsidR="006404D4">
        <w:t>notifications, even omitting the question of storage, you’re probably wondering, “Is there any way to make all this simpler?” Just imagine what it would take to manage potentially thousands or millions of channel URIs for a hopefully large and expanding customer base!</w:t>
      </w:r>
    </w:p>
    <w:p w14:paraId="1688D190" w14:textId="2F75E2B9" w:rsidR="006252EA" w:rsidRDefault="006404D4" w:rsidP="00E73201">
      <w:r>
        <w:lastRenderedPageBreak/>
        <w:t>Fortunately, you’re not the first to ask such questions. Besides third</w:t>
      </w:r>
      <w:ins w:id="81" w:author="Kristi Rasmussen" w:date="2013-03-12T08:07:00Z">
        <w:r w:rsidR="005F1E88">
          <w:t>-</w:t>
        </w:r>
      </w:ins>
      <w:del w:id="82" w:author="Kristi Rasmussen" w:date="2013-03-12T08:07:00Z">
        <w:r w:rsidDel="005F1E88">
          <w:delText xml:space="preserve"> </w:delText>
        </w:r>
      </w:del>
      <w:r>
        <w:t>party solutions such as those offered by Urban Airship, Windows Azure Mobile Services can make your life a whole lot easier.</w:t>
      </w:r>
    </w:p>
    <w:p w14:paraId="5C215865" w14:textId="22B57473" w:rsidR="00224F9C" w:rsidRDefault="00E73201" w:rsidP="00224F9C">
      <w:pPr>
        <w:rPr>
          <w:rFonts w:cs="Calibri"/>
          <w:lang w:val="en"/>
        </w:rPr>
      </w:pPr>
      <w:r>
        <w:t xml:space="preserve">Windows Azure Mobile Services, which I’ll just abbreviate as AMS, provides a pre-built solution </w:t>
      </w:r>
      <w:r w:rsidR="00D131D4">
        <w:t xml:space="preserve">(basically a number of REST endpoints) </w:t>
      </w:r>
      <w:r>
        <w:t xml:space="preserve">for </w:t>
      </w:r>
      <w:r w:rsidR="00E1419A">
        <w:t xml:space="preserve">most of the </w:t>
      </w:r>
      <w:r>
        <w:t>service details we</w:t>
      </w:r>
      <w:r w:rsidR="00E67358">
        <w:t>’ve been discussing</w:t>
      </w:r>
      <w:r>
        <w:t xml:space="preserve">. A “mobile service” is basically </w:t>
      </w:r>
      <w:r w:rsidR="00E1419A">
        <w:t xml:space="preserve">one that manages </w:t>
      </w:r>
      <w:r>
        <w:t>a database on your behalf</w:t>
      </w:r>
      <w:r w:rsidR="00E1419A">
        <w:t xml:space="preserve"> and </w:t>
      </w:r>
      <w:r w:rsidR="00D269F1">
        <w:t xml:space="preserve">provides </w:t>
      </w:r>
      <w:r w:rsidR="00E1419A">
        <w:t>library functions to easily send payloads to WNS.</w:t>
      </w:r>
      <w:r w:rsidR="006404D4">
        <w:t xml:space="preserve"> </w:t>
      </w:r>
      <w:r w:rsidR="00224F9C">
        <w:t xml:space="preserve">An introduction to AMS can be found on </w:t>
      </w:r>
      <w:hyperlink r:id="rId26" w:history="1">
        <w:r w:rsidR="00E1419A" w:rsidRPr="005B39E4">
          <w:rPr>
            <w:rFonts w:cs="Calibri"/>
            <w:color w:val="0000FF"/>
            <w:u w:val="single"/>
            <w:lang w:val="en"/>
          </w:rPr>
          <w:t>Add cloud to your app with Windows Azure Mobile Services</w:t>
        </w:r>
      </w:hyperlink>
      <w:r w:rsidR="00224F9C">
        <w:rPr>
          <w:rFonts w:cs="Calibri"/>
          <w:lang w:val="en"/>
        </w:rPr>
        <w:t>.</w:t>
      </w:r>
    </w:p>
    <w:p w14:paraId="29B573E0" w14:textId="775B1BFD" w:rsidR="006404D4" w:rsidRDefault="006404D4" w:rsidP="00224F9C">
      <w:r>
        <w:rPr>
          <w:rFonts w:cs="Calibri"/>
          <w:lang w:val="en"/>
        </w:rPr>
        <w:t xml:space="preserve">For push notifications in particular, </w:t>
      </w:r>
      <w:r w:rsidR="00224F9C">
        <w:rPr>
          <w:rFonts w:cs="Calibri"/>
          <w:lang w:val="en"/>
        </w:rPr>
        <w:t xml:space="preserve">first obtain </w:t>
      </w:r>
      <w:r w:rsidR="00D269F1">
        <w:rPr>
          <w:rFonts w:cs="Calibri"/>
          <w:lang w:val="en"/>
        </w:rPr>
        <w:t xml:space="preserve">the client-side library in </w:t>
      </w:r>
      <w:r w:rsidR="00821093">
        <w:rPr>
          <w:rFonts w:cs="Calibri"/>
          <w:lang w:val="en"/>
        </w:rPr>
        <w:t xml:space="preserve">the </w:t>
      </w:r>
      <w:hyperlink r:id="rId27" w:history="1">
        <w:r w:rsidR="00224F9C" w:rsidRPr="00821093">
          <w:rPr>
            <w:rStyle w:val="Hyperlink"/>
            <w:rFonts w:cs="Segoe UI"/>
          </w:rPr>
          <w:t>Windows Azure Mobile Services SDK for Windows 8</w:t>
        </w:r>
      </w:hyperlink>
      <w:r w:rsidR="00821093" w:rsidRPr="00821093">
        <w:t>.</w:t>
      </w:r>
      <w:r w:rsidR="00821093">
        <w:t xml:space="preserve"> Then refer to </w:t>
      </w:r>
      <w:hyperlink r:id="rId28" w:history="1">
        <w:r w:rsidRPr="006404D4">
          <w:rPr>
            <w:rStyle w:val="Hyperlink"/>
            <w:rFonts w:cs="Calibri"/>
            <w:lang w:val="en"/>
          </w:rPr>
          <w:t>Get started with push notifications in Mobile Services</w:t>
        </w:r>
      </w:hyperlink>
      <w:r w:rsidR="00AE7EB0" w:rsidRPr="00AE7EB0">
        <w:t xml:space="preserve"> (</w:t>
      </w:r>
      <w:r w:rsidR="00AE7EB0">
        <w:t xml:space="preserve">note that there’s a </w:t>
      </w:r>
      <w:hyperlink r:id="rId29" w:history="1">
        <w:r w:rsidR="00AE7EB0" w:rsidRPr="00AE7EB0">
          <w:rPr>
            <w:rStyle w:val="Hyperlink"/>
          </w:rPr>
          <w:t>JavaScript version of the topic</w:t>
        </w:r>
      </w:hyperlink>
      <w:r w:rsidR="00AE7EB0">
        <w:t xml:space="preserve"> too)</w:t>
      </w:r>
      <w:r w:rsidR="00821093">
        <w:rPr>
          <w:rFonts w:cs="Calibri"/>
          <w:lang w:val="en"/>
        </w:rPr>
        <w:t xml:space="preserve">, </w:t>
      </w:r>
      <w:r w:rsidR="00224F9C">
        <w:rPr>
          <w:rFonts w:cs="Calibri"/>
          <w:lang w:val="en"/>
        </w:rPr>
        <w:t xml:space="preserve">which describes how AMS helps you </w:t>
      </w:r>
      <w:r>
        <w:t xml:space="preserve">fulfill all the </w:t>
      </w:r>
      <w:r w:rsidR="00224F9C">
        <w:t xml:space="preserve">wiring </w:t>
      </w:r>
      <w:r>
        <w:t xml:space="preserve">requirements </w:t>
      </w:r>
      <w:r w:rsidR="00224F9C">
        <w:t>we saw earlier</w:t>
      </w:r>
      <w:r w:rsidR="0012152C">
        <w:t>:</w:t>
      </w:r>
    </w:p>
    <w:p w14:paraId="1B3082FE" w14:textId="5887A002" w:rsidR="00224F9C" w:rsidRDefault="00224F9C" w:rsidP="00224F9C">
      <w:pPr>
        <w:pStyle w:val="ListParagraph"/>
        <w:numPr>
          <w:ilvl w:val="0"/>
          <w:numId w:val="36"/>
        </w:numPr>
        <w:contextualSpacing w:val="0"/>
      </w:pPr>
      <w:r>
        <w:t xml:space="preserve">App </w:t>
      </w:r>
      <w:ins w:id="83" w:author="Kristi Rasmussen" w:date="2013-03-12T08:07:00Z">
        <w:r w:rsidR="005F1E88">
          <w:t>r</w:t>
        </w:r>
      </w:ins>
      <w:del w:id="84" w:author="Kristi Rasmussen" w:date="2013-03-12T08:07:00Z">
        <w:r w:rsidDel="005F1E88">
          <w:delText>R</w:delText>
        </w:r>
      </w:del>
      <w:r>
        <w:t xml:space="preserve">egistration with the Windows Store: </w:t>
      </w:r>
      <w:r w:rsidR="00D269F1">
        <w:t xml:space="preserve">Once you </w:t>
      </w:r>
      <w:r>
        <w:t>obtain the client secret and SID for your app</w:t>
      </w:r>
      <w:r w:rsidR="00D269F1">
        <w:t xml:space="preserve"> from the Windows Store</w:t>
      </w:r>
      <w:r>
        <w:t xml:space="preserve">, </w:t>
      </w:r>
      <w:r w:rsidR="00D269F1">
        <w:t xml:space="preserve">save </w:t>
      </w:r>
      <w:r>
        <w:t>those values in the mobile service</w:t>
      </w:r>
      <w:r w:rsidR="00D269F1">
        <w:t xml:space="preserve"> configuration</w:t>
      </w:r>
      <w:r>
        <w:t xml:space="preserve">. See the </w:t>
      </w:r>
      <w:r w:rsidRPr="00224F9C">
        <w:t>“Register your app for the Windows Store</w:t>
      </w:r>
      <w:r>
        <w:t xml:space="preserve">” section in the </w:t>
      </w:r>
      <w:hyperlink r:id="rId30" w:history="1">
        <w:r w:rsidR="00E67358" w:rsidRPr="00D269F1">
          <w:rPr>
            <w:rStyle w:val="Hyperlink"/>
          </w:rPr>
          <w:t>Get started</w:t>
        </w:r>
      </w:hyperlink>
      <w:r w:rsidR="00E67358">
        <w:t xml:space="preserve"> </w:t>
      </w:r>
      <w:r>
        <w:t>topic</w:t>
      </w:r>
      <w:r w:rsidR="00D269F1">
        <w:t xml:space="preserve"> just mentioned.</w:t>
      </w:r>
    </w:p>
    <w:p w14:paraId="2CC1DEBE" w14:textId="67354E51" w:rsidR="00224F9C" w:rsidRDefault="00224F9C" w:rsidP="00224F9C">
      <w:pPr>
        <w:pStyle w:val="ListParagraph"/>
        <w:numPr>
          <w:ilvl w:val="0"/>
          <w:numId w:val="36"/>
        </w:numPr>
        <w:contextualSpacing w:val="0"/>
      </w:pPr>
      <w:r>
        <w:t xml:space="preserve">Obtaining and </w:t>
      </w:r>
      <w:ins w:id="85" w:author="Kristi Rasmussen" w:date="2013-03-12T08:08:00Z">
        <w:r w:rsidR="005F1E88">
          <w:t>r</w:t>
        </w:r>
      </w:ins>
      <w:del w:id="86" w:author="Kristi Rasmussen" w:date="2013-03-12T08:08:00Z">
        <w:r w:rsidDel="005F1E88">
          <w:delText>R</w:delText>
        </w:r>
      </w:del>
      <w:r>
        <w:t xml:space="preserve">efreshing </w:t>
      </w:r>
      <w:ins w:id="87" w:author="Kristi Rasmussen" w:date="2013-03-12T08:08:00Z">
        <w:r w:rsidR="005F1E88">
          <w:t>c</w:t>
        </w:r>
      </w:ins>
      <w:del w:id="88" w:author="Kristi Rasmussen" w:date="2013-03-12T08:08:00Z">
        <w:r w:rsidDel="005F1E88">
          <w:delText>C</w:delText>
        </w:r>
      </w:del>
      <w:r>
        <w:t xml:space="preserve">hannel URIs: requesting and managing channel URIs in the app is </w:t>
      </w:r>
      <w:r w:rsidR="00D269F1">
        <w:t xml:space="preserve">purely a client-side concern, and is </w:t>
      </w:r>
      <w:r>
        <w:t>the same as before.</w:t>
      </w:r>
    </w:p>
    <w:p w14:paraId="002142FE" w14:textId="6AB27F65" w:rsidR="00224F9C" w:rsidRDefault="00224F9C" w:rsidP="00224F9C">
      <w:pPr>
        <w:pStyle w:val="ListParagraph"/>
        <w:numPr>
          <w:ilvl w:val="0"/>
          <w:numId w:val="36"/>
        </w:numPr>
        <w:contextualSpacing w:val="0"/>
      </w:pPr>
      <w:r>
        <w:t xml:space="preserve">Sending </w:t>
      </w:r>
      <w:ins w:id="89" w:author="Kristi Rasmussen" w:date="2013-03-12T08:08:00Z">
        <w:r w:rsidR="005F1E88">
          <w:t>c</w:t>
        </w:r>
      </w:ins>
      <w:del w:id="90" w:author="Kristi Rasmussen" w:date="2013-03-12T08:08:00Z">
        <w:r w:rsidDel="005F1E88">
          <w:delText>C</w:delText>
        </w:r>
      </w:del>
      <w:r>
        <w:t xml:space="preserve">hannel URIs to the </w:t>
      </w:r>
      <w:ins w:id="91" w:author="Kristi Rasmussen" w:date="2013-03-12T08:08:00Z">
        <w:r w:rsidR="005F1E88">
          <w:t>s</w:t>
        </w:r>
      </w:ins>
      <w:del w:id="92" w:author="Kristi Rasmussen" w:date="2013-03-12T08:08:00Z">
        <w:r w:rsidDel="005F1E88">
          <w:delText>S</w:delText>
        </w:r>
      </w:del>
      <w:r>
        <w:t xml:space="preserve">ervice: this step becomes far easier with AMS. </w:t>
      </w:r>
      <w:r w:rsidR="006171AC">
        <w:t xml:space="preserve">First you create a database table in the mobile service (through the Windows Azure portal). Then the app can </w:t>
      </w:r>
      <w:commentRangeStart w:id="93"/>
      <w:r w:rsidR="00821093">
        <w:t xml:space="preserve">simply </w:t>
      </w:r>
      <w:commentRangeEnd w:id="93"/>
      <w:r w:rsidR="00474C6F">
        <w:rPr>
          <w:rStyle w:val="CommentReference"/>
        </w:rPr>
        <w:commentReference w:id="93"/>
      </w:r>
      <w:r w:rsidR="00821093">
        <w:t>insert record</w:t>
      </w:r>
      <w:r w:rsidR="006171AC">
        <w:t>s into that</w:t>
      </w:r>
      <w:r w:rsidR="00821093">
        <w:t xml:space="preserve"> table</w:t>
      </w:r>
      <w:r w:rsidR="0012152C">
        <w:t xml:space="preserve"> with channel URI</w:t>
      </w:r>
      <w:r w:rsidR="006171AC">
        <w:t>s</w:t>
      </w:r>
      <w:r w:rsidR="0012152C">
        <w:t xml:space="preserve"> and any other key information you need to attach</w:t>
      </w:r>
      <w:r w:rsidR="00821093">
        <w:t xml:space="preserve">. The AMS client library takes care of the HTTP request behind the scenes, and even updates the client-side record with any changes made on the server. </w:t>
      </w:r>
      <w:r w:rsidR="0012152C">
        <w:t xml:space="preserve">Furthermore, AMS can automatically handle authentication through the user’s Microsoft Account or </w:t>
      </w:r>
      <w:r w:rsidR="00E67358">
        <w:t xml:space="preserve">through </w:t>
      </w:r>
      <w:r w:rsidR="0012152C">
        <w:t>three other OAuth providers—Facebook, Twitter, or Google—if you’ve registered your app with one of them.</w:t>
      </w:r>
      <w:r w:rsidR="00E67358">
        <w:t xml:space="preserve"> See </w:t>
      </w:r>
      <w:hyperlink r:id="rId31" w:history="1">
        <w:r w:rsidR="00E67358" w:rsidRPr="00E67358">
          <w:rPr>
            <w:rStyle w:val="Hyperlink"/>
          </w:rPr>
          <w:t>Get started with authentication in Mobile Services</w:t>
        </w:r>
      </w:hyperlink>
      <w:r w:rsidR="00E67358">
        <w:t>.</w:t>
      </w:r>
    </w:p>
    <w:p w14:paraId="682A458A" w14:textId="6C430311" w:rsidR="00224F9C" w:rsidRDefault="00224F9C" w:rsidP="00224F9C">
      <w:pPr>
        <w:pStyle w:val="ListParagraph"/>
        <w:numPr>
          <w:ilvl w:val="0"/>
          <w:numId w:val="36"/>
        </w:numPr>
        <w:contextualSpacing w:val="0"/>
      </w:pPr>
      <w:r>
        <w:t xml:space="preserve">Sending the </w:t>
      </w:r>
      <w:ins w:id="94" w:author="Kristi Rasmussen" w:date="2013-03-12T08:08:00Z">
        <w:r w:rsidR="005F1E88">
          <w:t>n</w:t>
        </w:r>
      </w:ins>
      <w:del w:id="95" w:author="Kristi Rasmussen" w:date="2013-03-12T08:08:00Z">
        <w:r w:rsidDel="005F1E88">
          <w:delText>N</w:delText>
        </w:r>
      </w:del>
      <w:r>
        <w:t>otification</w:t>
      </w:r>
      <w:r w:rsidR="00821093">
        <w:t xml:space="preserve">: within the mobile service, you can attach scripts (written in the variant of JavaScript </w:t>
      </w:r>
      <w:r w:rsidR="00416F88">
        <w:t xml:space="preserve">known as </w:t>
      </w:r>
      <w:r w:rsidR="00821093">
        <w:t>Node</w:t>
      </w:r>
      <w:r w:rsidR="00416F88">
        <w:t>.js</w:t>
      </w:r>
      <w:r w:rsidR="00821093">
        <w:t>) to database operations</w:t>
      </w:r>
      <w:r w:rsidR="00E67358">
        <w:t>, and also created</w:t>
      </w:r>
      <w:r w:rsidR="00821093">
        <w:t xml:space="preserve"> scheduled jobs</w:t>
      </w:r>
      <w:r w:rsidR="00E67358">
        <w:t xml:space="preserve"> in JavaScript</w:t>
      </w:r>
      <w:r w:rsidR="00821093">
        <w:t xml:space="preserve">. In these scripts, </w:t>
      </w:r>
      <w:r w:rsidR="00D131D4">
        <w:t xml:space="preserve">a </w:t>
      </w:r>
      <w:commentRangeStart w:id="96"/>
      <w:r w:rsidR="00D131D4">
        <w:t xml:space="preserve">simple </w:t>
      </w:r>
      <w:commentRangeEnd w:id="96"/>
      <w:r w:rsidR="00474C6F">
        <w:rPr>
          <w:rStyle w:val="CommentReference"/>
        </w:rPr>
        <w:commentReference w:id="96"/>
      </w:r>
      <w:r w:rsidR="00D131D4">
        <w:t xml:space="preserve">call to the </w:t>
      </w:r>
      <w:r w:rsidR="00821093">
        <w:rPr>
          <w:i/>
        </w:rPr>
        <w:t xml:space="preserve">push.wns </w:t>
      </w:r>
      <w:r w:rsidR="00821093">
        <w:t xml:space="preserve">object </w:t>
      </w:r>
      <w:r w:rsidR="00D131D4">
        <w:t xml:space="preserve">with a channel URI and a payload generates the necessary HTTP request to the channel. It’s </w:t>
      </w:r>
      <w:r w:rsidR="00E67358">
        <w:t xml:space="preserve">also </w:t>
      </w:r>
      <w:r w:rsidR="00D131D4">
        <w:t xml:space="preserve">a simple matter to capture push failures and record the response with </w:t>
      </w:r>
      <w:r w:rsidR="00D131D4">
        <w:rPr>
          <w:i/>
        </w:rPr>
        <w:t>console.log</w:t>
      </w:r>
      <w:r w:rsidR="00E67358">
        <w:t>. T</w:t>
      </w:r>
      <w:r w:rsidR="00D131D4">
        <w:t>hose logs are easily reviewed on the Windows Azure portal.</w:t>
      </w:r>
    </w:p>
    <w:p w14:paraId="4EC53881" w14:textId="77777777" w:rsidR="006404D4" w:rsidRDefault="006404D4" w:rsidP="00E73201"/>
    <w:p w14:paraId="2A48C529" w14:textId="3E459002" w:rsidR="00224F9C" w:rsidRDefault="0012152C" w:rsidP="00E73201">
      <w:r>
        <w:lastRenderedPageBreak/>
        <w:t xml:space="preserve">For extensive details, see </w:t>
      </w:r>
      <w:r w:rsidR="00224F9C">
        <w:rPr>
          <w:rFonts w:cs="Calibri"/>
          <w:lang w:val="en"/>
        </w:rPr>
        <w:t xml:space="preserve">these two sample tutorials: </w:t>
      </w:r>
      <w:hyperlink r:id="rId32" w:history="1">
        <w:r w:rsidR="00224F9C" w:rsidRPr="00E9201B">
          <w:rPr>
            <w:rStyle w:val="Hyperlink"/>
          </w:rPr>
          <w:t>Tile, Toast, and Badge Push Notifications using Windows Azure Mobile Services</w:t>
        </w:r>
      </w:hyperlink>
      <w:r w:rsidR="00224F9C" w:rsidRPr="006404D4">
        <w:t xml:space="preserve"> and </w:t>
      </w:r>
      <w:hyperlink r:id="rId33" w:history="1">
        <w:r w:rsidR="00224F9C" w:rsidRPr="00BE6F12">
          <w:rPr>
            <w:rStyle w:val="Hyperlink"/>
          </w:rPr>
          <w:t>Raw Notifications using Windows Azure Mobile Services</w:t>
        </w:r>
      </w:hyperlink>
      <w:r w:rsidR="00224F9C" w:rsidRPr="006404D4">
        <w:t>.</w:t>
      </w:r>
      <w:r>
        <w:t xml:space="preserve"> Here, instead of repeating all those instructions, let’s </w:t>
      </w:r>
      <w:r w:rsidR="006171AC">
        <w:t>review</w:t>
      </w:r>
      <w:r>
        <w:t xml:space="preserve"> a few of the highlights.</w:t>
      </w:r>
    </w:p>
    <w:p w14:paraId="38EAC0ED" w14:textId="3F54FF76" w:rsidR="0012152C" w:rsidRDefault="0012152C" w:rsidP="00E73201">
      <w:r>
        <w:t>When you set up a mobile service, it will have a specific service URL</w:t>
      </w:r>
      <w:r w:rsidR="006171AC">
        <w:t xml:space="preserve">. This </w:t>
      </w:r>
      <w:r>
        <w:t xml:space="preserve">is what you use when creating an instance of the </w:t>
      </w:r>
      <w:r w:rsidRPr="00653C76">
        <w:rPr>
          <w:i/>
        </w:rPr>
        <w:t>MobileServiceClient</w:t>
      </w:r>
      <w:r>
        <w:t xml:space="preserve"> object in the AMS SDK:</w:t>
      </w:r>
    </w:p>
    <w:p w14:paraId="357CDA71" w14:textId="1503CF85" w:rsidR="00653C76" w:rsidRDefault="00653C76" w:rsidP="00E73201">
      <w:r>
        <w:t>JavaScript:</w:t>
      </w:r>
    </w:p>
    <w:p w14:paraId="3470DA87" w14:textId="77777777" w:rsidR="00E73201" w:rsidRDefault="00E73201" w:rsidP="00E732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mobileService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Microsoft.WindowsAzure.MobileServices.MobileServiceClient(</w:t>
      </w:r>
    </w:p>
    <w:p w14:paraId="3470DA88" w14:textId="0DD88E26" w:rsidR="00E73201" w:rsidRDefault="00E73201" w:rsidP="00E732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"https://{mobile-service-url}.azure-mobile.net/"</w:t>
      </w:r>
      <w:r>
        <w:rPr>
          <w:rFonts w:ascii="Consolas" w:hAnsi="Consolas" w:cs="Consolas"/>
          <w:color w:val="000000"/>
          <w:sz w:val="19"/>
          <w:szCs w:val="19"/>
          <w:highlight w:val="white"/>
        </w:rPr>
        <w:t>,</w:t>
      </w:r>
    </w:p>
    <w:p w14:paraId="3470DA89" w14:textId="6BE7DBF7" w:rsidR="00E73201" w:rsidRDefault="00653C76" w:rsidP="00E73201">
      <w:r>
        <w:rPr>
          <w:rFonts w:ascii="Consolas" w:hAnsi="Consolas" w:cs="Consolas"/>
          <w:color w:val="000000"/>
          <w:sz w:val="19"/>
          <w:szCs w:val="19"/>
          <w:highlight w:val="white"/>
        </w:rPr>
        <w:t xml:space="preserve">    </w:t>
      </w:r>
      <w:r w:rsidR="00E73201">
        <w:rPr>
          <w:rFonts w:ascii="Consolas" w:hAnsi="Consolas" w:cs="Consolas"/>
          <w:color w:val="A31515"/>
          <w:sz w:val="19"/>
          <w:szCs w:val="19"/>
          <w:highlight w:val="white"/>
        </w:rPr>
        <w:t>"{mobile-service-key}"</w:t>
      </w:r>
      <w:r w:rsidR="00E73201">
        <w:rPr>
          <w:rFonts w:ascii="Consolas" w:hAnsi="Consolas" w:cs="Consolas"/>
          <w:color w:val="000000"/>
          <w:sz w:val="19"/>
          <w:szCs w:val="19"/>
          <w:highlight w:val="white"/>
        </w:rPr>
        <w:t>);</w:t>
      </w:r>
    </w:p>
    <w:p w14:paraId="5E2D12C2" w14:textId="7F49BD28" w:rsidR="00653C76" w:rsidRDefault="00653C76" w:rsidP="00E9201B">
      <w:r>
        <w:t>C#:</w:t>
      </w:r>
    </w:p>
    <w:p w14:paraId="799B21C3" w14:textId="11573E17" w:rsidR="00E72B77" w:rsidRDefault="00E72B77" w:rsidP="00E72B77">
      <w:pPr>
        <w:spacing w:after="0" w:line="240" w:lineRule="auto"/>
        <w:rPr>
          <w:rFonts w:ascii="Consolas" w:hAnsi="Consolas" w:cs="Consolas"/>
          <w:color w:val="000000"/>
          <w:sz w:val="19"/>
          <w:szCs w:val="19"/>
          <w:lang w:bidi="ar-SA"/>
        </w:rPr>
      </w:pPr>
      <w:r>
        <w:rPr>
          <w:rFonts w:ascii="Consolas" w:hAnsi="Consolas" w:cs="Consolas"/>
          <w:color w:val="0000FF"/>
          <w:sz w:val="19"/>
          <w:szCs w:val="19"/>
          <w:highlight w:val="white"/>
          <w:lang w:bidi="ar-SA"/>
        </w:rPr>
        <w:t>using</w:t>
      </w:r>
      <w:r>
        <w:rPr>
          <w:rFonts w:ascii="Consolas" w:hAnsi="Consolas" w:cs="Consolas"/>
          <w:color w:val="000000"/>
          <w:sz w:val="19"/>
          <w:szCs w:val="19"/>
          <w:highlight w:val="white"/>
          <w:lang w:bidi="ar-SA"/>
        </w:rPr>
        <w:t xml:space="preserve"> Microsoft.WindowsAzure.MobileServices;</w:t>
      </w:r>
    </w:p>
    <w:p w14:paraId="55774892" w14:textId="77777777" w:rsidR="00E72B77" w:rsidRDefault="00E72B77" w:rsidP="00E72B77">
      <w:pPr>
        <w:spacing w:after="0" w:line="240" w:lineRule="auto"/>
        <w:rPr>
          <w:rFonts w:ascii="Consolas" w:hAnsi="Consolas" w:cs="Consolas"/>
          <w:color w:val="000000"/>
          <w:sz w:val="19"/>
          <w:szCs w:val="19"/>
          <w:lang w:bidi="ar-SA"/>
        </w:rPr>
      </w:pPr>
    </w:p>
    <w:p w14:paraId="0E4FB980" w14:textId="77777777" w:rsidR="00E72B77" w:rsidRDefault="00E72B77" w:rsidP="00E72B77">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MobileServiceClient</w:t>
      </w:r>
      <w:r>
        <w:rPr>
          <w:rFonts w:ascii="Consolas" w:hAnsi="Consolas" w:cs="Consolas"/>
          <w:color w:val="000000"/>
          <w:sz w:val="19"/>
          <w:szCs w:val="19"/>
          <w:highlight w:val="white"/>
          <w:lang w:bidi="ar-SA"/>
        </w:rPr>
        <w:t xml:space="preserve"> MobileService =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MobileServiceClient</w:t>
      </w:r>
      <w:r>
        <w:rPr>
          <w:rFonts w:ascii="Consolas" w:hAnsi="Consolas" w:cs="Consolas"/>
          <w:color w:val="000000"/>
          <w:sz w:val="19"/>
          <w:szCs w:val="19"/>
          <w:highlight w:val="white"/>
          <w:lang w:bidi="ar-SA"/>
        </w:rPr>
        <w:t>(</w:t>
      </w:r>
    </w:p>
    <w:p w14:paraId="33B82E32" w14:textId="77777777" w:rsidR="00E72B77" w:rsidRDefault="00E72B77" w:rsidP="00E72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"https://{mobile-service-url}.azure-mobile.net/"</w:t>
      </w:r>
      <w:r>
        <w:rPr>
          <w:rFonts w:ascii="Consolas" w:hAnsi="Consolas" w:cs="Consolas"/>
          <w:color w:val="000000"/>
          <w:sz w:val="19"/>
          <w:szCs w:val="19"/>
          <w:highlight w:val="white"/>
        </w:rPr>
        <w:t>,</w:t>
      </w:r>
    </w:p>
    <w:p w14:paraId="3BD1090F" w14:textId="3E32E849" w:rsidR="00E72B77" w:rsidRDefault="00E72B77" w:rsidP="00E72B77">
      <w:pPr>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"{mobile-service-key}"</w:t>
      </w:r>
      <w:r>
        <w:rPr>
          <w:rFonts w:ascii="Consolas" w:hAnsi="Consolas" w:cs="Consolas"/>
          <w:color w:val="000000"/>
          <w:sz w:val="19"/>
          <w:szCs w:val="19"/>
          <w:highlight w:val="white"/>
        </w:rPr>
        <w:t>);</w:t>
      </w:r>
    </w:p>
    <w:p w14:paraId="35217673" w14:textId="59178114" w:rsidR="006171AC" w:rsidRDefault="006171AC" w:rsidP="00E72B77">
      <w:pPr>
        <w:spacing w:after="0" w:line="240" w:lineRule="auto"/>
        <w:rPr>
          <w:rFonts w:ascii="Consolas" w:hAnsi="Consolas" w:cs="Consolas"/>
          <w:color w:val="000000"/>
          <w:sz w:val="19"/>
          <w:szCs w:val="19"/>
          <w:highlight w:val="white"/>
        </w:rPr>
      </w:pPr>
    </w:p>
    <w:p w14:paraId="389F79FC" w14:textId="77777777" w:rsidR="006171AC" w:rsidRDefault="006171AC" w:rsidP="00E72B77">
      <w:pPr>
        <w:spacing w:after="0" w:line="240" w:lineRule="auto"/>
        <w:rPr>
          <w:rFonts w:ascii="Consolas" w:hAnsi="Consolas" w:cs="Consolas"/>
          <w:color w:val="000000"/>
          <w:sz w:val="19"/>
          <w:szCs w:val="19"/>
          <w:highlight w:val="white"/>
        </w:rPr>
      </w:pPr>
    </w:p>
    <w:p w14:paraId="53494D9A" w14:textId="581DA3DA" w:rsidR="00E72B77" w:rsidRDefault="006171AC" w:rsidP="006171AC">
      <w:pPr>
        <w:jc w:val="both"/>
      </w:pPr>
      <w:r>
        <w:t xml:space="preserve">C++ (taken from </w:t>
      </w:r>
      <w:hyperlink r:id="rId34" w:history="1">
        <w:r w:rsidRPr="006171AC">
          <w:rPr>
            <w:rStyle w:val="Hyperlink"/>
          </w:rPr>
          <w:t>an additional sample</w:t>
        </w:r>
      </w:hyperlink>
      <w:r>
        <w:t>)</w:t>
      </w:r>
    </w:p>
    <w:p w14:paraId="193B446D" w14:textId="77777777" w:rsidR="00556A6D" w:rsidRDefault="00556A6D" w:rsidP="00556A6D">
      <w:pPr>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using</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namespace</w:t>
      </w:r>
      <w:r>
        <w:rPr>
          <w:rFonts w:ascii="Consolas" w:hAnsi="Consolas" w:cs="Consolas"/>
          <w:color w:val="000000"/>
          <w:sz w:val="19"/>
          <w:szCs w:val="19"/>
          <w:highlight w:val="white"/>
          <w:lang w:bidi="ar-SA"/>
        </w:rPr>
        <w:t xml:space="preserve"> Microsoft::WindowsAzure::MobileServices;</w:t>
      </w:r>
    </w:p>
    <w:p w14:paraId="11BCCB63" w14:textId="77777777" w:rsidR="00556A6D" w:rsidRDefault="00556A6D" w:rsidP="00556A6D">
      <w:pPr>
        <w:spacing w:after="0" w:line="240" w:lineRule="auto"/>
      </w:pPr>
    </w:p>
    <w:p w14:paraId="12D35AE0" w14:textId="77777777" w:rsidR="00556A6D" w:rsidRDefault="00556A6D" w:rsidP="00556A6D">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auto</w:t>
      </w:r>
      <w:r>
        <w:rPr>
          <w:rFonts w:ascii="Consolas" w:hAnsi="Consolas" w:cs="Consolas"/>
          <w:color w:val="000000"/>
          <w:sz w:val="19"/>
          <w:szCs w:val="19"/>
          <w:highlight w:val="white"/>
          <w:lang w:bidi="ar-SA"/>
        </w:rPr>
        <w:t xml:space="preserve"> MobileService = </w:t>
      </w:r>
      <w:r>
        <w:rPr>
          <w:rFonts w:ascii="Consolas" w:hAnsi="Consolas" w:cs="Consolas"/>
          <w:color w:val="0000FF"/>
          <w:sz w:val="19"/>
          <w:szCs w:val="19"/>
          <w:highlight w:val="white"/>
          <w:lang w:bidi="ar-SA"/>
        </w:rPr>
        <w:t>ref</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MobileServiceClient(</w:t>
      </w:r>
      <w:r>
        <w:rPr>
          <w:rFonts w:ascii="Consolas" w:hAnsi="Consolas" w:cs="Consolas"/>
          <w:color w:val="000000"/>
          <w:sz w:val="19"/>
          <w:szCs w:val="19"/>
          <w:highlight w:val="white"/>
          <w:lang w:bidi="ar-SA"/>
        </w:rPr>
        <w:br/>
        <w:t xml:space="preserve">    </w:t>
      </w:r>
      <w:r>
        <w:rPr>
          <w:rFonts w:ascii="Consolas" w:hAnsi="Consolas" w:cs="Consolas"/>
          <w:color w:val="0000FF"/>
          <w:sz w:val="19"/>
          <w:szCs w:val="19"/>
          <w:highlight w:val="white"/>
          <w:lang w:bidi="ar-SA"/>
        </w:rPr>
        <w:t>ref</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Uri(L</w:t>
      </w:r>
      <w:r>
        <w:rPr>
          <w:rFonts w:ascii="Consolas" w:hAnsi="Consolas" w:cs="Consolas"/>
          <w:color w:val="A31515"/>
          <w:sz w:val="19"/>
          <w:szCs w:val="19"/>
          <w:highlight w:val="white"/>
          <w:lang w:bidi="ar-SA"/>
        </w:rPr>
        <w:t>"</w:t>
      </w:r>
      <w:r w:rsidRPr="006171AC">
        <w:rPr>
          <w:rFonts w:ascii="Consolas" w:hAnsi="Consolas" w:cs="Consolas"/>
          <w:color w:val="A31515"/>
          <w:sz w:val="19"/>
          <w:szCs w:val="19"/>
          <w:highlight w:val="white"/>
        </w:rPr>
        <w:t xml:space="preserve"> </w:t>
      </w:r>
      <w:r>
        <w:rPr>
          <w:rFonts w:ascii="Consolas" w:hAnsi="Consolas" w:cs="Consolas"/>
          <w:color w:val="A31515"/>
          <w:sz w:val="19"/>
          <w:szCs w:val="19"/>
          <w:highlight w:val="white"/>
        </w:rPr>
        <w:t>https://{mobile-service-url}.azure-mobile.net/</w:t>
      </w:r>
      <w:r>
        <w:rPr>
          <w:rFonts w:ascii="Consolas" w:hAnsi="Consolas" w:cs="Consolas"/>
          <w:color w:val="A31515"/>
          <w:sz w:val="19"/>
          <w:szCs w:val="19"/>
          <w:highlight w:val="white"/>
          <w:lang w:bidi="ar-SA"/>
        </w:rPr>
        <w:t>"</w:t>
      </w:r>
      <w:r>
        <w:rPr>
          <w:rFonts w:ascii="Consolas" w:hAnsi="Consolas" w:cs="Consolas"/>
          <w:color w:val="000000"/>
          <w:sz w:val="19"/>
          <w:szCs w:val="19"/>
          <w:highlight w:val="white"/>
          <w:lang w:bidi="ar-SA"/>
        </w:rPr>
        <w:t xml:space="preserve">), </w:t>
      </w:r>
    </w:p>
    <w:p w14:paraId="515208E8" w14:textId="77777777" w:rsidR="00556A6D" w:rsidRDefault="00556A6D" w:rsidP="00556A6D">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ref</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String(L</w:t>
      </w:r>
      <w:r>
        <w:rPr>
          <w:rFonts w:ascii="Consolas" w:hAnsi="Consolas" w:cs="Consolas"/>
          <w:color w:val="A31515"/>
          <w:sz w:val="19"/>
          <w:szCs w:val="19"/>
          <w:highlight w:val="white"/>
          <w:lang w:bidi="ar-SA"/>
        </w:rPr>
        <w:t>"</w:t>
      </w:r>
      <w:r>
        <w:rPr>
          <w:rFonts w:ascii="Consolas" w:hAnsi="Consolas" w:cs="Consolas"/>
          <w:color w:val="A31515"/>
          <w:sz w:val="19"/>
          <w:szCs w:val="19"/>
          <w:highlight w:val="white"/>
        </w:rPr>
        <w:t>{mobile-service-key}</w:t>
      </w:r>
      <w:r>
        <w:rPr>
          <w:rFonts w:ascii="Consolas" w:hAnsi="Consolas" w:cs="Consolas"/>
          <w:color w:val="A31515"/>
          <w:sz w:val="19"/>
          <w:szCs w:val="19"/>
          <w:highlight w:val="white"/>
          <w:lang w:bidi="ar-SA"/>
        </w:rPr>
        <w:t>"</w:t>
      </w:r>
      <w:r>
        <w:rPr>
          <w:rFonts w:ascii="Consolas" w:hAnsi="Consolas" w:cs="Consolas"/>
          <w:color w:val="000000"/>
          <w:sz w:val="19"/>
          <w:szCs w:val="19"/>
          <w:highlight w:val="white"/>
          <w:lang w:bidi="ar-SA"/>
        </w:rPr>
        <w:t>));</w:t>
      </w:r>
    </w:p>
    <w:p w14:paraId="532C9BB3" w14:textId="77777777" w:rsidR="00556A6D" w:rsidRDefault="00556A6D" w:rsidP="00556A6D">
      <w:pPr>
        <w:spacing w:after="0" w:line="240" w:lineRule="auto"/>
      </w:pPr>
    </w:p>
    <w:p w14:paraId="3470DA8A" w14:textId="6D7C4C7F" w:rsidR="007C4CDE" w:rsidRDefault="0012152C" w:rsidP="00E9201B">
      <w:r>
        <w:t xml:space="preserve">This class encapsulates all the HTTP </w:t>
      </w:r>
      <w:r w:rsidR="007E09EB">
        <w:t xml:space="preserve">communication </w:t>
      </w:r>
      <w:r>
        <w:t xml:space="preserve">with the service, </w:t>
      </w:r>
      <w:r w:rsidR="007E09EB">
        <w:t>relieving you from all that low-level plumbing that you probably don’t want to think about.</w:t>
      </w:r>
    </w:p>
    <w:p w14:paraId="0A6873BD" w14:textId="6242AE82" w:rsidR="00E67358" w:rsidRDefault="00E67358" w:rsidP="00D316FC">
      <w:r>
        <w:t xml:space="preserve">To authenticate with a particular OAuth provider, use the </w:t>
      </w:r>
      <w:hyperlink r:id="rId35" w:history="1">
        <w:r w:rsidRPr="00065E48">
          <w:rPr>
            <w:rStyle w:val="Hyperlink"/>
            <w:i/>
          </w:rPr>
          <w:t>login</w:t>
        </w:r>
      </w:hyperlink>
      <w:r>
        <w:t xml:space="preserve"> or </w:t>
      </w:r>
      <w:hyperlink r:id="rId36" w:history="1">
        <w:r w:rsidRPr="00065E48">
          <w:rPr>
            <w:rStyle w:val="Hyperlink"/>
            <w:i/>
          </w:rPr>
          <w:t>LoginAsync</w:t>
        </w:r>
      </w:hyperlink>
      <w:r>
        <w:t xml:space="preserve"> method, the result of which is a </w:t>
      </w:r>
      <w:hyperlink r:id="rId37" w:history="1">
        <w:r w:rsidRPr="00E67358">
          <w:rPr>
            <w:rStyle w:val="Hyperlink"/>
            <w:i/>
          </w:rPr>
          <w:t>User</w:t>
        </w:r>
      </w:hyperlink>
      <w:r>
        <w:t xml:space="preserve"> object</w:t>
      </w:r>
      <w:r w:rsidR="007E09EB">
        <w:t xml:space="preserve"> that provides that information to the app</w:t>
      </w:r>
      <w:r>
        <w:t xml:space="preserve">. </w:t>
      </w:r>
      <w:r w:rsidR="00D316FC">
        <w:t xml:space="preserve">(Once authenticated, </w:t>
      </w:r>
      <w:r w:rsidR="00D316FC" w:rsidRPr="00AE7EB0">
        <w:rPr>
          <w:i/>
        </w:rPr>
        <w:t>CurrentUser</w:t>
      </w:r>
      <w:r w:rsidR="00D316FC">
        <w:t xml:space="preserve"> property of the client object will also contain the user id.) </w:t>
      </w:r>
      <w:r w:rsidR="007E09EB">
        <w:t>W</w:t>
      </w:r>
      <w:r>
        <w:t>hen you authenticate the mobile service directly</w:t>
      </w:r>
      <w:r w:rsidR="007E09EB">
        <w:t xml:space="preserve"> like this</w:t>
      </w:r>
      <w:r>
        <w:t xml:space="preserve">, </w:t>
      </w:r>
      <w:r w:rsidR="00D316FC">
        <w:t>the service</w:t>
      </w:r>
      <w:r>
        <w:t xml:space="preserve"> will have </w:t>
      </w:r>
      <w:r w:rsidR="00065E48">
        <w:t xml:space="preserve">access to the user id </w:t>
      </w:r>
      <w:r w:rsidR="007E09EB">
        <w:t xml:space="preserve">and </w:t>
      </w:r>
      <w:r w:rsidR="00065E48">
        <w:t xml:space="preserve">there’s no need </w:t>
      </w:r>
      <w:r w:rsidR="00D316FC">
        <w:t>for the client to send it explicitly</w:t>
      </w:r>
      <w:r>
        <w:t>:</w:t>
      </w:r>
    </w:p>
    <w:p w14:paraId="470E2406" w14:textId="4C38337C" w:rsidR="00E67358" w:rsidRDefault="00E67358" w:rsidP="00E67358">
      <w:r>
        <w:t>JavaScript:</w:t>
      </w:r>
    </w:p>
    <w:p w14:paraId="7D125D0D" w14:textId="2B472D72" w:rsidR="00065E48" w:rsidRPr="00065E48" w:rsidRDefault="00065E48" w:rsidP="00065E48">
      <w:pPr>
        <w:autoSpaceDE w:val="0"/>
        <w:autoSpaceDN w:val="0"/>
        <w:adjustRightInd w:val="0"/>
        <w:spacing w:after="0" w:line="240" w:lineRule="auto"/>
        <w:rPr>
          <w:rFonts w:ascii="Consolas" w:hAnsi="Consolas" w:cs="Consolas"/>
          <w:color w:val="000000"/>
          <w:sz w:val="16"/>
          <w:szCs w:val="16"/>
          <w:highlight w:val="white"/>
          <w:lang w:bidi="ar-SA"/>
        </w:rPr>
      </w:pPr>
      <w:r w:rsidRPr="00065E48">
        <w:rPr>
          <w:rFonts w:ascii="Consolas" w:hAnsi="Consolas" w:cs="Consolas"/>
          <w:color w:val="000000"/>
          <w:sz w:val="16"/>
          <w:szCs w:val="16"/>
          <w:highlight w:val="white"/>
          <w:lang w:bidi="ar-SA"/>
        </w:rPr>
        <w:t>mobileService.login(</w:t>
      </w:r>
      <w:r w:rsidRPr="00065E48">
        <w:rPr>
          <w:rFonts w:ascii="Consolas" w:hAnsi="Consolas" w:cs="Consolas"/>
          <w:color w:val="A31515"/>
          <w:sz w:val="16"/>
          <w:szCs w:val="16"/>
          <w:highlight w:val="white"/>
          <w:lang w:bidi="ar-SA"/>
        </w:rPr>
        <w:t>"</w:t>
      </w:r>
      <w:r>
        <w:rPr>
          <w:rFonts w:ascii="Consolas" w:hAnsi="Consolas" w:cs="Consolas"/>
          <w:color w:val="A31515"/>
          <w:sz w:val="16"/>
          <w:szCs w:val="16"/>
          <w:highlight w:val="white"/>
          <w:lang w:bidi="ar-SA"/>
        </w:rPr>
        <w:t>f</w:t>
      </w:r>
      <w:r w:rsidRPr="00065E48">
        <w:rPr>
          <w:rFonts w:ascii="Consolas" w:hAnsi="Consolas" w:cs="Consolas"/>
          <w:color w:val="A31515"/>
          <w:sz w:val="16"/>
          <w:szCs w:val="16"/>
          <w:highlight w:val="white"/>
          <w:lang w:bidi="ar-SA"/>
        </w:rPr>
        <w:t>acebook"</w:t>
      </w:r>
      <w:r w:rsidRPr="00065E48">
        <w:rPr>
          <w:rFonts w:ascii="Consolas" w:hAnsi="Consolas" w:cs="Consolas"/>
          <w:color w:val="000000"/>
          <w:sz w:val="16"/>
          <w:szCs w:val="16"/>
          <w:highlight w:val="white"/>
          <w:lang w:bidi="ar-SA"/>
        </w:rPr>
        <w:t>).done(</w:t>
      </w:r>
      <w:r w:rsidRPr="00065E48">
        <w:rPr>
          <w:rFonts w:ascii="Consolas" w:hAnsi="Consolas" w:cs="Consolas"/>
          <w:color w:val="0000FF"/>
          <w:sz w:val="16"/>
          <w:szCs w:val="16"/>
          <w:highlight w:val="white"/>
          <w:lang w:bidi="ar-SA"/>
        </w:rPr>
        <w:t>function</w:t>
      </w:r>
      <w:r w:rsidRPr="00065E48">
        <w:rPr>
          <w:rFonts w:ascii="Consolas" w:hAnsi="Consolas" w:cs="Consolas"/>
          <w:color w:val="000000"/>
          <w:sz w:val="16"/>
          <w:szCs w:val="16"/>
          <w:highlight w:val="white"/>
          <w:lang w:bidi="ar-SA"/>
        </w:rPr>
        <w:t xml:space="preserve"> (user) { </w:t>
      </w:r>
      <w:r w:rsidR="006171AC" w:rsidRPr="00170157">
        <w:rPr>
          <w:rFonts w:ascii="Consolas" w:hAnsi="Consolas" w:cs="Consolas"/>
          <w:color w:val="008000"/>
          <w:sz w:val="16"/>
          <w:szCs w:val="19"/>
          <w:highlight w:val="white"/>
          <w:lang w:bidi="ar-SA"/>
        </w:rPr>
        <w:t>/* ... */</w:t>
      </w:r>
      <w:r w:rsidR="006171AC">
        <w:rPr>
          <w:rFonts w:ascii="Consolas" w:hAnsi="Consolas" w:cs="Consolas"/>
          <w:color w:val="000000"/>
          <w:sz w:val="16"/>
          <w:szCs w:val="16"/>
          <w:highlight w:val="white"/>
          <w:lang w:bidi="ar-SA"/>
        </w:rPr>
        <w:t xml:space="preserve"> </w:t>
      </w:r>
      <w:r w:rsidRPr="00065E48">
        <w:rPr>
          <w:rFonts w:ascii="Consolas" w:hAnsi="Consolas" w:cs="Consolas"/>
          <w:color w:val="000000"/>
          <w:sz w:val="16"/>
          <w:szCs w:val="16"/>
          <w:highlight w:val="white"/>
          <w:lang w:bidi="ar-SA"/>
        </w:rPr>
        <w:t>});</w:t>
      </w:r>
    </w:p>
    <w:p w14:paraId="4488B27C" w14:textId="4BE36225" w:rsidR="00065E48" w:rsidRPr="00065E48" w:rsidRDefault="00065E48" w:rsidP="00065E48">
      <w:pPr>
        <w:autoSpaceDE w:val="0"/>
        <w:autoSpaceDN w:val="0"/>
        <w:adjustRightInd w:val="0"/>
        <w:spacing w:after="0" w:line="240" w:lineRule="auto"/>
        <w:rPr>
          <w:rFonts w:ascii="Consolas" w:hAnsi="Consolas" w:cs="Consolas"/>
          <w:color w:val="000000"/>
          <w:sz w:val="16"/>
          <w:szCs w:val="16"/>
          <w:highlight w:val="white"/>
          <w:lang w:bidi="ar-SA"/>
        </w:rPr>
      </w:pPr>
      <w:r w:rsidRPr="00065E48">
        <w:rPr>
          <w:rFonts w:ascii="Consolas" w:hAnsi="Consolas" w:cs="Consolas"/>
          <w:color w:val="000000"/>
          <w:sz w:val="16"/>
          <w:szCs w:val="16"/>
          <w:highlight w:val="white"/>
          <w:lang w:bidi="ar-SA"/>
        </w:rPr>
        <w:t>mobileService.login(</w:t>
      </w:r>
      <w:r w:rsidRPr="00065E48">
        <w:rPr>
          <w:rFonts w:ascii="Consolas" w:hAnsi="Consolas" w:cs="Consolas"/>
          <w:color w:val="A31515"/>
          <w:sz w:val="16"/>
          <w:szCs w:val="16"/>
          <w:highlight w:val="white"/>
          <w:lang w:bidi="ar-SA"/>
        </w:rPr>
        <w:t>"</w:t>
      </w:r>
      <w:r>
        <w:rPr>
          <w:rFonts w:ascii="Consolas" w:hAnsi="Consolas" w:cs="Consolas"/>
          <w:color w:val="A31515"/>
          <w:sz w:val="16"/>
          <w:szCs w:val="16"/>
          <w:highlight w:val="white"/>
          <w:lang w:bidi="ar-SA"/>
        </w:rPr>
        <w:t>t</w:t>
      </w:r>
      <w:r w:rsidRPr="00065E48">
        <w:rPr>
          <w:rFonts w:ascii="Consolas" w:hAnsi="Consolas" w:cs="Consolas"/>
          <w:color w:val="A31515"/>
          <w:sz w:val="16"/>
          <w:szCs w:val="16"/>
          <w:highlight w:val="white"/>
          <w:lang w:bidi="ar-SA"/>
        </w:rPr>
        <w:t>witter"</w:t>
      </w:r>
      <w:r w:rsidRPr="00065E48">
        <w:rPr>
          <w:rFonts w:ascii="Consolas" w:hAnsi="Consolas" w:cs="Consolas"/>
          <w:color w:val="000000"/>
          <w:sz w:val="16"/>
          <w:szCs w:val="16"/>
          <w:highlight w:val="white"/>
          <w:lang w:bidi="ar-SA"/>
        </w:rPr>
        <w:t>).done(</w:t>
      </w:r>
      <w:r w:rsidRPr="00065E48">
        <w:rPr>
          <w:rFonts w:ascii="Consolas" w:hAnsi="Consolas" w:cs="Consolas"/>
          <w:color w:val="0000FF"/>
          <w:sz w:val="16"/>
          <w:szCs w:val="16"/>
          <w:highlight w:val="white"/>
          <w:lang w:bidi="ar-SA"/>
        </w:rPr>
        <w:t>function</w:t>
      </w:r>
      <w:r w:rsidRPr="00065E48">
        <w:rPr>
          <w:rFonts w:ascii="Consolas" w:hAnsi="Consolas" w:cs="Consolas"/>
          <w:color w:val="000000"/>
          <w:sz w:val="16"/>
          <w:szCs w:val="16"/>
          <w:highlight w:val="white"/>
          <w:lang w:bidi="ar-SA"/>
        </w:rPr>
        <w:t xml:space="preserve"> (user) { </w:t>
      </w:r>
      <w:r w:rsidR="00170157" w:rsidRPr="00170157">
        <w:rPr>
          <w:rFonts w:ascii="Consolas" w:hAnsi="Consolas" w:cs="Consolas"/>
          <w:color w:val="008000"/>
          <w:sz w:val="16"/>
          <w:szCs w:val="19"/>
          <w:highlight w:val="white"/>
          <w:lang w:bidi="ar-SA"/>
        </w:rPr>
        <w:t>/* ... */</w:t>
      </w:r>
      <w:r w:rsidR="00170157">
        <w:rPr>
          <w:rFonts w:ascii="Consolas" w:hAnsi="Consolas" w:cs="Consolas"/>
          <w:color w:val="000000"/>
          <w:sz w:val="16"/>
          <w:szCs w:val="16"/>
          <w:highlight w:val="white"/>
          <w:lang w:bidi="ar-SA"/>
        </w:rPr>
        <w:t xml:space="preserve"> </w:t>
      </w:r>
      <w:r w:rsidRPr="00065E48">
        <w:rPr>
          <w:rFonts w:ascii="Consolas" w:hAnsi="Consolas" w:cs="Consolas"/>
          <w:color w:val="000000"/>
          <w:sz w:val="16"/>
          <w:szCs w:val="16"/>
          <w:highlight w:val="white"/>
          <w:lang w:bidi="ar-SA"/>
        </w:rPr>
        <w:t>});</w:t>
      </w:r>
    </w:p>
    <w:p w14:paraId="4B341524" w14:textId="74DE978E" w:rsidR="00065E48" w:rsidRPr="00065E48" w:rsidRDefault="00065E48" w:rsidP="00065E48">
      <w:pPr>
        <w:autoSpaceDE w:val="0"/>
        <w:autoSpaceDN w:val="0"/>
        <w:adjustRightInd w:val="0"/>
        <w:spacing w:after="0" w:line="240" w:lineRule="auto"/>
        <w:rPr>
          <w:rFonts w:ascii="Consolas" w:hAnsi="Consolas" w:cs="Consolas"/>
          <w:color w:val="000000"/>
          <w:sz w:val="16"/>
          <w:szCs w:val="16"/>
          <w:highlight w:val="white"/>
          <w:lang w:bidi="ar-SA"/>
        </w:rPr>
      </w:pPr>
      <w:r w:rsidRPr="00065E48">
        <w:rPr>
          <w:rFonts w:ascii="Consolas" w:hAnsi="Consolas" w:cs="Consolas"/>
          <w:color w:val="000000"/>
          <w:sz w:val="16"/>
          <w:szCs w:val="16"/>
          <w:highlight w:val="white"/>
          <w:lang w:bidi="ar-SA"/>
        </w:rPr>
        <w:lastRenderedPageBreak/>
        <w:t>mobileService.login(</w:t>
      </w:r>
      <w:r w:rsidRPr="00065E48">
        <w:rPr>
          <w:rFonts w:ascii="Consolas" w:hAnsi="Consolas" w:cs="Consolas"/>
          <w:color w:val="A31515"/>
          <w:sz w:val="16"/>
          <w:szCs w:val="16"/>
          <w:highlight w:val="white"/>
          <w:lang w:bidi="ar-SA"/>
        </w:rPr>
        <w:t>"</w:t>
      </w:r>
      <w:r>
        <w:rPr>
          <w:rFonts w:ascii="Consolas" w:hAnsi="Consolas" w:cs="Consolas"/>
          <w:color w:val="A31515"/>
          <w:sz w:val="16"/>
          <w:szCs w:val="16"/>
          <w:highlight w:val="white"/>
          <w:lang w:bidi="ar-SA"/>
        </w:rPr>
        <w:t>g</w:t>
      </w:r>
      <w:r w:rsidRPr="00065E48">
        <w:rPr>
          <w:rFonts w:ascii="Consolas" w:hAnsi="Consolas" w:cs="Consolas"/>
          <w:color w:val="A31515"/>
          <w:sz w:val="16"/>
          <w:szCs w:val="16"/>
          <w:highlight w:val="white"/>
          <w:lang w:bidi="ar-SA"/>
        </w:rPr>
        <w:t>oogle"</w:t>
      </w:r>
      <w:r w:rsidRPr="00065E48">
        <w:rPr>
          <w:rFonts w:ascii="Consolas" w:hAnsi="Consolas" w:cs="Consolas"/>
          <w:color w:val="000000"/>
          <w:sz w:val="16"/>
          <w:szCs w:val="16"/>
          <w:highlight w:val="white"/>
          <w:lang w:bidi="ar-SA"/>
        </w:rPr>
        <w:t>).done(</w:t>
      </w:r>
      <w:r w:rsidRPr="00065E48">
        <w:rPr>
          <w:rFonts w:ascii="Consolas" w:hAnsi="Consolas" w:cs="Consolas"/>
          <w:color w:val="0000FF"/>
          <w:sz w:val="16"/>
          <w:szCs w:val="16"/>
          <w:highlight w:val="white"/>
          <w:lang w:bidi="ar-SA"/>
        </w:rPr>
        <w:t>function</w:t>
      </w:r>
      <w:r w:rsidRPr="00065E48">
        <w:rPr>
          <w:rFonts w:ascii="Consolas" w:hAnsi="Consolas" w:cs="Consolas"/>
          <w:color w:val="000000"/>
          <w:sz w:val="16"/>
          <w:szCs w:val="16"/>
          <w:highlight w:val="white"/>
          <w:lang w:bidi="ar-SA"/>
        </w:rPr>
        <w:t xml:space="preserve"> (user) { </w:t>
      </w:r>
      <w:r w:rsidR="00170157" w:rsidRPr="00170157">
        <w:rPr>
          <w:rFonts w:ascii="Consolas" w:hAnsi="Consolas" w:cs="Consolas"/>
          <w:color w:val="008000"/>
          <w:sz w:val="16"/>
          <w:szCs w:val="19"/>
          <w:highlight w:val="white"/>
          <w:lang w:bidi="ar-SA"/>
        </w:rPr>
        <w:t>/* ... */</w:t>
      </w:r>
      <w:r w:rsidR="00170157">
        <w:rPr>
          <w:rFonts w:ascii="Consolas" w:hAnsi="Consolas" w:cs="Consolas"/>
          <w:color w:val="000000"/>
          <w:sz w:val="16"/>
          <w:szCs w:val="16"/>
          <w:highlight w:val="white"/>
          <w:lang w:bidi="ar-SA"/>
        </w:rPr>
        <w:t xml:space="preserve"> </w:t>
      </w:r>
      <w:r w:rsidRPr="00065E48">
        <w:rPr>
          <w:rFonts w:ascii="Consolas" w:hAnsi="Consolas" w:cs="Consolas"/>
          <w:color w:val="000000"/>
          <w:sz w:val="16"/>
          <w:szCs w:val="16"/>
          <w:highlight w:val="white"/>
          <w:lang w:bidi="ar-SA"/>
        </w:rPr>
        <w:t>});</w:t>
      </w:r>
    </w:p>
    <w:p w14:paraId="2AE60F18" w14:textId="7809C073" w:rsidR="00E67358" w:rsidRDefault="00065E48" w:rsidP="00065E48">
      <w:pPr>
        <w:spacing w:after="0" w:line="240" w:lineRule="auto"/>
        <w:rPr>
          <w:rFonts w:ascii="Consolas" w:hAnsi="Consolas" w:cs="Consolas"/>
          <w:color w:val="000000"/>
          <w:sz w:val="16"/>
          <w:szCs w:val="16"/>
          <w:lang w:bidi="ar-SA"/>
        </w:rPr>
      </w:pPr>
      <w:r w:rsidRPr="00065E48">
        <w:rPr>
          <w:rFonts w:ascii="Consolas" w:hAnsi="Consolas" w:cs="Consolas"/>
          <w:color w:val="000000"/>
          <w:sz w:val="16"/>
          <w:szCs w:val="16"/>
          <w:highlight w:val="white"/>
          <w:lang w:bidi="ar-SA"/>
        </w:rPr>
        <w:t>mobileService.login(</w:t>
      </w:r>
      <w:r w:rsidRPr="00065E48">
        <w:rPr>
          <w:rFonts w:ascii="Consolas" w:hAnsi="Consolas" w:cs="Consolas"/>
          <w:color w:val="A31515"/>
          <w:sz w:val="16"/>
          <w:szCs w:val="16"/>
          <w:highlight w:val="white"/>
          <w:lang w:bidi="ar-SA"/>
        </w:rPr>
        <w:t>"</w:t>
      </w:r>
      <w:r>
        <w:rPr>
          <w:rFonts w:ascii="Consolas" w:hAnsi="Consolas" w:cs="Consolas"/>
          <w:color w:val="A31515"/>
          <w:sz w:val="16"/>
          <w:szCs w:val="16"/>
          <w:highlight w:val="white"/>
          <w:lang w:bidi="ar-SA"/>
        </w:rPr>
        <w:t>m</w:t>
      </w:r>
      <w:r w:rsidRPr="00065E48">
        <w:rPr>
          <w:rFonts w:ascii="Consolas" w:hAnsi="Consolas" w:cs="Consolas"/>
          <w:color w:val="A31515"/>
          <w:sz w:val="16"/>
          <w:szCs w:val="16"/>
          <w:highlight w:val="white"/>
          <w:lang w:bidi="ar-SA"/>
        </w:rPr>
        <w:t>icrosoft</w:t>
      </w:r>
      <w:r>
        <w:rPr>
          <w:rFonts w:ascii="Consolas" w:hAnsi="Consolas" w:cs="Consolas"/>
          <w:color w:val="A31515"/>
          <w:sz w:val="16"/>
          <w:szCs w:val="16"/>
          <w:highlight w:val="white"/>
          <w:lang w:bidi="ar-SA"/>
        </w:rPr>
        <w:t>a</w:t>
      </w:r>
      <w:r w:rsidRPr="00065E48">
        <w:rPr>
          <w:rFonts w:ascii="Consolas" w:hAnsi="Consolas" w:cs="Consolas"/>
          <w:color w:val="A31515"/>
          <w:sz w:val="16"/>
          <w:szCs w:val="16"/>
          <w:highlight w:val="white"/>
          <w:lang w:bidi="ar-SA"/>
        </w:rPr>
        <w:t>ccount"</w:t>
      </w:r>
      <w:r w:rsidRPr="00065E48">
        <w:rPr>
          <w:rFonts w:ascii="Consolas" w:hAnsi="Consolas" w:cs="Consolas"/>
          <w:color w:val="000000"/>
          <w:sz w:val="16"/>
          <w:szCs w:val="16"/>
          <w:highlight w:val="white"/>
          <w:lang w:bidi="ar-SA"/>
        </w:rPr>
        <w:t>).done(</w:t>
      </w:r>
      <w:r w:rsidRPr="00065E48">
        <w:rPr>
          <w:rFonts w:ascii="Consolas" w:hAnsi="Consolas" w:cs="Consolas"/>
          <w:color w:val="0000FF"/>
          <w:sz w:val="16"/>
          <w:szCs w:val="16"/>
          <w:highlight w:val="white"/>
          <w:lang w:bidi="ar-SA"/>
        </w:rPr>
        <w:t>function</w:t>
      </w:r>
      <w:r w:rsidRPr="00065E48">
        <w:rPr>
          <w:rFonts w:ascii="Consolas" w:hAnsi="Consolas" w:cs="Consolas"/>
          <w:color w:val="000000"/>
          <w:sz w:val="16"/>
          <w:szCs w:val="16"/>
          <w:highlight w:val="white"/>
          <w:lang w:bidi="ar-SA"/>
        </w:rPr>
        <w:t xml:space="preserve"> (user) { </w:t>
      </w:r>
      <w:r w:rsidR="00170157" w:rsidRPr="00170157">
        <w:rPr>
          <w:rFonts w:ascii="Consolas" w:hAnsi="Consolas" w:cs="Consolas"/>
          <w:color w:val="008000"/>
          <w:sz w:val="16"/>
          <w:szCs w:val="19"/>
          <w:highlight w:val="white"/>
          <w:lang w:bidi="ar-SA"/>
        </w:rPr>
        <w:t>/* ... */</w:t>
      </w:r>
      <w:r w:rsidR="00170157">
        <w:rPr>
          <w:rFonts w:ascii="Consolas" w:hAnsi="Consolas" w:cs="Consolas"/>
          <w:color w:val="000000"/>
          <w:sz w:val="16"/>
          <w:szCs w:val="16"/>
          <w:highlight w:val="white"/>
          <w:lang w:bidi="ar-SA"/>
        </w:rPr>
        <w:t xml:space="preserve"> </w:t>
      </w:r>
      <w:r w:rsidRPr="00065E48">
        <w:rPr>
          <w:rFonts w:ascii="Consolas" w:hAnsi="Consolas" w:cs="Consolas"/>
          <w:color w:val="000000"/>
          <w:sz w:val="16"/>
          <w:szCs w:val="16"/>
          <w:highlight w:val="white"/>
          <w:lang w:bidi="ar-SA"/>
        </w:rPr>
        <w:t>});</w:t>
      </w:r>
    </w:p>
    <w:p w14:paraId="1094114C" w14:textId="77777777" w:rsidR="00065E48" w:rsidRDefault="00065E48" w:rsidP="00065E48">
      <w:pPr>
        <w:spacing w:after="0" w:line="240" w:lineRule="auto"/>
        <w:rPr>
          <w:sz w:val="16"/>
          <w:szCs w:val="16"/>
        </w:rPr>
      </w:pPr>
    </w:p>
    <w:p w14:paraId="1B6853BF" w14:textId="77777777" w:rsidR="00065E48" w:rsidRPr="00065E48" w:rsidRDefault="00065E48" w:rsidP="00065E48">
      <w:pPr>
        <w:spacing w:after="0" w:line="240" w:lineRule="auto"/>
        <w:rPr>
          <w:sz w:val="16"/>
          <w:szCs w:val="16"/>
        </w:rPr>
      </w:pPr>
    </w:p>
    <w:p w14:paraId="4FFA46C2" w14:textId="77777777" w:rsidR="00E67358" w:rsidRDefault="00E67358" w:rsidP="00E67358">
      <w:r>
        <w:t>C#:</w:t>
      </w:r>
    </w:p>
    <w:p w14:paraId="1E316F4C" w14:textId="711CAAB9" w:rsidR="00065E48" w:rsidRPr="00065E48" w:rsidRDefault="00065E48" w:rsidP="00065E48">
      <w:pPr>
        <w:autoSpaceDE w:val="0"/>
        <w:autoSpaceDN w:val="0"/>
        <w:adjustRightInd w:val="0"/>
        <w:spacing w:after="0" w:line="240" w:lineRule="auto"/>
        <w:rPr>
          <w:rFonts w:ascii="Consolas" w:hAnsi="Consolas" w:cs="Consolas"/>
          <w:color w:val="000000"/>
          <w:sz w:val="16"/>
          <w:szCs w:val="16"/>
          <w:highlight w:val="white"/>
          <w:lang w:bidi="ar-SA"/>
        </w:rPr>
      </w:pPr>
      <w:r w:rsidRPr="00065E48">
        <w:rPr>
          <w:rFonts w:ascii="Consolas" w:hAnsi="Consolas" w:cs="Consolas"/>
          <w:color w:val="2B91AF"/>
          <w:sz w:val="16"/>
          <w:szCs w:val="16"/>
          <w:highlight w:val="white"/>
          <w:lang w:bidi="ar-SA"/>
        </w:rPr>
        <w:t>MobileServiceUser</w:t>
      </w:r>
      <w:r w:rsidRPr="00065E48">
        <w:rPr>
          <w:rFonts w:ascii="Consolas" w:hAnsi="Consolas" w:cs="Consolas"/>
          <w:color w:val="000000"/>
          <w:sz w:val="16"/>
          <w:szCs w:val="16"/>
          <w:highlight w:val="white"/>
          <w:lang w:bidi="ar-SA"/>
        </w:rPr>
        <w:t xml:space="preserve"> user = await MobileService.LoginAsync(</w:t>
      </w:r>
      <w:r w:rsidRPr="00065E48">
        <w:rPr>
          <w:rFonts w:ascii="Consolas" w:hAnsi="Consolas" w:cs="Consolas"/>
          <w:color w:val="2B91AF"/>
          <w:sz w:val="16"/>
          <w:szCs w:val="16"/>
          <w:highlight w:val="white"/>
          <w:lang w:bidi="ar-SA"/>
        </w:rPr>
        <w:t>MobileServiceAuthenticationProvider</w:t>
      </w:r>
      <w:r w:rsidRPr="00065E48">
        <w:rPr>
          <w:rFonts w:ascii="Consolas" w:hAnsi="Consolas" w:cs="Consolas"/>
          <w:color w:val="000000"/>
          <w:sz w:val="16"/>
          <w:szCs w:val="16"/>
          <w:highlight w:val="white"/>
          <w:lang w:bidi="ar-SA"/>
        </w:rPr>
        <w:t>.Facebook);</w:t>
      </w:r>
    </w:p>
    <w:p w14:paraId="69877326" w14:textId="73CE6201" w:rsidR="00065E48" w:rsidRPr="00065E48" w:rsidRDefault="00065E48" w:rsidP="00065E48">
      <w:pPr>
        <w:autoSpaceDE w:val="0"/>
        <w:autoSpaceDN w:val="0"/>
        <w:adjustRightInd w:val="0"/>
        <w:spacing w:after="0" w:line="240" w:lineRule="auto"/>
        <w:rPr>
          <w:rFonts w:ascii="Consolas" w:hAnsi="Consolas" w:cs="Consolas"/>
          <w:color w:val="000000"/>
          <w:sz w:val="16"/>
          <w:szCs w:val="16"/>
          <w:highlight w:val="white"/>
          <w:lang w:bidi="ar-SA"/>
        </w:rPr>
      </w:pPr>
      <w:r w:rsidRPr="00065E48">
        <w:rPr>
          <w:rFonts w:ascii="Consolas" w:hAnsi="Consolas" w:cs="Consolas"/>
          <w:color w:val="2B91AF"/>
          <w:sz w:val="16"/>
          <w:szCs w:val="16"/>
          <w:highlight w:val="white"/>
          <w:lang w:bidi="ar-SA"/>
        </w:rPr>
        <w:t>MobileServiceUser</w:t>
      </w:r>
      <w:r w:rsidRPr="00065E48">
        <w:rPr>
          <w:rFonts w:ascii="Consolas" w:hAnsi="Consolas" w:cs="Consolas"/>
          <w:color w:val="000000"/>
          <w:sz w:val="16"/>
          <w:szCs w:val="16"/>
          <w:highlight w:val="white"/>
          <w:lang w:bidi="ar-SA"/>
        </w:rPr>
        <w:t xml:space="preserve"> user = await MobileService.LoginAsync(</w:t>
      </w:r>
      <w:r w:rsidRPr="00065E48">
        <w:rPr>
          <w:rFonts w:ascii="Consolas" w:hAnsi="Consolas" w:cs="Consolas"/>
          <w:color w:val="2B91AF"/>
          <w:sz w:val="16"/>
          <w:szCs w:val="16"/>
          <w:highlight w:val="white"/>
          <w:lang w:bidi="ar-SA"/>
        </w:rPr>
        <w:t>MobileServiceAuthenticationProvider</w:t>
      </w:r>
      <w:r w:rsidRPr="00065E48">
        <w:rPr>
          <w:rFonts w:ascii="Consolas" w:hAnsi="Consolas" w:cs="Consolas"/>
          <w:color w:val="000000"/>
          <w:sz w:val="16"/>
          <w:szCs w:val="16"/>
          <w:highlight w:val="white"/>
          <w:lang w:bidi="ar-SA"/>
        </w:rPr>
        <w:t>.Twitter);</w:t>
      </w:r>
    </w:p>
    <w:p w14:paraId="0C597005" w14:textId="4F92C8A8" w:rsidR="00065E48" w:rsidRPr="00065E48" w:rsidRDefault="00065E48" w:rsidP="00065E48">
      <w:pPr>
        <w:autoSpaceDE w:val="0"/>
        <w:autoSpaceDN w:val="0"/>
        <w:adjustRightInd w:val="0"/>
        <w:spacing w:after="0" w:line="240" w:lineRule="auto"/>
        <w:rPr>
          <w:rFonts w:ascii="Consolas" w:hAnsi="Consolas" w:cs="Consolas"/>
          <w:color w:val="000000"/>
          <w:sz w:val="16"/>
          <w:szCs w:val="16"/>
          <w:highlight w:val="white"/>
          <w:lang w:bidi="ar-SA"/>
        </w:rPr>
      </w:pPr>
      <w:r w:rsidRPr="00065E48">
        <w:rPr>
          <w:rFonts w:ascii="Consolas" w:hAnsi="Consolas" w:cs="Consolas"/>
          <w:color w:val="2B91AF"/>
          <w:sz w:val="16"/>
          <w:szCs w:val="16"/>
          <w:highlight w:val="white"/>
          <w:lang w:bidi="ar-SA"/>
        </w:rPr>
        <w:t>MobileServiceUser</w:t>
      </w:r>
      <w:r w:rsidRPr="00065E48">
        <w:rPr>
          <w:rFonts w:ascii="Consolas" w:hAnsi="Consolas" w:cs="Consolas"/>
          <w:color w:val="000000"/>
          <w:sz w:val="16"/>
          <w:szCs w:val="16"/>
          <w:highlight w:val="white"/>
          <w:lang w:bidi="ar-SA"/>
        </w:rPr>
        <w:t xml:space="preserve"> user = await MobileService.LoginAsync(</w:t>
      </w:r>
      <w:r w:rsidRPr="00065E48">
        <w:rPr>
          <w:rFonts w:ascii="Consolas" w:hAnsi="Consolas" w:cs="Consolas"/>
          <w:color w:val="2B91AF"/>
          <w:sz w:val="16"/>
          <w:szCs w:val="16"/>
          <w:highlight w:val="white"/>
          <w:lang w:bidi="ar-SA"/>
        </w:rPr>
        <w:t>MobileServiceAuthenticationProvider</w:t>
      </w:r>
      <w:r w:rsidRPr="00065E48">
        <w:rPr>
          <w:rFonts w:ascii="Consolas" w:hAnsi="Consolas" w:cs="Consolas"/>
          <w:color w:val="000000"/>
          <w:sz w:val="16"/>
          <w:szCs w:val="16"/>
          <w:highlight w:val="white"/>
          <w:lang w:bidi="ar-SA"/>
        </w:rPr>
        <w:t>.Google);</w:t>
      </w:r>
    </w:p>
    <w:p w14:paraId="5E2B22EA" w14:textId="4D28BE74" w:rsidR="00065E48" w:rsidRDefault="00065E48" w:rsidP="00065E48">
      <w:pPr>
        <w:autoSpaceDE w:val="0"/>
        <w:autoSpaceDN w:val="0"/>
        <w:adjustRightInd w:val="0"/>
        <w:spacing w:after="0" w:line="240" w:lineRule="auto"/>
        <w:rPr>
          <w:rFonts w:ascii="Consolas" w:hAnsi="Consolas" w:cs="Consolas"/>
          <w:color w:val="000000"/>
          <w:sz w:val="16"/>
          <w:szCs w:val="16"/>
          <w:highlight w:val="white"/>
          <w:lang w:bidi="ar-SA"/>
        </w:rPr>
      </w:pPr>
      <w:r w:rsidRPr="00065E48">
        <w:rPr>
          <w:rFonts w:ascii="Consolas" w:hAnsi="Consolas" w:cs="Consolas"/>
          <w:color w:val="2B91AF"/>
          <w:sz w:val="16"/>
          <w:szCs w:val="16"/>
          <w:highlight w:val="white"/>
          <w:lang w:bidi="ar-SA"/>
        </w:rPr>
        <w:t>MobileServiceUser</w:t>
      </w:r>
      <w:r w:rsidRPr="00065E48">
        <w:rPr>
          <w:rFonts w:ascii="Consolas" w:hAnsi="Consolas" w:cs="Consolas"/>
          <w:color w:val="000000"/>
          <w:sz w:val="16"/>
          <w:szCs w:val="16"/>
          <w:highlight w:val="white"/>
          <w:lang w:bidi="ar-SA"/>
        </w:rPr>
        <w:t xml:space="preserve"> user = await MobileService.LoginAsync(</w:t>
      </w:r>
      <w:r w:rsidRPr="00065E48">
        <w:rPr>
          <w:rFonts w:ascii="Consolas" w:hAnsi="Consolas" w:cs="Consolas"/>
          <w:color w:val="2B91AF"/>
          <w:sz w:val="16"/>
          <w:szCs w:val="16"/>
          <w:highlight w:val="white"/>
          <w:lang w:bidi="ar-SA"/>
        </w:rPr>
        <w:t>MobileServiceAuthenticationProvider</w:t>
      </w:r>
      <w:r w:rsidRPr="00065E48">
        <w:rPr>
          <w:rFonts w:ascii="Consolas" w:hAnsi="Consolas" w:cs="Consolas"/>
          <w:color w:val="000000"/>
          <w:sz w:val="16"/>
          <w:szCs w:val="16"/>
          <w:highlight w:val="white"/>
          <w:lang w:bidi="ar-SA"/>
        </w:rPr>
        <w:t>.MicrosoftAccount);</w:t>
      </w:r>
    </w:p>
    <w:p w14:paraId="21D97AA5" w14:textId="4EE66284" w:rsidR="00170157" w:rsidRDefault="00170157" w:rsidP="00065E48">
      <w:pPr>
        <w:autoSpaceDE w:val="0"/>
        <w:autoSpaceDN w:val="0"/>
        <w:adjustRightInd w:val="0"/>
        <w:spacing w:after="0" w:line="240" w:lineRule="auto"/>
        <w:rPr>
          <w:rFonts w:ascii="Consolas" w:hAnsi="Consolas" w:cs="Consolas"/>
          <w:color w:val="000000"/>
          <w:sz w:val="16"/>
          <w:szCs w:val="16"/>
          <w:highlight w:val="white"/>
          <w:lang w:bidi="ar-SA"/>
        </w:rPr>
      </w:pPr>
    </w:p>
    <w:p w14:paraId="00DD8FE8" w14:textId="77777777" w:rsidR="00170157" w:rsidRPr="00065E48" w:rsidRDefault="00170157" w:rsidP="00065E48">
      <w:pPr>
        <w:autoSpaceDE w:val="0"/>
        <w:autoSpaceDN w:val="0"/>
        <w:adjustRightInd w:val="0"/>
        <w:spacing w:after="0" w:line="240" w:lineRule="auto"/>
        <w:rPr>
          <w:rFonts w:ascii="Consolas" w:hAnsi="Consolas" w:cs="Consolas"/>
          <w:color w:val="000000"/>
          <w:sz w:val="16"/>
          <w:szCs w:val="16"/>
          <w:highlight w:val="white"/>
          <w:lang w:bidi="ar-SA"/>
        </w:rPr>
      </w:pPr>
    </w:p>
    <w:p w14:paraId="3C08E0E8" w14:textId="309689AC" w:rsidR="00E67358" w:rsidRDefault="00170157" w:rsidP="00E9201B">
      <w:r>
        <w:t>C++</w:t>
      </w:r>
    </w:p>
    <w:p w14:paraId="1D50927A" w14:textId="77777777" w:rsidR="00556A6D" w:rsidRPr="00170157" w:rsidRDefault="00556A6D" w:rsidP="00556A6D">
      <w:pPr>
        <w:autoSpaceDE w:val="0"/>
        <w:autoSpaceDN w:val="0"/>
        <w:adjustRightInd w:val="0"/>
        <w:spacing w:after="0" w:line="240" w:lineRule="auto"/>
        <w:rPr>
          <w:rFonts w:ascii="Consolas" w:hAnsi="Consolas" w:cs="Consolas"/>
          <w:color w:val="000000"/>
          <w:sz w:val="16"/>
          <w:szCs w:val="19"/>
          <w:highlight w:val="white"/>
          <w:lang w:bidi="ar-SA"/>
        </w:rPr>
      </w:pPr>
      <w:r w:rsidRPr="00170157">
        <w:rPr>
          <w:rFonts w:ascii="Consolas" w:hAnsi="Consolas" w:cs="Consolas"/>
          <w:color w:val="2B91AF"/>
          <w:sz w:val="16"/>
          <w:szCs w:val="19"/>
          <w:highlight w:val="white"/>
          <w:lang w:bidi="ar-SA"/>
        </w:rPr>
        <w:t>task</w:t>
      </w:r>
      <w:r w:rsidRPr="00170157">
        <w:rPr>
          <w:rFonts w:ascii="Consolas" w:hAnsi="Consolas" w:cs="Consolas"/>
          <w:color w:val="000000"/>
          <w:sz w:val="16"/>
          <w:szCs w:val="19"/>
          <w:highlight w:val="white"/>
          <w:lang w:bidi="ar-SA"/>
        </w:rPr>
        <w:t>&lt;</w:t>
      </w:r>
      <w:r w:rsidRPr="00170157">
        <w:rPr>
          <w:rFonts w:ascii="Consolas" w:hAnsi="Consolas" w:cs="Consolas"/>
          <w:color w:val="2B91AF"/>
          <w:sz w:val="16"/>
          <w:szCs w:val="19"/>
          <w:highlight w:val="white"/>
          <w:lang w:bidi="ar-SA"/>
        </w:rPr>
        <w:t>MobileServiceUser</w:t>
      </w:r>
      <w:r>
        <w:rPr>
          <w:rFonts w:ascii="Consolas" w:hAnsi="Consolas" w:cs="Consolas"/>
          <w:color w:val="2B91AF"/>
          <w:sz w:val="16"/>
          <w:szCs w:val="19"/>
          <w:highlight w:val="white"/>
          <w:lang w:bidi="ar-SA"/>
        </w:rPr>
        <w:t>^</w:t>
      </w:r>
      <w:r w:rsidRPr="00170157">
        <w:rPr>
          <w:rFonts w:ascii="Consolas" w:hAnsi="Consolas" w:cs="Consolas"/>
          <w:color w:val="000000"/>
          <w:sz w:val="16"/>
          <w:szCs w:val="19"/>
          <w:highlight w:val="white"/>
          <w:lang w:bidi="ar-SA"/>
        </w:rPr>
        <w:t>&gt; (</w:t>
      </w:r>
      <w:r>
        <w:rPr>
          <w:rFonts w:ascii="Consolas" w:hAnsi="Consolas" w:cs="Consolas"/>
          <w:color w:val="000000"/>
          <w:sz w:val="16"/>
          <w:szCs w:val="19"/>
          <w:highlight w:val="white"/>
          <w:lang w:bidi="ar-SA"/>
        </w:rPr>
        <w:t>MobileService</w:t>
      </w:r>
      <w:r w:rsidRPr="00170157">
        <w:rPr>
          <w:rFonts w:ascii="Consolas" w:hAnsi="Consolas" w:cs="Consolas"/>
          <w:color w:val="000000"/>
          <w:sz w:val="16"/>
          <w:szCs w:val="19"/>
          <w:highlight w:val="white"/>
          <w:lang w:bidi="ar-SA"/>
        </w:rPr>
        <w:t>-&gt;LoginAsync(</w:t>
      </w:r>
      <w:r w:rsidRPr="00170157">
        <w:rPr>
          <w:rFonts w:ascii="Consolas" w:hAnsi="Consolas" w:cs="Consolas"/>
          <w:color w:val="2B91AF"/>
          <w:sz w:val="16"/>
          <w:szCs w:val="19"/>
          <w:highlight w:val="white"/>
          <w:lang w:bidi="ar-SA"/>
        </w:rPr>
        <w:t>MobileServiceAuthenticationProvider</w:t>
      </w:r>
      <w:r w:rsidRPr="00170157">
        <w:rPr>
          <w:rFonts w:ascii="Consolas" w:hAnsi="Consolas" w:cs="Consolas"/>
          <w:color w:val="000000"/>
          <w:sz w:val="16"/>
          <w:szCs w:val="19"/>
          <w:highlight w:val="white"/>
          <w:lang w:bidi="ar-SA"/>
        </w:rPr>
        <w:t>::</w:t>
      </w:r>
      <w:r w:rsidRPr="00170157">
        <w:rPr>
          <w:rFonts w:ascii="Consolas" w:hAnsi="Consolas" w:cs="Consolas"/>
          <w:color w:val="2F4F4F"/>
          <w:sz w:val="16"/>
          <w:szCs w:val="19"/>
          <w:highlight w:val="white"/>
          <w:lang w:bidi="ar-SA"/>
        </w:rPr>
        <w:t>Facebook</w:t>
      </w:r>
      <w:r w:rsidRPr="00170157">
        <w:rPr>
          <w:rFonts w:ascii="Consolas" w:hAnsi="Consolas" w:cs="Consolas"/>
          <w:color w:val="000000"/>
          <w:sz w:val="16"/>
          <w:szCs w:val="19"/>
          <w:highlight w:val="white"/>
          <w:lang w:bidi="ar-SA"/>
        </w:rPr>
        <w:t>))</w:t>
      </w:r>
    </w:p>
    <w:p w14:paraId="371025B7" w14:textId="77777777" w:rsidR="00556A6D" w:rsidRPr="00170157" w:rsidRDefault="00556A6D" w:rsidP="00556A6D">
      <w:pPr>
        <w:autoSpaceDE w:val="0"/>
        <w:autoSpaceDN w:val="0"/>
        <w:adjustRightInd w:val="0"/>
        <w:spacing w:after="0" w:line="240" w:lineRule="auto"/>
        <w:rPr>
          <w:rFonts w:ascii="Consolas" w:hAnsi="Consolas" w:cs="Consolas"/>
          <w:color w:val="000000"/>
          <w:sz w:val="16"/>
          <w:szCs w:val="19"/>
          <w:highlight w:val="white"/>
          <w:lang w:bidi="ar-SA"/>
        </w:rPr>
      </w:pPr>
      <w:r>
        <w:rPr>
          <w:rFonts w:ascii="Consolas" w:hAnsi="Consolas" w:cs="Consolas"/>
          <w:color w:val="000000"/>
          <w:sz w:val="16"/>
          <w:szCs w:val="19"/>
          <w:highlight w:val="white"/>
          <w:lang w:bidi="ar-SA"/>
        </w:rPr>
        <w:t xml:space="preserve">    </w:t>
      </w:r>
      <w:r w:rsidRPr="00170157">
        <w:rPr>
          <w:rFonts w:ascii="Consolas" w:hAnsi="Consolas" w:cs="Consolas"/>
          <w:color w:val="000000"/>
          <w:sz w:val="16"/>
          <w:szCs w:val="19"/>
          <w:highlight w:val="white"/>
          <w:lang w:bidi="ar-SA"/>
        </w:rPr>
        <w:t>.then([</w:t>
      </w:r>
      <w:r w:rsidRPr="00170157">
        <w:rPr>
          <w:rFonts w:ascii="Consolas" w:hAnsi="Consolas" w:cs="Consolas"/>
          <w:color w:val="0000FF"/>
          <w:sz w:val="16"/>
          <w:szCs w:val="19"/>
          <w:highlight w:val="white"/>
          <w:lang w:bidi="ar-SA"/>
        </w:rPr>
        <w:t>this</w:t>
      </w:r>
      <w:r w:rsidRPr="00170157">
        <w:rPr>
          <w:rFonts w:ascii="Consolas" w:hAnsi="Consolas" w:cs="Consolas"/>
          <w:color w:val="000000"/>
          <w:sz w:val="16"/>
          <w:szCs w:val="19"/>
          <w:highlight w:val="white"/>
          <w:lang w:bidi="ar-SA"/>
        </w:rPr>
        <w:t>](</w:t>
      </w:r>
      <w:r w:rsidRPr="00170157">
        <w:rPr>
          <w:rFonts w:ascii="Consolas" w:hAnsi="Consolas" w:cs="Consolas"/>
          <w:color w:val="2B91AF"/>
          <w:sz w:val="16"/>
          <w:szCs w:val="19"/>
          <w:highlight w:val="white"/>
          <w:lang w:bidi="ar-SA"/>
        </w:rPr>
        <w:t>MobileServiceUser</w:t>
      </w:r>
      <w:r>
        <w:rPr>
          <w:rFonts w:ascii="Consolas" w:hAnsi="Consolas" w:cs="Consolas"/>
          <w:color w:val="2B91AF"/>
          <w:sz w:val="16"/>
          <w:szCs w:val="19"/>
          <w:highlight w:val="white"/>
          <w:lang w:bidi="ar-SA"/>
        </w:rPr>
        <w:t>^</w:t>
      </w:r>
      <w:r w:rsidRPr="00170157">
        <w:rPr>
          <w:rFonts w:ascii="Consolas" w:hAnsi="Consolas" w:cs="Consolas"/>
          <w:color w:val="000000"/>
          <w:sz w:val="16"/>
          <w:szCs w:val="19"/>
          <w:highlight w:val="white"/>
          <w:lang w:bidi="ar-SA"/>
        </w:rPr>
        <w:t xml:space="preserve"> </w:t>
      </w:r>
      <w:r w:rsidRPr="00170157">
        <w:rPr>
          <w:rFonts w:ascii="Consolas" w:hAnsi="Consolas" w:cs="Consolas"/>
          <w:color w:val="808080"/>
          <w:sz w:val="16"/>
          <w:szCs w:val="19"/>
          <w:highlight w:val="white"/>
          <w:lang w:bidi="ar-SA"/>
        </w:rPr>
        <w:t>user</w:t>
      </w:r>
      <w:r w:rsidRPr="00170157">
        <w:rPr>
          <w:rFonts w:ascii="Consolas" w:hAnsi="Consolas" w:cs="Consolas"/>
          <w:color w:val="000000"/>
          <w:sz w:val="16"/>
          <w:szCs w:val="19"/>
          <w:highlight w:val="white"/>
          <w:lang w:bidi="ar-SA"/>
        </w:rPr>
        <w:t xml:space="preserve">) { </w:t>
      </w:r>
      <w:r w:rsidRPr="00170157">
        <w:rPr>
          <w:rFonts w:ascii="Consolas" w:hAnsi="Consolas" w:cs="Consolas"/>
          <w:color w:val="008000"/>
          <w:sz w:val="16"/>
          <w:szCs w:val="19"/>
          <w:highlight w:val="white"/>
          <w:lang w:bidi="ar-SA"/>
        </w:rPr>
        <w:t>/* */</w:t>
      </w:r>
      <w:r w:rsidRPr="00170157">
        <w:rPr>
          <w:rFonts w:ascii="Consolas" w:hAnsi="Consolas" w:cs="Consolas"/>
          <w:color w:val="000000"/>
          <w:sz w:val="16"/>
          <w:szCs w:val="19"/>
          <w:highlight w:val="white"/>
          <w:lang w:bidi="ar-SA"/>
        </w:rPr>
        <w:t xml:space="preserve"> } );</w:t>
      </w:r>
    </w:p>
    <w:p w14:paraId="0183BDB1" w14:textId="77777777" w:rsidR="00556A6D" w:rsidRPr="00170157" w:rsidRDefault="00556A6D" w:rsidP="00556A6D">
      <w:pPr>
        <w:autoSpaceDE w:val="0"/>
        <w:autoSpaceDN w:val="0"/>
        <w:adjustRightInd w:val="0"/>
        <w:spacing w:after="0" w:line="240" w:lineRule="auto"/>
        <w:rPr>
          <w:rFonts w:ascii="Consolas" w:hAnsi="Consolas" w:cs="Consolas"/>
          <w:color w:val="000000"/>
          <w:sz w:val="16"/>
          <w:szCs w:val="19"/>
          <w:highlight w:val="white"/>
          <w:lang w:bidi="ar-SA"/>
        </w:rPr>
      </w:pPr>
      <w:r w:rsidRPr="00170157">
        <w:rPr>
          <w:rFonts w:ascii="Consolas" w:hAnsi="Consolas" w:cs="Consolas"/>
          <w:color w:val="2B91AF"/>
          <w:sz w:val="16"/>
          <w:szCs w:val="19"/>
          <w:highlight w:val="white"/>
          <w:lang w:bidi="ar-SA"/>
        </w:rPr>
        <w:t>task</w:t>
      </w:r>
      <w:r w:rsidRPr="00170157">
        <w:rPr>
          <w:rFonts w:ascii="Consolas" w:hAnsi="Consolas" w:cs="Consolas"/>
          <w:color w:val="000000"/>
          <w:sz w:val="16"/>
          <w:szCs w:val="19"/>
          <w:highlight w:val="white"/>
          <w:lang w:bidi="ar-SA"/>
        </w:rPr>
        <w:t>&lt;</w:t>
      </w:r>
      <w:r w:rsidRPr="00170157">
        <w:rPr>
          <w:rFonts w:ascii="Consolas" w:hAnsi="Consolas" w:cs="Consolas"/>
          <w:color w:val="2B91AF"/>
          <w:sz w:val="16"/>
          <w:szCs w:val="19"/>
          <w:highlight w:val="white"/>
          <w:lang w:bidi="ar-SA"/>
        </w:rPr>
        <w:t>MobileServiceUser</w:t>
      </w:r>
      <w:r>
        <w:rPr>
          <w:rFonts w:ascii="Consolas" w:hAnsi="Consolas" w:cs="Consolas"/>
          <w:color w:val="2B91AF"/>
          <w:sz w:val="16"/>
          <w:szCs w:val="19"/>
          <w:highlight w:val="white"/>
          <w:lang w:bidi="ar-SA"/>
        </w:rPr>
        <w:t>^</w:t>
      </w:r>
      <w:r w:rsidRPr="00170157">
        <w:rPr>
          <w:rFonts w:ascii="Consolas" w:hAnsi="Consolas" w:cs="Consolas"/>
          <w:color w:val="000000"/>
          <w:sz w:val="16"/>
          <w:szCs w:val="19"/>
          <w:highlight w:val="white"/>
          <w:lang w:bidi="ar-SA"/>
        </w:rPr>
        <w:t>&gt; (</w:t>
      </w:r>
      <w:r>
        <w:rPr>
          <w:rFonts w:ascii="Consolas" w:hAnsi="Consolas" w:cs="Consolas"/>
          <w:color w:val="000000"/>
          <w:sz w:val="16"/>
          <w:szCs w:val="19"/>
          <w:highlight w:val="white"/>
          <w:lang w:bidi="ar-SA"/>
        </w:rPr>
        <w:t>MobileService</w:t>
      </w:r>
      <w:r w:rsidRPr="00170157">
        <w:rPr>
          <w:rFonts w:ascii="Consolas" w:hAnsi="Consolas" w:cs="Consolas"/>
          <w:color w:val="000000"/>
          <w:sz w:val="16"/>
          <w:szCs w:val="19"/>
          <w:highlight w:val="white"/>
          <w:lang w:bidi="ar-SA"/>
        </w:rPr>
        <w:t>-&gt;LoginAsync(</w:t>
      </w:r>
      <w:r w:rsidRPr="00170157">
        <w:rPr>
          <w:rFonts w:ascii="Consolas" w:hAnsi="Consolas" w:cs="Consolas"/>
          <w:color w:val="2B91AF"/>
          <w:sz w:val="16"/>
          <w:szCs w:val="19"/>
          <w:highlight w:val="white"/>
          <w:lang w:bidi="ar-SA"/>
        </w:rPr>
        <w:t>MobileServiceAuthenticationProvider</w:t>
      </w:r>
      <w:r w:rsidRPr="00170157">
        <w:rPr>
          <w:rFonts w:ascii="Consolas" w:hAnsi="Consolas" w:cs="Consolas"/>
          <w:color w:val="000000"/>
          <w:sz w:val="16"/>
          <w:szCs w:val="19"/>
          <w:highlight w:val="white"/>
          <w:lang w:bidi="ar-SA"/>
        </w:rPr>
        <w:t>::</w:t>
      </w:r>
      <w:r w:rsidRPr="00170157">
        <w:rPr>
          <w:rFonts w:ascii="Consolas" w:hAnsi="Consolas" w:cs="Consolas"/>
          <w:color w:val="2F4F4F"/>
          <w:sz w:val="16"/>
          <w:szCs w:val="19"/>
          <w:highlight w:val="white"/>
          <w:lang w:bidi="ar-SA"/>
        </w:rPr>
        <w:t>Twitter</w:t>
      </w:r>
      <w:r w:rsidRPr="00170157">
        <w:rPr>
          <w:rFonts w:ascii="Consolas" w:hAnsi="Consolas" w:cs="Consolas"/>
          <w:color w:val="000000"/>
          <w:sz w:val="16"/>
          <w:szCs w:val="19"/>
          <w:highlight w:val="white"/>
          <w:lang w:bidi="ar-SA"/>
        </w:rPr>
        <w:t>))</w:t>
      </w:r>
    </w:p>
    <w:p w14:paraId="3610EB78" w14:textId="77777777" w:rsidR="00556A6D" w:rsidRPr="00170157" w:rsidRDefault="00556A6D" w:rsidP="00556A6D">
      <w:pPr>
        <w:autoSpaceDE w:val="0"/>
        <w:autoSpaceDN w:val="0"/>
        <w:adjustRightInd w:val="0"/>
        <w:spacing w:after="0" w:line="240" w:lineRule="auto"/>
        <w:rPr>
          <w:rFonts w:ascii="Consolas" w:hAnsi="Consolas" w:cs="Consolas"/>
          <w:color w:val="000000"/>
          <w:sz w:val="16"/>
          <w:szCs w:val="19"/>
          <w:highlight w:val="white"/>
          <w:lang w:bidi="ar-SA"/>
        </w:rPr>
      </w:pPr>
      <w:r>
        <w:rPr>
          <w:rFonts w:ascii="Consolas" w:hAnsi="Consolas" w:cs="Consolas"/>
          <w:color w:val="000000"/>
          <w:sz w:val="16"/>
          <w:szCs w:val="19"/>
          <w:highlight w:val="white"/>
          <w:lang w:bidi="ar-SA"/>
        </w:rPr>
        <w:t xml:space="preserve">    </w:t>
      </w:r>
      <w:r w:rsidRPr="00170157">
        <w:rPr>
          <w:rFonts w:ascii="Consolas" w:hAnsi="Consolas" w:cs="Consolas"/>
          <w:color w:val="000000"/>
          <w:sz w:val="16"/>
          <w:szCs w:val="19"/>
          <w:highlight w:val="white"/>
          <w:lang w:bidi="ar-SA"/>
        </w:rPr>
        <w:t>.then([</w:t>
      </w:r>
      <w:r w:rsidRPr="00170157">
        <w:rPr>
          <w:rFonts w:ascii="Consolas" w:hAnsi="Consolas" w:cs="Consolas"/>
          <w:color w:val="0000FF"/>
          <w:sz w:val="16"/>
          <w:szCs w:val="19"/>
          <w:highlight w:val="white"/>
          <w:lang w:bidi="ar-SA"/>
        </w:rPr>
        <w:t>this</w:t>
      </w:r>
      <w:r w:rsidRPr="00170157">
        <w:rPr>
          <w:rFonts w:ascii="Consolas" w:hAnsi="Consolas" w:cs="Consolas"/>
          <w:color w:val="000000"/>
          <w:sz w:val="16"/>
          <w:szCs w:val="19"/>
          <w:highlight w:val="white"/>
          <w:lang w:bidi="ar-SA"/>
        </w:rPr>
        <w:t>](</w:t>
      </w:r>
      <w:r w:rsidRPr="00170157">
        <w:rPr>
          <w:rFonts w:ascii="Consolas" w:hAnsi="Consolas" w:cs="Consolas"/>
          <w:color w:val="2B91AF"/>
          <w:sz w:val="16"/>
          <w:szCs w:val="19"/>
          <w:highlight w:val="white"/>
          <w:lang w:bidi="ar-SA"/>
        </w:rPr>
        <w:t>MobileServiceUser</w:t>
      </w:r>
      <w:r>
        <w:rPr>
          <w:rFonts w:ascii="Consolas" w:hAnsi="Consolas" w:cs="Consolas"/>
          <w:color w:val="2B91AF"/>
          <w:sz w:val="16"/>
          <w:szCs w:val="19"/>
          <w:highlight w:val="white"/>
          <w:lang w:bidi="ar-SA"/>
        </w:rPr>
        <w:t>^</w:t>
      </w:r>
      <w:r w:rsidRPr="00170157">
        <w:rPr>
          <w:rFonts w:ascii="Consolas" w:hAnsi="Consolas" w:cs="Consolas"/>
          <w:color w:val="000000"/>
          <w:sz w:val="16"/>
          <w:szCs w:val="19"/>
          <w:highlight w:val="white"/>
          <w:lang w:bidi="ar-SA"/>
        </w:rPr>
        <w:t xml:space="preserve"> </w:t>
      </w:r>
      <w:r w:rsidRPr="00170157">
        <w:rPr>
          <w:rFonts w:ascii="Consolas" w:hAnsi="Consolas" w:cs="Consolas"/>
          <w:color w:val="808080"/>
          <w:sz w:val="16"/>
          <w:szCs w:val="19"/>
          <w:highlight w:val="white"/>
          <w:lang w:bidi="ar-SA"/>
        </w:rPr>
        <w:t>user</w:t>
      </w:r>
      <w:r w:rsidRPr="00170157">
        <w:rPr>
          <w:rFonts w:ascii="Consolas" w:hAnsi="Consolas" w:cs="Consolas"/>
          <w:color w:val="000000"/>
          <w:sz w:val="16"/>
          <w:szCs w:val="19"/>
          <w:highlight w:val="white"/>
          <w:lang w:bidi="ar-SA"/>
        </w:rPr>
        <w:t xml:space="preserve">) { </w:t>
      </w:r>
      <w:r w:rsidRPr="00170157">
        <w:rPr>
          <w:rFonts w:ascii="Consolas" w:hAnsi="Consolas" w:cs="Consolas"/>
          <w:color w:val="008000"/>
          <w:sz w:val="16"/>
          <w:szCs w:val="19"/>
          <w:highlight w:val="white"/>
          <w:lang w:bidi="ar-SA"/>
        </w:rPr>
        <w:t>/* */</w:t>
      </w:r>
      <w:r w:rsidRPr="00170157">
        <w:rPr>
          <w:rFonts w:ascii="Consolas" w:hAnsi="Consolas" w:cs="Consolas"/>
          <w:color w:val="000000"/>
          <w:sz w:val="16"/>
          <w:szCs w:val="19"/>
          <w:highlight w:val="white"/>
          <w:lang w:bidi="ar-SA"/>
        </w:rPr>
        <w:t xml:space="preserve"> } );</w:t>
      </w:r>
    </w:p>
    <w:p w14:paraId="42262EF7" w14:textId="77777777" w:rsidR="00556A6D" w:rsidRPr="00170157" w:rsidRDefault="00556A6D" w:rsidP="00556A6D">
      <w:pPr>
        <w:autoSpaceDE w:val="0"/>
        <w:autoSpaceDN w:val="0"/>
        <w:adjustRightInd w:val="0"/>
        <w:spacing w:after="0" w:line="240" w:lineRule="auto"/>
        <w:rPr>
          <w:rFonts w:ascii="Consolas" w:hAnsi="Consolas" w:cs="Consolas"/>
          <w:color w:val="000000"/>
          <w:sz w:val="16"/>
          <w:szCs w:val="19"/>
          <w:highlight w:val="white"/>
          <w:lang w:bidi="ar-SA"/>
        </w:rPr>
      </w:pPr>
      <w:r w:rsidRPr="00170157">
        <w:rPr>
          <w:rFonts w:ascii="Consolas" w:hAnsi="Consolas" w:cs="Consolas"/>
          <w:color w:val="2B91AF"/>
          <w:sz w:val="16"/>
          <w:szCs w:val="19"/>
          <w:highlight w:val="white"/>
          <w:lang w:bidi="ar-SA"/>
        </w:rPr>
        <w:t>task</w:t>
      </w:r>
      <w:r w:rsidRPr="00170157">
        <w:rPr>
          <w:rFonts w:ascii="Consolas" w:hAnsi="Consolas" w:cs="Consolas"/>
          <w:color w:val="000000"/>
          <w:sz w:val="16"/>
          <w:szCs w:val="19"/>
          <w:highlight w:val="white"/>
          <w:lang w:bidi="ar-SA"/>
        </w:rPr>
        <w:t>&lt;</w:t>
      </w:r>
      <w:r w:rsidRPr="00170157">
        <w:rPr>
          <w:rFonts w:ascii="Consolas" w:hAnsi="Consolas" w:cs="Consolas"/>
          <w:color w:val="2B91AF"/>
          <w:sz w:val="16"/>
          <w:szCs w:val="19"/>
          <w:highlight w:val="white"/>
          <w:lang w:bidi="ar-SA"/>
        </w:rPr>
        <w:t>MobileServiceUser</w:t>
      </w:r>
      <w:r>
        <w:rPr>
          <w:rFonts w:ascii="Consolas" w:hAnsi="Consolas" w:cs="Consolas"/>
          <w:color w:val="2B91AF"/>
          <w:sz w:val="16"/>
          <w:szCs w:val="19"/>
          <w:highlight w:val="white"/>
          <w:lang w:bidi="ar-SA"/>
        </w:rPr>
        <w:t>^</w:t>
      </w:r>
      <w:r w:rsidRPr="00170157">
        <w:rPr>
          <w:rFonts w:ascii="Consolas" w:hAnsi="Consolas" w:cs="Consolas"/>
          <w:color w:val="000000"/>
          <w:sz w:val="16"/>
          <w:szCs w:val="19"/>
          <w:highlight w:val="white"/>
          <w:lang w:bidi="ar-SA"/>
        </w:rPr>
        <w:t>&gt; (</w:t>
      </w:r>
      <w:r>
        <w:rPr>
          <w:rFonts w:ascii="Consolas" w:hAnsi="Consolas" w:cs="Consolas"/>
          <w:color w:val="000000"/>
          <w:sz w:val="16"/>
          <w:szCs w:val="19"/>
          <w:highlight w:val="white"/>
          <w:lang w:bidi="ar-SA"/>
        </w:rPr>
        <w:t>MobileService</w:t>
      </w:r>
      <w:r w:rsidRPr="00170157">
        <w:rPr>
          <w:rFonts w:ascii="Consolas" w:hAnsi="Consolas" w:cs="Consolas"/>
          <w:color w:val="000000"/>
          <w:sz w:val="16"/>
          <w:szCs w:val="19"/>
          <w:highlight w:val="white"/>
          <w:lang w:bidi="ar-SA"/>
        </w:rPr>
        <w:t>-&gt;LoginAsync(</w:t>
      </w:r>
      <w:r w:rsidRPr="00170157">
        <w:rPr>
          <w:rFonts w:ascii="Consolas" w:hAnsi="Consolas" w:cs="Consolas"/>
          <w:color w:val="2B91AF"/>
          <w:sz w:val="16"/>
          <w:szCs w:val="19"/>
          <w:highlight w:val="white"/>
          <w:lang w:bidi="ar-SA"/>
        </w:rPr>
        <w:t>MobileServiceAuthenticationProvider</w:t>
      </w:r>
      <w:r w:rsidRPr="00170157">
        <w:rPr>
          <w:rFonts w:ascii="Consolas" w:hAnsi="Consolas" w:cs="Consolas"/>
          <w:color w:val="000000"/>
          <w:sz w:val="16"/>
          <w:szCs w:val="19"/>
          <w:highlight w:val="white"/>
          <w:lang w:bidi="ar-SA"/>
        </w:rPr>
        <w:t>::</w:t>
      </w:r>
      <w:r w:rsidRPr="00170157">
        <w:rPr>
          <w:rFonts w:ascii="Consolas" w:hAnsi="Consolas" w:cs="Consolas"/>
          <w:color w:val="2F4F4F"/>
          <w:sz w:val="16"/>
          <w:szCs w:val="19"/>
          <w:highlight w:val="white"/>
          <w:lang w:bidi="ar-SA"/>
        </w:rPr>
        <w:t>Google</w:t>
      </w:r>
      <w:r w:rsidRPr="00170157">
        <w:rPr>
          <w:rFonts w:ascii="Consolas" w:hAnsi="Consolas" w:cs="Consolas"/>
          <w:color w:val="000000"/>
          <w:sz w:val="16"/>
          <w:szCs w:val="19"/>
          <w:highlight w:val="white"/>
          <w:lang w:bidi="ar-SA"/>
        </w:rPr>
        <w:t>))</w:t>
      </w:r>
    </w:p>
    <w:p w14:paraId="4DE48CE6" w14:textId="77777777" w:rsidR="00556A6D" w:rsidRPr="00170157" w:rsidRDefault="00556A6D" w:rsidP="00556A6D">
      <w:pPr>
        <w:autoSpaceDE w:val="0"/>
        <w:autoSpaceDN w:val="0"/>
        <w:adjustRightInd w:val="0"/>
        <w:spacing w:after="0" w:line="240" w:lineRule="auto"/>
        <w:rPr>
          <w:rFonts w:ascii="Consolas" w:hAnsi="Consolas" w:cs="Consolas"/>
          <w:color w:val="000000"/>
          <w:sz w:val="16"/>
          <w:szCs w:val="19"/>
          <w:highlight w:val="white"/>
          <w:lang w:bidi="ar-SA"/>
        </w:rPr>
      </w:pPr>
      <w:r>
        <w:rPr>
          <w:rFonts w:ascii="Consolas" w:hAnsi="Consolas" w:cs="Consolas"/>
          <w:color w:val="000000"/>
          <w:sz w:val="16"/>
          <w:szCs w:val="19"/>
          <w:highlight w:val="white"/>
          <w:lang w:bidi="ar-SA"/>
        </w:rPr>
        <w:t xml:space="preserve">    </w:t>
      </w:r>
      <w:r w:rsidRPr="00170157">
        <w:rPr>
          <w:rFonts w:ascii="Consolas" w:hAnsi="Consolas" w:cs="Consolas"/>
          <w:color w:val="000000"/>
          <w:sz w:val="16"/>
          <w:szCs w:val="19"/>
          <w:highlight w:val="white"/>
          <w:lang w:bidi="ar-SA"/>
        </w:rPr>
        <w:t>.then([</w:t>
      </w:r>
      <w:r w:rsidRPr="00170157">
        <w:rPr>
          <w:rFonts w:ascii="Consolas" w:hAnsi="Consolas" w:cs="Consolas"/>
          <w:color w:val="0000FF"/>
          <w:sz w:val="16"/>
          <w:szCs w:val="19"/>
          <w:highlight w:val="white"/>
          <w:lang w:bidi="ar-SA"/>
        </w:rPr>
        <w:t>this</w:t>
      </w:r>
      <w:r w:rsidRPr="00170157">
        <w:rPr>
          <w:rFonts w:ascii="Consolas" w:hAnsi="Consolas" w:cs="Consolas"/>
          <w:color w:val="000000"/>
          <w:sz w:val="16"/>
          <w:szCs w:val="19"/>
          <w:highlight w:val="white"/>
          <w:lang w:bidi="ar-SA"/>
        </w:rPr>
        <w:t>](</w:t>
      </w:r>
      <w:r w:rsidRPr="00170157">
        <w:rPr>
          <w:rFonts w:ascii="Consolas" w:hAnsi="Consolas" w:cs="Consolas"/>
          <w:color w:val="2B91AF"/>
          <w:sz w:val="16"/>
          <w:szCs w:val="19"/>
          <w:highlight w:val="white"/>
          <w:lang w:bidi="ar-SA"/>
        </w:rPr>
        <w:t>MobileServiceUser</w:t>
      </w:r>
      <w:r>
        <w:rPr>
          <w:rFonts w:ascii="Consolas" w:hAnsi="Consolas" w:cs="Consolas"/>
          <w:color w:val="2B91AF"/>
          <w:sz w:val="16"/>
          <w:szCs w:val="19"/>
          <w:highlight w:val="white"/>
          <w:lang w:bidi="ar-SA"/>
        </w:rPr>
        <w:t>^</w:t>
      </w:r>
      <w:r w:rsidRPr="00170157">
        <w:rPr>
          <w:rFonts w:ascii="Consolas" w:hAnsi="Consolas" w:cs="Consolas"/>
          <w:color w:val="000000"/>
          <w:sz w:val="16"/>
          <w:szCs w:val="19"/>
          <w:highlight w:val="white"/>
          <w:lang w:bidi="ar-SA"/>
        </w:rPr>
        <w:t xml:space="preserve"> </w:t>
      </w:r>
      <w:r w:rsidRPr="00170157">
        <w:rPr>
          <w:rFonts w:ascii="Consolas" w:hAnsi="Consolas" w:cs="Consolas"/>
          <w:color w:val="808080"/>
          <w:sz w:val="16"/>
          <w:szCs w:val="19"/>
          <w:highlight w:val="white"/>
          <w:lang w:bidi="ar-SA"/>
        </w:rPr>
        <w:t>user</w:t>
      </w:r>
      <w:r w:rsidRPr="00170157">
        <w:rPr>
          <w:rFonts w:ascii="Consolas" w:hAnsi="Consolas" w:cs="Consolas"/>
          <w:color w:val="000000"/>
          <w:sz w:val="16"/>
          <w:szCs w:val="19"/>
          <w:highlight w:val="white"/>
          <w:lang w:bidi="ar-SA"/>
        </w:rPr>
        <w:t xml:space="preserve">) { </w:t>
      </w:r>
      <w:r w:rsidRPr="00170157">
        <w:rPr>
          <w:rFonts w:ascii="Consolas" w:hAnsi="Consolas" w:cs="Consolas"/>
          <w:color w:val="008000"/>
          <w:sz w:val="16"/>
          <w:szCs w:val="19"/>
          <w:highlight w:val="white"/>
          <w:lang w:bidi="ar-SA"/>
        </w:rPr>
        <w:t>/* */</w:t>
      </w:r>
      <w:r w:rsidRPr="00170157">
        <w:rPr>
          <w:rFonts w:ascii="Consolas" w:hAnsi="Consolas" w:cs="Consolas"/>
          <w:color w:val="000000"/>
          <w:sz w:val="16"/>
          <w:szCs w:val="19"/>
          <w:highlight w:val="white"/>
          <w:lang w:bidi="ar-SA"/>
        </w:rPr>
        <w:t xml:space="preserve"> } );</w:t>
      </w:r>
    </w:p>
    <w:p w14:paraId="53FE4538" w14:textId="77777777" w:rsidR="00556A6D" w:rsidRPr="00170157" w:rsidRDefault="00556A6D" w:rsidP="00556A6D">
      <w:pPr>
        <w:autoSpaceDE w:val="0"/>
        <w:autoSpaceDN w:val="0"/>
        <w:adjustRightInd w:val="0"/>
        <w:spacing w:after="0" w:line="240" w:lineRule="auto"/>
        <w:rPr>
          <w:rFonts w:ascii="Consolas" w:hAnsi="Consolas" w:cs="Consolas"/>
          <w:color w:val="000000"/>
          <w:sz w:val="16"/>
          <w:szCs w:val="19"/>
          <w:highlight w:val="white"/>
          <w:lang w:bidi="ar-SA"/>
        </w:rPr>
      </w:pPr>
      <w:r w:rsidRPr="00170157">
        <w:rPr>
          <w:rFonts w:ascii="Consolas" w:hAnsi="Consolas" w:cs="Consolas"/>
          <w:color w:val="2B91AF"/>
          <w:sz w:val="16"/>
          <w:szCs w:val="19"/>
          <w:highlight w:val="white"/>
          <w:lang w:bidi="ar-SA"/>
        </w:rPr>
        <w:t>task</w:t>
      </w:r>
      <w:r w:rsidRPr="00170157">
        <w:rPr>
          <w:rFonts w:ascii="Consolas" w:hAnsi="Consolas" w:cs="Consolas"/>
          <w:color w:val="000000"/>
          <w:sz w:val="16"/>
          <w:szCs w:val="19"/>
          <w:highlight w:val="white"/>
          <w:lang w:bidi="ar-SA"/>
        </w:rPr>
        <w:t>&lt;</w:t>
      </w:r>
      <w:r w:rsidRPr="00170157">
        <w:rPr>
          <w:rFonts w:ascii="Consolas" w:hAnsi="Consolas" w:cs="Consolas"/>
          <w:color w:val="2B91AF"/>
          <w:sz w:val="16"/>
          <w:szCs w:val="19"/>
          <w:highlight w:val="white"/>
          <w:lang w:bidi="ar-SA"/>
        </w:rPr>
        <w:t>MobileServiceUser</w:t>
      </w:r>
      <w:r>
        <w:rPr>
          <w:rFonts w:ascii="Consolas" w:hAnsi="Consolas" w:cs="Consolas"/>
          <w:color w:val="2B91AF"/>
          <w:sz w:val="16"/>
          <w:szCs w:val="19"/>
          <w:highlight w:val="white"/>
          <w:lang w:bidi="ar-SA"/>
        </w:rPr>
        <w:t>^</w:t>
      </w:r>
      <w:r w:rsidRPr="00170157">
        <w:rPr>
          <w:rFonts w:ascii="Consolas" w:hAnsi="Consolas" w:cs="Consolas"/>
          <w:color w:val="000000"/>
          <w:sz w:val="16"/>
          <w:szCs w:val="19"/>
          <w:highlight w:val="white"/>
          <w:lang w:bidi="ar-SA"/>
        </w:rPr>
        <w:t>&gt; (</w:t>
      </w:r>
      <w:r>
        <w:rPr>
          <w:rFonts w:ascii="Consolas" w:hAnsi="Consolas" w:cs="Consolas"/>
          <w:color w:val="000000"/>
          <w:sz w:val="16"/>
          <w:szCs w:val="19"/>
          <w:highlight w:val="white"/>
          <w:lang w:bidi="ar-SA"/>
        </w:rPr>
        <w:t>MobileService</w:t>
      </w:r>
      <w:r w:rsidRPr="00170157">
        <w:rPr>
          <w:rFonts w:ascii="Consolas" w:hAnsi="Consolas" w:cs="Consolas"/>
          <w:color w:val="000000"/>
          <w:sz w:val="16"/>
          <w:szCs w:val="19"/>
          <w:highlight w:val="white"/>
          <w:lang w:bidi="ar-SA"/>
        </w:rPr>
        <w:t>-&gt;LoginAsync(</w:t>
      </w:r>
      <w:r w:rsidRPr="00170157">
        <w:rPr>
          <w:rFonts w:ascii="Consolas" w:hAnsi="Consolas" w:cs="Consolas"/>
          <w:color w:val="2B91AF"/>
          <w:sz w:val="16"/>
          <w:szCs w:val="19"/>
          <w:highlight w:val="white"/>
          <w:lang w:bidi="ar-SA"/>
        </w:rPr>
        <w:t>MobileServiceAuthenticationProvider</w:t>
      </w:r>
      <w:r w:rsidRPr="00170157">
        <w:rPr>
          <w:rFonts w:ascii="Consolas" w:hAnsi="Consolas" w:cs="Consolas"/>
          <w:color w:val="000000"/>
          <w:sz w:val="16"/>
          <w:szCs w:val="19"/>
          <w:highlight w:val="white"/>
          <w:lang w:bidi="ar-SA"/>
        </w:rPr>
        <w:t>::</w:t>
      </w:r>
      <w:r w:rsidRPr="00170157">
        <w:rPr>
          <w:rFonts w:ascii="Consolas" w:hAnsi="Consolas" w:cs="Consolas"/>
          <w:color w:val="2F4F4F"/>
          <w:sz w:val="16"/>
          <w:szCs w:val="19"/>
          <w:highlight w:val="white"/>
          <w:lang w:bidi="ar-SA"/>
        </w:rPr>
        <w:t>MicrosoftAccount</w:t>
      </w:r>
      <w:r w:rsidRPr="00170157">
        <w:rPr>
          <w:rFonts w:ascii="Consolas" w:hAnsi="Consolas" w:cs="Consolas"/>
          <w:color w:val="000000"/>
          <w:sz w:val="16"/>
          <w:szCs w:val="19"/>
          <w:highlight w:val="white"/>
          <w:lang w:bidi="ar-SA"/>
        </w:rPr>
        <w:t>))</w:t>
      </w:r>
    </w:p>
    <w:p w14:paraId="5CB2643C" w14:textId="77777777" w:rsidR="00556A6D" w:rsidRDefault="00556A6D" w:rsidP="00556A6D">
      <w:pPr>
        <w:rPr>
          <w:rFonts w:ascii="Consolas" w:hAnsi="Consolas" w:cs="Consolas"/>
          <w:color w:val="000000"/>
          <w:sz w:val="16"/>
          <w:szCs w:val="19"/>
          <w:lang w:bidi="ar-SA"/>
        </w:rPr>
      </w:pPr>
      <w:r>
        <w:rPr>
          <w:rFonts w:ascii="Consolas" w:hAnsi="Consolas" w:cs="Consolas"/>
          <w:color w:val="000000"/>
          <w:sz w:val="16"/>
          <w:szCs w:val="19"/>
          <w:highlight w:val="white"/>
          <w:lang w:bidi="ar-SA"/>
        </w:rPr>
        <w:t xml:space="preserve">    </w:t>
      </w:r>
      <w:r w:rsidRPr="00170157">
        <w:rPr>
          <w:rFonts w:ascii="Consolas" w:hAnsi="Consolas" w:cs="Consolas"/>
          <w:color w:val="000000"/>
          <w:sz w:val="16"/>
          <w:szCs w:val="19"/>
          <w:highlight w:val="white"/>
          <w:lang w:bidi="ar-SA"/>
        </w:rPr>
        <w:t>.then([</w:t>
      </w:r>
      <w:r w:rsidRPr="00170157">
        <w:rPr>
          <w:rFonts w:ascii="Consolas" w:hAnsi="Consolas" w:cs="Consolas"/>
          <w:color w:val="0000FF"/>
          <w:sz w:val="16"/>
          <w:szCs w:val="19"/>
          <w:highlight w:val="white"/>
          <w:lang w:bidi="ar-SA"/>
        </w:rPr>
        <w:t>this</w:t>
      </w:r>
      <w:r w:rsidRPr="00170157">
        <w:rPr>
          <w:rFonts w:ascii="Consolas" w:hAnsi="Consolas" w:cs="Consolas"/>
          <w:color w:val="000000"/>
          <w:sz w:val="16"/>
          <w:szCs w:val="19"/>
          <w:highlight w:val="white"/>
          <w:lang w:bidi="ar-SA"/>
        </w:rPr>
        <w:t>](</w:t>
      </w:r>
      <w:r w:rsidRPr="00170157">
        <w:rPr>
          <w:rFonts w:ascii="Consolas" w:hAnsi="Consolas" w:cs="Consolas"/>
          <w:color w:val="2B91AF"/>
          <w:sz w:val="16"/>
          <w:szCs w:val="19"/>
          <w:highlight w:val="white"/>
          <w:lang w:bidi="ar-SA"/>
        </w:rPr>
        <w:t>MobileServiceUser</w:t>
      </w:r>
      <w:r>
        <w:rPr>
          <w:rFonts w:ascii="Consolas" w:hAnsi="Consolas" w:cs="Consolas"/>
          <w:color w:val="2B91AF"/>
          <w:sz w:val="16"/>
          <w:szCs w:val="19"/>
          <w:highlight w:val="white"/>
          <w:lang w:bidi="ar-SA"/>
        </w:rPr>
        <w:t>^</w:t>
      </w:r>
      <w:r w:rsidRPr="00170157">
        <w:rPr>
          <w:rFonts w:ascii="Consolas" w:hAnsi="Consolas" w:cs="Consolas"/>
          <w:color w:val="000000"/>
          <w:sz w:val="16"/>
          <w:szCs w:val="19"/>
          <w:highlight w:val="white"/>
          <w:lang w:bidi="ar-SA"/>
        </w:rPr>
        <w:t xml:space="preserve"> </w:t>
      </w:r>
      <w:r w:rsidRPr="00170157">
        <w:rPr>
          <w:rFonts w:ascii="Consolas" w:hAnsi="Consolas" w:cs="Consolas"/>
          <w:color w:val="808080"/>
          <w:sz w:val="16"/>
          <w:szCs w:val="19"/>
          <w:highlight w:val="white"/>
          <w:lang w:bidi="ar-SA"/>
        </w:rPr>
        <w:t>user</w:t>
      </w:r>
      <w:r w:rsidRPr="00170157">
        <w:rPr>
          <w:rFonts w:ascii="Consolas" w:hAnsi="Consolas" w:cs="Consolas"/>
          <w:color w:val="000000"/>
          <w:sz w:val="16"/>
          <w:szCs w:val="19"/>
          <w:highlight w:val="white"/>
          <w:lang w:bidi="ar-SA"/>
        </w:rPr>
        <w:t xml:space="preserve">) { </w:t>
      </w:r>
      <w:r w:rsidRPr="00170157">
        <w:rPr>
          <w:rFonts w:ascii="Consolas" w:hAnsi="Consolas" w:cs="Consolas"/>
          <w:color w:val="008000"/>
          <w:sz w:val="16"/>
          <w:szCs w:val="19"/>
          <w:highlight w:val="white"/>
          <w:lang w:bidi="ar-SA"/>
        </w:rPr>
        <w:t>/* */</w:t>
      </w:r>
      <w:r w:rsidRPr="00170157">
        <w:rPr>
          <w:rFonts w:ascii="Consolas" w:hAnsi="Consolas" w:cs="Consolas"/>
          <w:color w:val="000000"/>
          <w:sz w:val="16"/>
          <w:szCs w:val="19"/>
          <w:highlight w:val="white"/>
          <w:lang w:bidi="ar-SA"/>
        </w:rPr>
        <w:t xml:space="preserve"> } );</w:t>
      </w:r>
    </w:p>
    <w:p w14:paraId="42BC4B68" w14:textId="77777777" w:rsidR="00556A6D" w:rsidRPr="00170157" w:rsidRDefault="00556A6D" w:rsidP="00556A6D">
      <w:pPr>
        <w:rPr>
          <w:sz w:val="16"/>
        </w:rPr>
      </w:pPr>
    </w:p>
    <w:p w14:paraId="35D2DD22" w14:textId="016C32D8" w:rsidR="0012152C" w:rsidRDefault="007E09EB" w:rsidP="007E09EB">
      <w:r>
        <w:t xml:space="preserve">Sending a channel URI to the service is again a simple matter of storing a record in the service’s database, and the client object makes the HTTP requests. To do this, </w:t>
      </w:r>
      <w:r w:rsidR="0012152C">
        <w:t>just request the databa</w:t>
      </w:r>
      <w:r w:rsidR="00653C76">
        <w:t>se object and insert the record</w:t>
      </w:r>
      <w:r>
        <w:t xml:space="preserve"> as shown in the examples </w:t>
      </w:r>
      <w:r w:rsidR="00556A6D">
        <w:t xml:space="preserve">below </w:t>
      </w:r>
      <w:r>
        <w:t xml:space="preserve">from </w:t>
      </w:r>
      <w:r w:rsidR="00653C76">
        <w:t xml:space="preserve">the </w:t>
      </w:r>
      <w:r>
        <w:t xml:space="preserve">push notification </w:t>
      </w:r>
      <w:r w:rsidR="00653C76">
        <w:t xml:space="preserve">tutorial </w:t>
      </w:r>
      <w:r>
        <w:t xml:space="preserve">sample </w:t>
      </w:r>
      <w:r w:rsidR="00653C76">
        <w:t xml:space="preserve">linked </w:t>
      </w:r>
      <w:r>
        <w:t>earlier</w:t>
      </w:r>
      <w:r w:rsidR="00556A6D">
        <w:t xml:space="preserve">. In each code snippet, assume that </w:t>
      </w:r>
      <w:r w:rsidR="00556A6D">
        <w:rPr>
          <w:i/>
        </w:rPr>
        <w:t xml:space="preserve">ch </w:t>
      </w:r>
      <w:r w:rsidR="00556A6D">
        <w:t xml:space="preserve">contains the </w:t>
      </w:r>
      <w:r w:rsidR="00556A6D" w:rsidRPr="00556A6D">
        <w:rPr>
          <w:i/>
        </w:rPr>
        <w:t>PushNotificationChannel</w:t>
      </w:r>
      <w:r w:rsidR="00556A6D">
        <w:t xml:space="preserve"> object from the WinRT APIs. You can also include any other properties in the </w:t>
      </w:r>
      <w:r w:rsidR="00556A6D">
        <w:rPr>
          <w:i/>
        </w:rPr>
        <w:t xml:space="preserve">channel </w:t>
      </w:r>
      <w:r w:rsidR="00556A6D">
        <w:t>object that’s built up, such as a secondary tile id or other data that identifies the channel’s purpose.</w:t>
      </w:r>
    </w:p>
    <w:p w14:paraId="6CBF318C" w14:textId="3273B8FD" w:rsidR="0012152C" w:rsidRDefault="00653C76" w:rsidP="00E9201B">
      <w:r>
        <w:t>JavaScript:</w:t>
      </w:r>
    </w:p>
    <w:p w14:paraId="38EE8BBE" w14:textId="365F5524" w:rsidR="00653C76" w:rsidRPr="00065E48" w:rsidRDefault="00653C76" w:rsidP="00065E48">
      <w:pPr>
        <w:spacing w:after="0" w:line="240" w:lineRule="auto"/>
        <w:rPr>
          <w:rFonts w:ascii="Consolas" w:hAnsi="Consolas" w:cs="Consolas"/>
          <w:color w:val="000000"/>
          <w:sz w:val="16"/>
          <w:szCs w:val="16"/>
          <w:lang w:bidi="ar-SA"/>
        </w:rPr>
      </w:pPr>
      <w:r w:rsidRPr="00065E48">
        <w:rPr>
          <w:rFonts w:ascii="Consolas" w:hAnsi="Consolas" w:cs="Consolas"/>
          <w:color w:val="0000FF"/>
          <w:sz w:val="16"/>
          <w:szCs w:val="16"/>
          <w:highlight w:val="white"/>
          <w:lang w:bidi="ar-SA"/>
        </w:rPr>
        <w:t>var</w:t>
      </w:r>
      <w:r w:rsidRPr="00065E48">
        <w:rPr>
          <w:rFonts w:ascii="Consolas" w:hAnsi="Consolas" w:cs="Consolas"/>
          <w:color w:val="000000"/>
          <w:sz w:val="16"/>
          <w:szCs w:val="16"/>
          <w:highlight w:val="white"/>
          <w:lang w:bidi="ar-SA"/>
        </w:rPr>
        <w:t xml:space="preserve"> channelTable = MobileServicesSample.mobileService.getTable(</w:t>
      </w:r>
      <w:r w:rsidRPr="00065E48">
        <w:rPr>
          <w:rFonts w:ascii="Consolas" w:hAnsi="Consolas" w:cs="Consolas"/>
          <w:color w:val="A31515"/>
          <w:sz w:val="16"/>
          <w:szCs w:val="16"/>
          <w:highlight w:val="white"/>
          <w:lang w:bidi="ar-SA"/>
        </w:rPr>
        <w:t>'Channels'</w:t>
      </w:r>
      <w:r w:rsidRPr="00065E48">
        <w:rPr>
          <w:rFonts w:ascii="Consolas" w:hAnsi="Consolas" w:cs="Consolas"/>
          <w:color w:val="000000"/>
          <w:sz w:val="16"/>
          <w:szCs w:val="16"/>
          <w:highlight w:val="white"/>
          <w:lang w:bidi="ar-SA"/>
        </w:rPr>
        <w:t>);</w:t>
      </w:r>
    </w:p>
    <w:p w14:paraId="522009D9" w14:textId="77777777" w:rsidR="00653C76" w:rsidRPr="00065E48" w:rsidRDefault="00653C76" w:rsidP="00065E48">
      <w:pPr>
        <w:spacing w:after="0" w:line="240" w:lineRule="auto"/>
        <w:rPr>
          <w:rFonts w:ascii="Consolas" w:hAnsi="Consolas" w:cs="Consolas"/>
          <w:color w:val="000000"/>
          <w:sz w:val="16"/>
          <w:szCs w:val="16"/>
          <w:lang w:bidi="ar-SA"/>
        </w:rPr>
      </w:pPr>
    </w:p>
    <w:p w14:paraId="0167EEBA" w14:textId="77777777" w:rsidR="00653C76" w:rsidRPr="00065E48" w:rsidRDefault="00653C76" w:rsidP="00065E48">
      <w:pPr>
        <w:autoSpaceDE w:val="0"/>
        <w:autoSpaceDN w:val="0"/>
        <w:adjustRightInd w:val="0"/>
        <w:spacing w:after="0" w:line="240" w:lineRule="auto"/>
        <w:rPr>
          <w:rFonts w:ascii="Consolas" w:hAnsi="Consolas" w:cs="Consolas"/>
          <w:color w:val="000000"/>
          <w:sz w:val="16"/>
          <w:szCs w:val="16"/>
          <w:highlight w:val="white"/>
          <w:lang w:bidi="ar-SA"/>
        </w:rPr>
      </w:pPr>
      <w:r w:rsidRPr="00065E48">
        <w:rPr>
          <w:rFonts w:ascii="Consolas" w:hAnsi="Consolas" w:cs="Consolas"/>
          <w:color w:val="0000FF"/>
          <w:sz w:val="16"/>
          <w:szCs w:val="16"/>
          <w:highlight w:val="white"/>
          <w:lang w:bidi="ar-SA"/>
        </w:rPr>
        <w:t>var</w:t>
      </w:r>
      <w:r w:rsidRPr="00065E48">
        <w:rPr>
          <w:rFonts w:ascii="Consolas" w:hAnsi="Consolas" w:cs="Consolas"/>
          <w:color w:val="000000"/>
          <w:sz w:val="16"/>
          <w:szCs w:val="16"/>
          <w:highlight w:val="white"/>
          <w:lang w:bidi="ar-SA"/>
        </w:rPr>
        <w:t xml:space="preserve"> channel = {</w:t>
      </w:r>
    </w:p>
    <w:p w14:paraId="0B3DFF02" w14:textId="268F3F7A" w:rsidR="00653C76" w:rsidRPr="00065E48" w:rsidRDefault="00653C76" w:rsidP="00065E48">
      <w:pPr>
        <w:autoSpaceDE w:val="0"/>
        <w:autoSpaceDN w:val="0"/>
        <w:adjustRightInd w:val="0"/>
        <w:spacing w:after="0" w:line="240" w:lineRule="auto"/>
        <w:rPr>
          <w:rFonts w:ascii="Consolas" w:hAnsi="Consolas" w:cs="Consolas"/>
          <w:color w:val="000000"/>
          <w:sz w:val="16"/>
          <w:szCs w:val="16"/>
          <w:highlight w:val="white"/>
          <w:lang w:bidi="ar-SA"/>
        </w:rPr>
      </w:pPr>
      <w:r w:rsidRPr="00065E48">
        <w:rPr>
          <w:rFonts w:ascii="Consolas" w:hAnsi="Consolas" w:cs="Consolas"/>
          <w:color w:val="000000"/>
          <w:sz w:val="16"/>
          <w:szCs w:val="16"/>
          <w:highlight w:val="white"/>
          <w:lang w:bidi="ar-SA"/>
        </w:rPr>
        <w:t xml:space="preserve">    uri: c</w:t>
      </w:r>
      <w:r w:rsidR="00556A6D">
        <w:rPr>
          <w:rFonts w:ascii="Consolas" w:hAnsi="Consolas" w:cs="Consolas"/>
          <w:color w:val="000000"/>
          <w:sz w:val="16"/>
          <w:szCs w:val="16"/>
          <w:highlight w:val="white"/>
          <w:lang w:bidi="ar-SA"/>
        </w:rPr>
        <w:t>h</w:t>
      </w:r>
      <w:r w:rsidRPr="00065E48">
        <w:rPr>
          <w:rFonts w:ascii="Consolas" w:hAnsi="Consolas" w:cs="Consolas"/>
          <w:color w:val="000000"/>
          <w:sz w:val="16"/>
          <w:szCs w:val="16"/>
          <w:highlight w:val="white"/>
          <w:lang w:bidi="ar-SA"/>
        </w:rPr>
        <w:t xml:space="preserve">.uri, </w:t>
      </w:r>
    </w:p>
    <w:p w14:paraId="646CB45C" w14:textId="631BAB00" w:rsidR="00653C76" w:rsidRPr="00065E48" w:rsidRDefault="00653C76" w:rsidP="00065E48">
      <w:pPr>
        <w:autoSpaceDE w:val="0"/>
        <w:autoSpaceDN w:val="0"/>
        <w:adjustRightInd w:val="0"/>
        <w:spacing w:after="0" w:line="240" w:lineRule="auto"/>
        <w:rPr>
          <w:rFonts w:ascii="Consolas" w:hAnsi="Consolas" w:cs="Consolas"/>
          <w:color w:val="000000"/>
          <w:sz w:val="16"/>
          <w:szCs w:val="16"/>
          <w:highlight w:val="white"/>
          <w:lang w:bidi="ar-SA"/>
        </w:rPr>
      </w:pPr>
      <w:r w:rsidRPr="00065E48">
        <w:rPr>
          <w:rFonts w:ascii="Consolas" w:hAnsi="Consolas" w:cs="Consolas"/>
          <w:color w:val="000000"/>
          <w:sz w:val="16"/>
          <w:szCs w:val="16"/>
          <w:highlight w:val="white"/>
          <w:lang w:bidi="ar-SA"/>
        </w:rPr>
        <w:t xml:space="preserve">    expirationTime: c</w:t>
      </w:r>
      <w:r w:rsidR="00556A6D">
        <w:rPr>
          <w:rFonts w:ascii="Consolas" w:hAnsi="Consolas" w:cs="Consolas"/>
          <w:color w:val="000000"/>
          <w:sz w:val="16"/>
          <w:szCs w:val="16"/>
          <w:highlight w:val="white"/>
          <w:lang w:bidi="ar-SA"/>
        </w:rPr>
        <w:t>h</w:t>
      </w:r>
      <w:r w:rsidRPr="00065E48">
        <w:rPr>
          <w:rFonts w:ascii="Consolas" w:hAnsi="Consolas" w:cs="Consolas"/>
          <w:color w:val="000000"/>
          <w:sz w:val="16"/>
          <w:szCs w:val="16"/>
          <w:highlight w:val="white"/>
          <w:lang w:bidi="ar-SA"/>
        </w:rPr>
        <w:t>.expirationTime.</w:t>
      </w:r>
    </w:p>
    <w:p w14:paraId="388DE38C" w14:textId="39502173" w:rsidR="00653C76" w:rsidRPr="00065E48" w:rsidRDefault="00653C76" w:rsidP="00065E48">
      <w:pPr>
        <w:spacing w:after="0" w:line="240" w:lineRule="auto"/>
        <w:rPr>
          <w:rFonts w:ascii="Consolas" w:hAnsi="Consolas" w:cs="Consolas"/>
          <w:color w:val="000000"/>
          <w:sz w:val="16"/>
          <w:szCs w:val="16"/>
          <w:lang w:bidi="ar-SA"/>
        </w:rPr>
      </w:pPr>
      <w:r w:rsidRPr="00065E48">
        <w:rPr>
          <w:rFonts w:ascii="Consolas" w:hAnsi="Consolas" w:cs="Consolas"/>
          <w:color w:val="000000"/>
          <w:sz w:val="16"/>
          <w:szCs w:val="16"/>
          <w:highlight w:val="white"/>
          <w:lang w:bidi="ar-SA"/>
        </w:rPr>
        <w:t>};</w:t>
      </w:r>
    </w:p>
    <w:p w14:paraId="21D00D7D" w14:textId="77777777" w:rsidR="00653C76" w:rsidRPr="00065E48" w:rsidRDefault="00653C76" w:rsidP="00065E48">
      <w:pPr>
        <w:spacing w:after="0" w:line="240" w:lineRule="auto"/>
        <w:rPr>
          <w:rFonts w:ascii="Consolas" w:hAnsi="Consolas" w:cs="Consolas"/>
          <w:color w:val="000000"/>
          <w:sz w:val="16"/>
          <w:szCs w:val="16"/>
          <w:lang w:bidi="ar-SA"/>
        </w:rPr>
      </w:pPr>
    </w:p>
    <w:p w14:paraId="30011086" w14:textId="458F52D2" w:rsidR="00653C76" w:rsidRPr="00065E48" w:rsidRDefault="00653C76" w:rsidP="00556A6D">
      <w:pPr>
        <w:autoSpaceDE w:val="0"/>
        <w:autoSpaceDN w:val="0"/>
        <w:adjustRightInd w:val="0"/>
        <w:spacing w:after="0" w:line="240" w:lineRule="auto"/>
        <w:rPr>
          <w:rFonts w:ascii="Consolas" w:hAnsi="Consolas" w:cs="Consolas"/>
          <w:color w:val="000000"/>
          <w:sz w:val="16"/>
          <w:szCs w:val="16"/>
          <w:highlight w:val="white"/>
          <w:lang w:bidi="ar-SA"/>
        </w:rPr>
      </w:pPr>
      <w:r w:rsidRPr="00065E48">
        <w:rPr>
          <w:rFonts w:ascii="Consolas" w:hAnsi="Consolas" w:cs="Consolas"/>
          <w:color w:val="000000"/>
          <w:sz w:val="16"/>
          <w:szCs w:val="16"/>
          <w:highlight w:val="white"/>
          <w:lang w:bidi="ar-SA"/>
        </w:rPr>
        <w:t>channelTable.insert(channel).done(</w:t>
      </w:r>
      <w:r w:rsidRPr="00065E48">
        <w:rPr>
          <w:rFonts w:ascii="Consolas" w:hAnsi="Consolas" w:cs="Consolas"/>
          <w:color w:val="0000FF"/>
          <w:sz w:val="16"/>
          <w:szCs w:val="16"/>
          <w:highlight w:val="white"/>
          <w:lang w:bidi="ar-SA"/>
        </w:rPr>
        <w:t>function</w:t>
      </w:r>
      <w:r w:rsidRPr="00065E48">
        <w:rPr>
          <w:rFonts w:ascii="Consolas" w:hAnsi="Consolas" w:cs="Consolas"/>
          <w:color w:val="000000"/>
          <w:sz w:val="16"/>
          <w:szCs w:val="16"/>
          <w:highlight w:val="white"/>
          <w:lang w:bidi="ar-SA"/>
        </w:rPr>
        <w:t xml:space="preserve"> (item) {</w:t>
      </w:r>
      <w:r w:rsidRPr="00065E48">
        <w:rPr>
          <w:rFonts w:ascii="Consolas" w:hAnsi="Consolas" w:cs="Consolas"/>
          <w:color w:val="000000"/>
          <w:sz w:val="16"/>
          <w:szCs w:val="16"/>
          <w:highlight w:val="white"/>
          <w:lang w:bidi="ar-SA"/>
        </w:rPr>
        <w:br/>
      </w:r>
    </w:p>
    <w:p w14:paraId="45A23CB7" w14:textId="566733CC" w:rsidR="00653C76" w:rsidRPr="00065E48" w:rsidRDefault="00653C76" w:rsidP="00065E48">
      <w:pPr>
        <w:spacing w:after="0" w:line="240" w:lineRule="auto"/>
        <w:rPr>
          <w:rFonts w:ascii="Consolas" w:hAnsi="Consolas" w:cs="Consolas"/>
          <w:color w:val="000000"/>
          <w:sz w:val="16"/>
          <w:szCs w:val="16"/>
          <w:lang w:bidi="ar-SA"/>
        </w:rPr>
      </w:pPr>
      <w:r w:rsidRPr="00065E48">
        <w:rPr>
          <w:rFonts w:ascii="Consolas" w:hAnsi="Consolas" w:cs="Consolas"/>
          <w:color w:val="000000"/>
          <w:sz w:val="16"/>
          <w:szCs w:val="16"/>
          <w:highlight w:val="white"/>
          <w:lang w:bidi="ar-SA"/>
        </w:rPr>
        <w:t xml:space="preserve">    },</w:t>
      </w:r>
    </w:p>
    <w:p w14:paraId="39FEB712" w14:textId="77777777" w:rsidR="00653C76" w:rsidRPr="00065E48" w:rsidRDefault="00653C76" w:rsidP="00065E48">
      <w:pPr>
        <w:autoSpaceDE w:val="0"/>
        <w:autoSpaceDN w:val="0"/>
        <w:adjustRightInd w:val="0"/>
        <w:spacing w:after="0" w:line="240" w:lineRule="auto"/>
        <w:rPr>
          <w:rFonts w:ascii="Consolas" w:hAnsi="Consolas" w:cs="Consolas"/>
          <w:color w:val="000000"/>
          <w:sz w:val="16"/>
          <w:szCs w:val="16"/>
          <w:highlight w:val="white"/>
          <w:lang w:bidi="ar-SA"/>
        </w:rPr>
      </w:pPr>
      <w:r w:rsidRPr="00065E48">
        <w:rPr>
          <w:rFonts w:ascii="Consolas" w:hAnsi="Consolas" w:cs="Consolas"/>
          <w:color w:val="000000"/>
          <w:sz w:val="16"/>
          <w:szCs w:val="16"/>
          <w:highlight w:val="white"/>
          <w:lang w:bidi="ar-SA"/>
        </w:rPr>
        <w:t xml:space="preserve">    </w:t>
      </w:r>
      <w:r w:rsidRPr="00065E48">
        <w:rPr>
          <w:rFonts w:ascii="Consolas" w:hAnsi="Consolas" w:cs="Consolas"/>
          <w:color w:val="0000FF"/>
          <w:sz w:val="16"/>
          <w:szCs w:val="16"/>
          <w:highlight w:val="white"/>
          <w:lang w:bidi="ar-SA"/>
        </w:rPr>
        <w:t>function</w:t>
      </w:r>
      <w:r w:rsidRPr="00065E48">
        <w:rPr>
          <w:rFonts w:ascii="Consolas" w:hAnsi="Consolas" w:cs="Consolas"/>
          <w:color w:val="000000"/>
          <w:sz w:val="16"/>
          <w:szCs w:val="16"/>
          <w:highlight w:val="white"/>
          <w:lang w:bidi="ar-SA"/>
        </w:rPr>
        <w:t xml:space="preserve"> () {</w:t>
      </w:r>
    </w:p>
    <w:p w14:paraId="7BC20C2C" w14:textId="511EC80C" w:rsidR="00653C76" w:rsidRPr="00065E48" w:rsidRDefault="00653C76" w:rsidP="00065E48">
      <w:pPr>
        <w:autoSpaceDE w:val="0"/>
        <w:autoSpaceDN w:val="0"/>
        <w:adjustRightInd w:val="0"/>
        <w:spacing w:after="0" w:line="240" w:lineRule="auto"/>
        <w:rPr>
          <w:rFonts w:ascii="Consolas" w:hAnsi="Consolas" w:cs="Consolas"/>
          <w:color w:val="000000"/>
          <w:sz w:val="16"/>
          <w:szCs w:val="16"/>
          <w:highlight w:val="white"/>
          <w:lang w:bidi="ar-SA"/>
        </w:rPr>
      </w:pPr>
      <w:r w:rsidRPr="00065E48">
        <w:rPr>
          <w:rFonts w:ascii="Consolas" w:hAnsi="Consolas" w:cs="Consolas"/>
          <w:color w:val="008000"/>
          <w:sz w:val="16"/>
          <w:szCs w:val="16"/>
          <w:highlight w:val="white"/>
          <w:lang w:bidi="ar-SA"/>
        </w:rPr>
        <w:t xml:space="preserve">        // Error on the insertion.</w:t>
      </w:r>
    </w:p>
    <w:p w14:paraId="5E59DDA2" w14:textId="77777777" w:rsidR="00653C76" w:rsidRPr="00065E48" w:rsidRDefault="00653C76" w:rsidP="00065E48">
      <w:pPr>
        <w:autoSpaceDE w:val="0"/>
        <w:autoSpaceDN w:val="0"/>
        <w:adjustRightInd w:val="0"/>
        <w:spacing w:after="0" w:line="240" w:lineRule="auto"/>
        <w:rPr>
          <w:rFonts w:ascii="Consolas" w:hAnsi="Consolas" w:cs="Consolas"/>
          <w:color w:val="000000"/>
          <w:sz w:val="16"/>
          <w:szCs w:val="16"/>
          <w:highlight w:val="white"/>
          <w:lang w:bidi="ar-SA"/>
        </w:rPr>
      </w:pPr>
      <w:r w:rsidRPr="00065E48">
        <w:rPr>
          <w:rFonts w:ascii="Consolas" w:hAnsi="Consolas" w:cs="Consolas"/>
          <w:color w:val="000000"/>
          <w:sz w:val="16"/>
          <w:szCs w:val="16"/>
          <w:highlight w:val="white"/>
          <w:lang w:bidi="ar-SA"/>
        </w:rPr>
        <w:t xml:space="preserve">    });</w:t>
      </w:r>
    </w:p>
    <w:p w14:paraId="712DB6AA" w14:textId="38986E30" w:rsidR="00653C76" w:rsidRPr="00065E48" w:rsidRDefault="00653C76" w:rsidP="00065E48">
      <w:pPr>
        <w:spacing w:after="0" w:line="240" w:lineRule="auto"/>
        <w:rPr>
          <w:rFonts w:ascii="Consolas" w:hAnsi="Consolas" w:cs="Consolas"/>
          <w:color w:val="000000"/>
          <w:sz w:val="16"/>
          <w:szCs w:val="16"/>
          <w:lang w:bidi="ar-SA"/>
        </w:rPr>
      </w:pPr>
      <w:r w:rsidRPr="00065E48">
        <w:rPr>
          <w:rFonts w:ascii="Consolas" w:hAnsi="Consolas" w:cs="Consolas"/>
          <w:color w:val="000000"/>
          <w:sz w:val="16"/>
          <w:szCs w:val="16"/>
          <w:highlight w:val="white"/>
          <w:lang w:bidi="ar-SA"/>
        </w:rPr>
        <w:t>}</w:t>
      </w:r>
    </w:p>
    <w:p w14:paraId="48C0D00D" w14:textId="77777777" w:rsidR="00653C76" w:rsidRDefault="00653C76" w:rsidP="00065E48">
      <w:pPr>
        <w:spacing w:after="0" w:line="240" w:lineRule="auto"/>
        <w:rPr>
          <w:rFonts w:ascii="Consolas" w:hAnsi="Consolas" w:cs="Consolas"/>
          <w:color w:val="000000"/>
          <w:sz w:val="16"/>
          <w:szCs w:val="16"/>
          <w:lang w:bidi="ar-SA"/>
        </w:rPr>
      </w:pPr>
    </w:p>
    <w:p w14:paraId="26371ACC" w14:textId="77777777" w:rsidR="00065E48" w:rsidRPr="00065E48" w:rsidRDefault="00065E48" w:rsidP="00065E48">
      <w:pPr>
        <w:spacing w:after="0" w:line="240" w:lineRule="auto"/>
        <w:rPr>
          <w:rFonts w:ascii="Consolas" w:hAnsi="Consolas" w:cs="Consolas"/>
          <w:color w:val="000000"/>
          <w:sz w:val="16"/>
          <w:szCs w:val="16"/>
          <w:lang w:bidi="ar-SA"/>
        </w:rPr>
      </w:pPr>
    </w:p>
    <w:p w14:paraId="27FA584B" w14:textId="40B25D62" w:rsidR="00653C76" w:rsidRDefault="00653C76" w:rsidP="00E9201B">
      <w:r>
        <w:t xml:space="preserve">C#: </w:t>
      </w:r>
    </w:p>
    <w:p w14:paraId="6E8F1513" w14:textId="74A47A4E" w:rsidR="007E09EB" w:rsidRPr="007E09EB" w:rsidRDefault="007E09EB" w:rsidP="007E09EB">
      <w:pPr>
        <w:autoSpaceDE w:val="0"/>
        <w:autoSpaceDN w:val="0"/>
        <w:adjustRightInd w:val="0"/>
        <w:spacing w:after="0" w:line="240" w:lineRule="auto"/>
        <w:rPr>
          <w:rFonts w:ascii="Consolas" w:hAnsi="Consolas" w:cs="Consolas"/>
          <w:color w:val="000000"/>
          <w:sz w:val="16"/>
          <w:szCs w:val="19"/>
          <w:highlight w:val="white"/>
          <w:lang w:bidi="ar-SA"/>
        </w:rPr>
      </w:pPr>
      <w:r w:rsidRPr="007E09EB">
        <w:rPr>
          <w:rFonts w:ascii="Consolas" w:hAnsi="Consolas" w:cs="Consolas"/>
          <w:color w:val="0000FF"/>
          <w:sz w:val="16"/>
          <w:szCs w:val="19"/>
          <w:highlight w:val="white"/>
          <w:lang w:bidi="ar-SA"/>
        </w:rPr>
        <w:t>var</w:t>
      </w:r>
      <w:r w:rsidRPr="007E09EB">
        <w:rPr>
          <w:rFonts w:ascii="Consolas" w:hAnsi="Consolas" w:cs="Consolas"/>
          <w:color w:val="000000"/>
          <w:sz w:val="16"/>
          <w:szCs w:val="19"/>
          <w:highlight w:val="white"/>
          <w:lang w:bidi="ar-SA"/>
        </w:rPr>
        <w:t xml:space="preserve"> channel = </w:t>
      </w:r>
      <w:r w:rsidRPr="007E09EB">
        <w:rPr>
          <w:rFonts w:ascii="Consolas" w:hAnsi="Consolas" w:cs="Consolas"/>
          <w:color w:val="0000FF"/>
          <w:sz w:val="16"/>
          <w:szCs w:val="19"/>
          <w:highlight w:val="white"/>
          <w:lang w:bidi="ar-SA"/>
        </w:rPr>
        <w:t>new</w:t>
      </w:r>
      <w:r w:rsidRPr="007E09EB">
        <w:rPr>
          <w:rFonts w:ascii="Consolas" w:hAnsi="Consolas" w:cs="Consolas"/>
          <w:color w:val="000000"/>
          <w:sz w:val="16"/>
          <w:szCs w:val="19"/>
          <w:highlight w:val="white"/>
          <w:lang w:bidi="ar-SA"/>
        </w:rPr>
        <w:t xml:space="preserve"> </w:t>
      </w:r>
      <w:r w:rsidRPr="007E09EB">
        <w:rPr>
          <w:rFonts w:ascii="Consolas" w:hAnsi="Consolas" w:cs="Consolas"/>
          <w:color w:val="2B91AF"/>
          <w:sz w:val="16"/>
          <w:szCs w:val="19"/>
          <w:highlight w:val="white"/>
          <w:lang w:bidi="ar-SA"/>
        </w:rPr>
        <w:t>Channel</w:t>
      </w:r>
      <w:r w:rsidRPr="007E09EB">
        <w:rPr>
          <w:rFonts w:ascii="Consolas" w:hAnsi="Consolas" w:cs="Consolas"/>
          <w:color w:val="000000"/>
          <w:sz w:val="16"/>
          <w:szCs w:val="19"/>
          <w:highlight w:val="white"/>
          <w:lang w:bidi="ar-SA"/>
        </w:rPr>
        <w:t xml:space="preserve"> { Uri = ch.Uri, ExpirationTime = ch.ExpirationTime };</w:t>
      </w:r>
    </w:p>
    <w:p w14:paraId="02285DF0" w14:textId="5C7AFA19" w:rsidR="007E09EB" w:rsidRPr="007E09EB" w:rsidRDefault="007E09EB" w:rsidP="007E09EB">
      <w:pPr>
        <w:autoSpaceDE w:val="0"/>
        <w:autoSpaceDN w:val="0"/>
        <w:adjustRightInd w:val="0"/>
        <w:spacing w:after="0" w:line="240" w:lineRule="auto"/>
        <w:rPr>
          <w:rFonts w:ascii="Consolas" w:hAnsi="Consolas" w:cs="Consolas"/>
          <w:color w:val="000000"/>
          <w:sz w:val="16"/>
          <w:szCs w:val="19"/>
          <w:highlight w:val="white"/>
          <w:lang w:bidi="ar-SA"/>
        </w:rPr>
      </w:pPr>
      <w:r w:rsidRPr="007E09EB">
        <w:rPr>
          <w:rFonts w:ascii="Consolas" w:hAnsi="Consolas" w:cs="Consolas"/>
          <w:color w:val="0000FF"/>
          <w:sz w:val="16"/>
          <w:szCs w:val="19"/>
          <w:highlight w:val="white"/>
          <w:lang w:bidi="ar-SA"/>
        </w:rPr>
        <w:t>var</w:t>
      </w:r>
      <w:r w:rsidRPr="007E09EB">
        <w:rPr>
          <w:rFonts w:ascii="Consolas" w:hAnsi="Consolas" w:cs="Consolas"/>
          <w:color w:val="000000"/>
          <w:sz w:val="16"/>
          <w:szCs w:val="19"/>
          <w:highlight w:val="white"/>
          <w:lang w:bidi="ar-SA"/>
        </w:rPr>
        <w:t xml:space="preserve"> channelTable = privateClient.GetTable&lt;</w:t>
      </w:r>
      <w:r w:rsidRPr="007E09EB">
        <w:rPr>
          <w:rFonts w:ascii="Consolas" w:hAnsi="Consolas" w:cs="Consolas"/>
          <w:color w:val="2B91AF"/>
          <w:sz w:val="16"/>
          <w:szCs w:val="19"/>
          <w:highlight w:val="white"/>
          <w:lang w:bidi="ar-SA"/>
        </w:rPr>
        <w:t>Channel</w:t>
      </w:r>
      <w:r w:rsidRPr="007E09EB">
        <w:rPr>
          <w:rFonts w:ascii="Consolas" w:hAnsi="Consolas" w:cs="Consolas"/>
          <w:color w:val="000000"/>
          <w:sz w:val="16"/>
          <w:szCs w:val="19"/>
          <w:highlight w:val="white"/>
          <w:lang w:bidi="ar-SA"/>
        </w:rPr>
        <w:t>&gt;();</w:t>
      </w:r>
    </w:p>
    <w:p w14:paraId="61A8602E" w14:textId="77777777" w:rsidR="007E09EB" w:rsidRPr="007E09EB" w:rsidRDefault="007E09EB" w:rsidP="007E09EB">
      <w:pPr>
        <w:autoSpaceDE w:val="0"/>
        <w:autoSpaceDN w:val="0"/>
        <w:adjustRightInd w:val="0"/>
        <w:spacing w:after="0" w:line="240" w:lineRule="auto"/>
        <w:rPr>
          <w:rFonts w:ascii="Consolas" w:hAnsi="Consolas" w:cs="Consolas"/>
          <w:color w:val="000000"/>
          <w:sz w:val="16"/>
          <w:szCs w:val="19"/>
          <w:highlight w:val="white"/>
          <w:lang w:bidi="ar-SA"/>
        </w:rPr>
      </w:pPr>
    </w:p>
    <w:p w14:paraId="137EB40F" w14:textId="74D981B2" w:rsidR="007E09EB" w:rsidRPr="007E09EB" w:rsidRDefault="007E09EB" w:rsidP="007E09EB">
      <w:pPr>
        <w:autoSpaceDE w:val="0"/>
        <w:autoSpaceDN w:val="0"/>
        <w:adjustRightInd w:val="0"/>
        <w:spacing w:after="0" w:line="240" w:lineRule="auto"/>
        <w:rPr>
          <w:rFonts w:ascii="Consolas" w:hAnsi="Consolas" w:cs="Consolas"/>
          <w:color w:val="000000"/>
          <w:sz w:val="16"/>
          <w:szCs w:val="19"/>
          <w:highlight w:val="white"/>
          <w:lang w:bidi="ar-SA"/>
        </w:rPr>
      </w:pPr>
      <w:r w:rsidRPr="007E09EB">
        <w:rPr>
          <w:rFonts w:ascii="Consolas" w:hAnsi="Consolas" w:cs="Consolas"/>
          <w:color w:val="0000FF"/>
          <w:sz w:val="16"/>
          <w:szCs w:val="19"/>
          <w:highlight w:val="white"/>
          <w:lang w:bidi="ar-SA"/>
        </w:rPr>
        <w:t>if</w:t>
      </w:r>
      <w:r w:rsidRPr="007E09EB">
        <w:rPr>
          <w:rFonts w:ascii="Consolas" w:hAnsi="Consolas" w:cs="Consolas"/>
          <w:color w:val="000000"/>
          <w:sz w:val="16"/>
          <w:szCs w:val="19"/>
          <w:highlight w:val="white"/>
          <w:lang w:bidi="ar-SA"/>
        </w:rPr>
        <w:t xml:space="preserve"> (</w:t>
      </w:r>
      <w:r w:rsidRPr="007E09EB">
        <w:rPr>
          <w:rFonts w:ascii="Consolas" w:hAnsi="Consolas" w:cs="Consolas"/>
          <w:color w:val="2B91AF"/>
          <w:sz w:val="16"/>
          <w:szCs w:val="19"/>
          <w:highlight w:val="white"/>
          <w:lang w:bidi="ar-SA"/>
        </w:rPr>
        <w:t>ApplicationData</w:t>
      </w:r>
      <w:r w:rsidRPr="007E09EB">
        <w:rPr>
          <w:rFonts w:ascii="Consolas" w:hAnsi="Consolas" w:cs="Consolas"/>
          <w:color w:val="000000"/>
          <w:sz w:val="16"/>
          <w:szCs w:val="19"/>
          <w:highlight w:val="white"/>
          <w:lang w:bidi="ar-SA"/>
        </w:rPr>
        <w:t>.Current.LocalSettings.Values[</w:t>
      </w:r>
      <w:r w:rsidRPr="007E09EB">
        <w:rPr>
          <w:rFonts w:ascii="Consolas" w:hAnsi="Consolas" w:cs="Consolas"/>
          <w:color w:val="A31515"/>
          <w:sz w:val="16"/>
          <w:szCs w:val="19"/>
          <w:highlight w:val="white"/>
          <w:lang w:bidi="ar-SA"/>
        </w:rPr>
        <w:t>"ChannelId"</w:t>
      </w:r>
      <w:r w:rsidRPr="007E09EB">
        <w:rPr>
          <w:rFonts w:ascii="Consolas" w:hAnsi="Consolas" w:cs="Consolas"/>
          <w:color w:val="000000"/>
          <w:sz w:val="16"/>
          <w:szCs w:val="19"/>
          <w:highlight w:val="white"/>
          <w:lang w:bidi="ar-SA"/>
        </w:rPr>
        <w:t xml:space="preserve">] == </w:t>
      </w:r>
      <w:r w:rsidRPr="007E09EB">
        <w:rPr>
          <w:rFonts w:ascii="Consolas" w:hAnsi="Consolas" w:cs="Consolas"/>
          <w:color w:val="0000FF"/>
          <w:sz w:val="16"/>
          <w:szCs w:val="19"/>
          <w:highlight w:val="white"/>
          <w:lang w:bidi="ar-SA"/>
        </w:rPr>
        <w:t>null</w:t>
      </w:r>
      <w:r w:rsidRPr="007E09EB">
        <w:rPr>
          <w:rFonts w:ascii="Consolas" w:hAnsi="Consolas" w:cs="Consolas"/>
          <w:color w:val="000000"/>
          <w:sz w:val="16"/>
          <w:szCs w:val="19"/>
          <w:highlight w:val="white"/>
          <w:lang w:bidi="ar-SA"/>
        </w:rPr>
        <w:t>)</w:t>
      </w:r>
    </w:p>
    <w:p w14:paraId="7ECE6AC7" w14:textId="57518A17" w:rsidR="007E09EB" w:rsidRPr="007E09EB" w:rsidRDefault="007E09EB" w:rsidP="007E09EB">
      <w:pPr>
        <w:autoSpaceDE w:val="0"/>
        <w:autoSpaceDN w:val="0"/>
        <w:adjustRightInd w:val="0"/>
        <w:spacing w:after="0" w:line="240" w:lineRule="auto"/>
        <w:rPr>
          <w:rFonts w:ascii="Consolas" w:hAnsi="Consolas" w:cs="Consolas"/>
          <w:color w:val="000000"/>
          <w:sz w:val="16"/>
          <w:szCs w:val="19"/>
          <w:highlight w:val="white"/>
          <w:lang w:bidi="ar-SA"/>
        </w:rPr>
      </w:pPr>
      <w:r w:rsidRPr="007E09EB">
        <w:rPr>
          <w:rFonts w:ascii="Consolas" w:hAnsi="Consolas" w:cs="Consolas"/>
          <w:color w:val="000000"/>
          <w:sz w:val="16"/>
          <w:szCs w:val="19"/>
          <w:highlight w:val="white"/>
          <w:lang w:bidi="ar-SA"/>
        </w:rPr>
        <w:t>{</w:t>
      </w:r>
    </w:p>
    <w:p w14:paraId="4D9A7690" w14:textId="7D7326B9" w:rsidR="00DD19D2" w:rsidRPr="00065E48" w:rsidRDefault="00DD19D2" w:rsidP="00DD19D2">
      <w:pPr>
        <w:autoSpaceDE w:val="0"/>
        <w:autoSpaceDN w:val="0"/>
        <w:adjustRightInd w:val="0"/>
        <w:spacing w:after="0" w:line="240" w:lineRule="auto"/>
        <w:rPr>
          <w:rFonts w:ascii="Consolas" w:hAnsi="Consolas" w:cs="Consolas"/>
          <w:color w:val="000000"/>
          <w:sz w:val="16"/>
          <w:szCs w:val="16"/>
          <w:highlight w:val="white"/>
          <w:lang w:bidi="ar-SA"/>
        </w:rPr>
      </w:pPr>
      <w:r>
        <w:rPr>
          <w:rFonts w:ascii="Consolas" w:hAnsi="Consolas" w:cs="Consolas"/>
          <w:color w:val="008000"/>
          <w:sz w:val="16"/>
          <w:szCs w:val="16"/>
          <w:highlight w:val="white"/>
          <w:lang w:bidi="ar-SA"/>
        </w:rPr>
        <w:t xml:space="preserve"> </w:t>
      </w:r>
      <w:r w:rsidRPr="00065E48">
        <w:rPr>
          <w:rFonts w:ascii="Consolas" w:hAnsi="Consolas" w:cs="Consolas"/>
          <w:color w:val="008000"/>
          <w:sz w:val="16"/>
          <w:szCs w:val="16"/>
          <w:highlight w:val="white"/>
          <w:lang w:bidi="ar-SA"/>
        </w:rPr>
        <w:t xml:space="preserve">   // </w:t>
      </w:r>
      <w:r>
        <w:rPr>
          <w:rFonts w:ascii="Consolas" w:hAnsi="Consolas" w:cs="Consolas"/>
          <w:color w:val="008000"/>
          <w:sz w:val="16"/>
          <w:szCs w:val="16"/>
          <w:highlight w:val="white"/>
          <w:lang w:bidi="ar-SA"/>
        </w:rPr>
        <w:t>Use try/catch block here to handle exceptions</w:t>
      </w:r>
    </w:p>
    <w:p w14:paraId="4FE3517F" w14:textId="21D9CCCE" w:rsidR="007E09EB" w:rsidRPr="007E09EB" w:rsidRDefault="007E09EB" w:rsidP="007E09EB">
      <w:pPr>
        <w:autoSpaceDE w:val="0"/>
        <w:autoSpaceDN w:val="0"/>
        <w:adjustRightInd w:val="0"/>
        <w:spacing w:after="0" w:line="240" w:lineRule="auto"/>
        <w:rPr>
          <w:rFonts w:ascii="Consolas" w:hAnsi="Consolas" w:cs="Consolas"/>
          <w:color w:val="000000"/>
          <w:sz w:val="16"/>
          <w:szCs w:val="19"/>
          <w:highlight w:val="white"/>
          <w:lang w:bidi="ar-SA"/>
        </w:rPr>
      </w:pPr>
      <w:r w:rsidRPr="007E09EB">
        <w:rPr>
          <w:rFonts w:ascii="Consolas" w:hAnsi="Consolas" w:cs="Consolas"/>
          <w:color w:val="000000"/>
          <w:sz w:val="16"/>
          <w:szCs w:val="19"/>
          <w:highlight w:val="white"/>
          <w:lang w:bidi="ar-SA"/>
        </w:rPr>
        <w:t xml:space="preserve">    </w:t>
      </w:r>
      <w:r w:rsidRPr="007E09EB">
        <w:rPr>
          <w:rFonts w:ascii="Consolas" w:hAnsi="Consolas" w:cs="Consolas"/>
          <w:color w:val="0000FF"/>
          <w:sz w:val="16"/>
          <w:szCs w:val="19"/>
          <w:highlight w:val="white"/>
          <w:lang w:bidi="ar-SA"/>
        </w:rPr>
        <w:t>await</w:t>
      </w:r>
      <w:r w:rsidRPr="007E09EB">
        <w:rPr>
          <w:rFonts w:ascii="Consolas" w:hAnsi="Consolas" w:cs="Consolas"/>
          <w:color w:val="000000"/>
          <w:sz w:val="16"/>
          <w:szCs w:val="19"/>
          <w:highlight w:val="white"/>
          <w:lang w:bidi="ar-SA"/>
        </w:rPr>
        <w:t xml:space="preserve"> cha</w:t>
      </w:r>
      <w:r w:rsidR="00556A6D">
        <w:rPr>
          <w:rFonts w:ascii="Consolas" w:hAnsi="Consolas" w:cs="Consolas"/>
          <w:color w:val="000000"/>
          <w:sz w:val="16"/>
          <w:szCs w:val="19"/>
          <w:highlight w:val="white"/>
          <w:lang w:bidi="ar-SA"/>
        </w:rPr>
        <w:t>nnelTable.InsertAsync(channel</w:t>
      </w:r>
      <w:r w:rsidRPr="007E09EB">
        <w:rPr>
          <w:rFonts w:ascii="Consolas" w:hAnsi="Consolas" w:cs="Consolas"/>
          <w:color w:val="000000"/>
          <w:sz w:val="16"/>
          <w:szCs w:val="19"/>
          <w:highlight w:val="white"/>
          <w:lang w:bidi="ar-SA"/>
        </w:rPr>
        <w:t>);</w:t>
      </w:r>
    </w:p>
    <w:p w14:paraId="151DAF98" w14:textId="45ADA0F3" w:rsidR="007E09EB" w:rsidRDefault="007E09EB" w:rsidP="007E09EB">
      <w:pPr>
        <w:autoSpaceDE w:val="0"/>
        <w:autoSpaceDN w:val="0"/>
        <w:adjustRightInd w:val="0"/>
        <w:spacing w:after="0" w:line="240" w:lineRule="auto"/>
        <w:rPr>
          <w:rFonts w:ascii="Consolas" w:hAnsi="Consolas" w:cs="Consolas"/>
          <w:color w:val="000000"/>
          <w:sz w:val="16"/>
          <w:szCs w:val="19"/>
          <w:highlight w:val="white"/>
          <w:lang w:bidi="ar-SA"/>
        </w:rPr>
      </w:pPr>
      <w:r w:rsidRPr="007E09EB">
        <w:rPr>
          <w:rFonts w:ascii="Consolas" w:hAnsi="Consolas" w:cs="Consolas"/>
          <w:color w:val="000000"/>
          <w:sz w:val="16"/>
          <w:szCs w:val="19"/>
          <w:highlight w:val="white"/>
          <w:lang w:bidi="ar-SA"/>
        </w:rPr>
        <w:t>}</w:t>
      </w:r>
    </w:p>
    <w:p w14:paraId="132320CA" w14:textId="77777777" w:rsidR="007E09EB" w:rsidRDefault="007E09EB" w:rsidP="007E09EB">
      <w:pPr>
        <w:autoSpaceDE w:val="0"/>
        <w:autoSpaceDN w:val="0"/>
        <w:adjustRightInd w:val="0"/>
        <w:spacing w:after="0" w:line="240" w:lineRule="auto"/>
        <w:rPr>
          <w:rFonts w:ascii="Consolas" w:hAnsi="Consolas" w:cs="Consolas"/>
          <w:color w:val="000000"/>
          <w:sz w:val="16"/>
          <w:szCs w:val="19"/>
          <w:highlight w:val="white"/>
          <w:lang w:bidi="ar-SA"/>
        </w:rPr>
      </w:pPr>
    </w:p>
    <w:p w14:paraId="332D94A8" w14:textId="77777777" w:rsidR="00D316FC" w:rsidRDefault="00D316FC" w:rsidP="007E09EB">
      <w:pPr>
        <w:autoSpaceDE w:val="0"/>
        <w:autoSpaceDN w:val="0"/>
        <w:adjustRightInd w:val="0"/>
        <w:spacing w:after="0" w:line="240" w:lineRule="auto"/>
        <w:rPr>
          <w:rFonts w:ascii="Consolas" w:hAnsi="Consolas" w:cs="Consolas"/>
          <w:color w:val="000000"/>
          <w:sz w:val="16"/>
          <w:szCs w:val="19"/>
          <w:highlight w:val="white"/>
          <w:lang w:bidi="ar-SA"/>
        </w:rPr>
      </w:pPr>
    </w:p>
    <w:p w14:paraId="4CDE486B" w14:textId="25B7123B" w:rsidR="00122A3F" w:rsidRDefault="00122A3F" w:rsidP="00122A3F">
      <w:r>
        <w:t xml:space="preserve">C++: </w:t>
      </w:r>
    </w:p>
    <w:p w14:paraId="3014ED2E" w14:textId="24B46457" w:rsidR="00556A6D" w:rsidRPr="00122A3F" w:rsidRDefault="00556A6D" w:rsidP="00556A6D">
      <w:pPr>
        <w:autoSpaceDE w:val="0"/>
        <w:autoSpaceDN w:val="0"/>
        <w:adjustRightInd w:val="0"/>
        <w:spacing w:after="0" w:line="240" w:lineRule="auto"/>
        <w:rPr>
          <w:rFonts w:ascii="Consolas" w:hAnsi="Consolas" w:cs="Consolas"/>
          <w:color w:val="000000"/>
          <w:sz w:val="16"/>
          <w:szCs w:val="19"/>
          <w:highlight w:val="white"/>
          <w:lang w:bidi="ar-SA"/>
        </w:rPr>
      </w:pPr>
    </w:p>
    <w:p w14:paraId="2DDBD993" w14:textId="4A6D0660" w:rsidR="00556A6D" w:rsidRPr="00122A3F" w:rsidRDefault="00556A6D" w:rsidP="00556A6D">
      <w:pPr>
        <w:autoSpaceDE w:val="0"/>
        <w:autoSpaceDN w:val="0"/>
        <w:adjustRightInd w:val="0"/>
        <w:spacing w:after="0" w:line="240" w:lineRule="auto"/>
        <w:rPr>
          <w:rFonts w:ascii="Consolas" w:hAnsi="Consolas" w:cs="Consolas"/>
          <w:color w:val="000000"/>
          <w:sz w:val="16"/>
          <w:szCs w:val="19"/>
          <w:highlight w:val="white"/>
          <w:lang w:bidi="ar-SA"/>
        </w:rPr>
      </w:pPr>
      <w:r w:rsidRPr="00122A3F">
        <w:rPr>
          <w:rFonts w:ascii="Consolas" w:hAnsi="Consolas" w:cs="Consolas"/>
          <w:color w:val="0000FF"/>
          <w:sz w:val="16"/>
          <w:szCs w:val="19"/>
          <w:highlight w:val="white"/>
          <w:lang w:bidi="ar-SA"/>
        </w:rPr>
        <w:t>auto</w:t>
      </w:r>
      <w:r w:rsidRPr="00122A3F">
        <w:rPr>
          <w:rFonts w:ascii="Consolas" w:hAnsi="Consolas" w:cs="Consolas"/>
          <w:color w:val="000000"/>
          <w:sz w:val="16"/>
          <w:szCs w:val="19"/>
          <w:highlight w:val="white"/>
          <w:lang w:bidi="ar-SA"/>
        </w:rPr>
        <w:t xml:space="preserve"> </w:t>
      </w:r>
      <w:r>
        <w:rPr>
          <w:rFonts w:ascii="Consolas" w:hAnsi="Consolas" w:cs="Consolas"/>
          <w:color w:val="000000"/>
          <w:sz w:val="16"/>
          <w:szCs w:val="19"/>
          <w:highlight w:val="white"/>
          <w:lang w:bidi="ar-SA"/>
        </w:rPr>
        <w:t>channel</w:t>
      </w:r>
      <w:r w:rsidRPr="00122A3F">
        <w:rPr>
          <w:rFonts w:ascii="Consolas" w:hAnsi="Consolas" w:cs="Consolas"/>
          <w:color w:val="000000"/>
          <w:sz w:val="16"/>
          <w:szCs w:val="19"/>
          <w:highlight w:val="white"/>
          <w:lang w:bidi="ar-SA"/>
        </w:rPr>
        <w:t xml:space="preserve"> = </w:t>
      </w:r>
      <w:r w:rsidRPr="00122A3F">
        <w:rPr>
          <w:rFonts w:ascii="Consolas" w:hAnsi="Consolas" w:cs="Consolas"/>
          <w:color w:val="0000FF"/>
          <w:sz w:val="16"/>
          <w:szCs w:val="19"/>
          <w:highlight w:val="white"/>
          <w:lang w:bidi="ar-SA"/>
        </w:rPr>
        <w:t>ref</w:t>
      </w:r>
      <w:r w:rsidRPr="00122A3F">
        <w:rPr>
          <w:rFonts w:ascii="Consolas" w:hAnsi="Consolas" w:cs="Consolas"/>
          <w:color w:val="000000"/>
          <w:sz w:val="16"/>
          <w:szCs w:val="19"/>
          <w:highlight w:val="white"/>
          <w:lang w:bidi="ar-SA"/>
        </w:rPr>
        <w:t xml:space="preserve"> </w:t>
      </w:r>
      <w:r w:rsidRPr="00122A3F">
        <w:rPr>
          <w:rFonts w:ascii="Consolas" w:hAnsi="Consolas" w:cs="Consolas"/>
          <w:color w:val="0000FF"/>
          <w:sz w:val="16"/>
          <w:szCs w:val="19"/>
          <w:highlight w:val="white"/>
          <w:lang w:bidi="ar-SA"/>
        </w:rPr>
        <w:t>new</w:t>
      </w:r>
      <w:r w:rsidRPr="00122A3F">
        <w:rPr>
          <w:rFonts w:ascii="Consolas" w:hAnsi="Consolas" w:cs="Consolas"/>
          <w:color w:val="000000"/>
          <w:sz w:val="16"/>
          <w:szCs w:val="19"/>
          <w:highlight w:val="white"/>
          <w:lang w:bidi="ar-SA"/>
        </w:rPr>
        <w:t xml:space="preserve"> </w:t>
      </w:r>
      <w:r w:rsidRPr="00122A3F">
        <w:rPr>
          <w:rFonts w:ascii="Consolas" w:hAnsi="Consolas" w:cs="Consolas"/>
          <w:color w:val="2B91AF"/>
          <w:sz w:val="16"/>
          <w:szCs w:val="19"/>
          <w:highlight w:val="white"/>
          <w:lang w:bidi="ar-SA"/>
        </w:rPr>
        <w:t>JsonObject</w:t>
      </w:r>
      <w:r w:rsidRPr="00122A3F">
        <w:rPr>
          <w:rFonts w:ascii="Consolas" w:hAnsi="Consolas" w:cs="Consolas"/>
          <w:color w:val="000000"/>
          <w:sz w:val="16"/>
          <w:szCs w:val="19"/>
          <w:highlight w:val="white"/>
          <w:lang w:bidi="ar-SA"/>
        </w:rPr>
        <w:t>();</w:t>
      </w:r>
    </w:p>
    <w:p w14:paraId="6636AA67" w14:textId="12B1F3E0" w:rsidR="00556A6D" w:rsidRPr="00122A3F" w:rsidRDefault="00556A6D" w:rsidP="00556A6D">
      <w:pPr>
        <w:autoSpaceDE w:val="0"/>
        <w:autoSpaceDN w:val="0"/>
        <w:adjustRightInd w:val="0"/>
        <w:spacing w:after="0" w:line="240" w:lineRule="auto"/>
        <w:rPr>
          <w:rFonts w:ascii="Consolas" w:hAnsi="Consolas" w:cs="Consolas"/>
          <w:color w:val="000000"/>
          <w:sz w:val="16"/>
          <w:szCs w:val="19"/>
          <w:highlight w:val="white"/>
          <w:lang w:bidi="ar-SA"/>
        </w:rPr>
      </w:pPr>
      <w:r>
        <w:rPr>
          <w:rFonts w:ascii="Consolas" w:hAnsi="Consolas" w:cs="Consolas"/>
          <w:color w:val="000000"/>
          <w:sz w:val="16"/>
          <w:szCs w:val="19"/>
          <w:highlight w:val="white"/>
          <w:lang w:bidi="ar-SA"/>
        </w:rPr>
        <w:t>channel</w:t>
      </w:r>
      <w:r w:rsidRPr="00122A3F">
        <w:rPr>
          <w:rFonts w:ascii="Consolas" w:hAnsi="Consolas" w:cs="Consolas"/>
          <w:color w:val="000000"/>
          <w:sz w:val="16"/>
          <w:szCs w:val="19"/>
          <w:highlight w:val="white"/>
          <w:lang w:bidi="ar-SA"/>
        </w:rPr>
        <w:t>-&gt;Insert(L</w:t>
      </w:r>
      <w:r w:rsidRPr="00122A3F">
        <w:rPr>
          <w:rFonts w:ascii="Consolas" w:hAnsi="Consolas" w:cs="Consolas"/>
          <w:color w:val="A31515"/>
          <w:sz w:val="16"/>
          <w:szCs w:val="19"/>
          <w:highlight w:val="white"/>
          <w:lang w:bidi="ar-SA"/>
        </w:rPr>
        <w:t>"Uri"</w:t>
      </w:r>
      <w:r w:rsidRPr="00122A3F">
        <w:rPr>
          <w:rFonts w:ascii="Consolas" w:hAnsi="Consolas" w:cs="Consolas"/>
          <w:color w:val="000000"/>
          <w:sz w:val="16"/>
          <w:szCs w:val="19"/>
          <w:highlight w:val="white"/>
          <w:lang w:bidi="ar-SA"/>
        </w:rPr>
        <w:t xml:space="preserve">, </w:t>
      </w:r>
      <w:r w:rsidRPr="00122A3F">
        <w:rPr>
          <w:rFonts w:ascii="Consolas" w:hAnsi="Consolas" w:cs="Consolas"/>
          <w:color w:val="2B91AF"/>
          <w:sz w:val="16"/>
          <w:szCs w:val="19"/>
          <w:highlight w:val="white"/>
          <w:lang w:bidi="ar-SA"/>
        </w:rPr>
        <w:t>JsonValue</w:t>
      </w:r>
      <w:r w:rsidRPr="00122A3F">
        <w:rPr>
          <w:rFonts w:ascii="Consolas" w:hAnsi="Consolas" w:cs="Consolas"/>
          <w:color w:val="000000"/>
          <w:sz w:val="16"/>
          <w:szCs w:val="19"/>
          <w:highlight w:val="white"/>
          <w:lang w:bidi="ar-SA"/>
        </w:rPr>
        <w:t>::CreateStringValue(ch-&gt;Uri));</w:t>
      </w:r>
    </w:p>
    <w:p w14:paraId="5A340EA1" w14:textId="5DD6BB8E" w:rsidR="00556A6D" w:rsidRPr="00122A3F" w:rsidRDefault="00556A6D" w:rsidP="00556A6D">
      <w:pPr>
        <w:autoSpaceDE w:val="0"/>
        <w:autoSpaceDN w:val="0"/>
        <w:adjustRightInd w:val="0"/>
        <w:spacing w:after="0" w:line="240" w:lineRule="auto"/>
        <w:rPr>
          <w:rFonts w:ascii="Consolas" w:hAnsi="Consolas" w:cs="Consolas"/>
          <w:color w:val="000000"/>
          <w:sz w:val="16"/>
          <w:szCs w:val="19"/>
          <w:highlight w:val="white"/>
          <w:lang w:bidi="ar-SA"/>
        </w:rPr>
      </w:pPr>
      <w:r>
        <w:rPr>
          <w:rFonts w:ascii="Consolas" w:hAnsi="Consolas" w:cs="Consolas"/>
          <w:color w:val="000000"/>
          <w:sz w:val="16"/>
          <w:szCs w:val="19"/>
          <w:highlight w:val="white"/>
          <w:lang w:bidi="ar-SA"/>
        </w:rPr>
        <w:t>channel</w:t>
      </w:r>
      <w:r w:rsidRPr="00122A3F">
        <w:rPr>
          <w:rFonts w:ascii="Consolas" w:hAnsi="Consolas" w:cs="Consolas"/>
          <w:color w:val="000000"/>
          <w:sz w:val="16"/>
          <w:szCs w:val="19"/>
          <w:highlight w:val="white"/>
          <w:lang w:bidi="ar-SA"/>
        </w:rPr>
        <w:t>-&gt;Insert(L</w:t>
      </w:r>
      <w:r w:rsidRPr="00122A3F">
        <w:rPr>
          <w:rFonts w:ascii="Consolas" w:hAnsi="Consolas" w:cs="Consolas"/>
          <w:color w:val="A31515"/>
          <w:sz w:val="16"/>
          <w:szCs w:val="19"/>
          <w:highlight w:val="white"/>
          <w:lang w:bidi="ar-SA"/>
        </w:rPr>
        <w:t>"ExpirationTime"</w:t>
      </w:r>
      <w:r w:rsidRPr="00122A3F">
        <w:rPr>
          <w:rFonts w:ascii="Consolas" w:hAnsi="Consolas" w:cs="Consolas"/>
          <w:color w:val="000000"/>
          <w:sz w:val="16"/>
          <w:szCs w:val="19"/>
          <w:highlight w:val="white"/>
          <w:lang w:bidi="ar-SA"/>
        </w:rPr>
        <w:t xml:space="preserve">, </w:t>
      </w:r>
      <w:r w:rsidRPr="00122A3F">
        <w:rPr>
          <w:rFonts w:ascii="Consolas" w:hAnsi="Consolas" w:cs="Consolas"/>
          <w:color w:val="2B91AF"/>
          <w:sz w:val="16"/>
          <w:szCs w:val="19"/>
          <w:highlight w:val="white"/>
          <w:lang w:bidi="ar-SA"/>
        </w:rPr>
        <w:t>JsonValue</w:t>
      </w:r>
      <w:r w:rsidRPr="00122A3F">
        <w:rPr>
          <w:rFonts w:ascii="Consolas" w:hAnsi="Consolas" w:cs="Consolas"/>
          <w:color w:val="000000"/>
          <w:sz w:val="16"/>
          <w:szCs w:val="19"/>
          <w:highlight w:val="white"/>
          <w:lang w:bidi="ar-SA"/>
        </w:rPr>
        <w:t>::CreateBooleanValue(ch-&gt;ExpirationTime));</w:t>
      </w:r>
    </w:p>
    <w:p w14:paraId="1A220ED5" w14:textId="77777777" w:rsidR="00556A6D" w:rsidRPr="00122A3F" w:rsidRDefault="00556A6D" w:rsidP="00556A6D">
      <w:pPr>
        <w:autoSpaceDE w:val="0"/>
        <w:autoSpaceDN w:val="0"/>
        <w:adjustRightInd w:val="0"/>
        <w:spacing w:after="0" w:line="240" w:lineRule="auto"/>
        <w:rPr>
          <w:rFonts w:ascii="Consolas" w:hAnsi="Consolas" w:cs="Consolas"/>
          <w:color w:val="000000"/>
          <w:sz w:val="16"/>
          <w:szCs w:val="19"/>
          <w:highlight w:val="white"/>
          <w:lang w:bidi="ar-SA"/>
        </w:rPr>
      </w:pPr>
    </w:p>
    <w:p w14:paraId="279FBAC7" w14:textId="77777777" w:rsidR="00556A6D" w:rsidRPr="00122A3F" w:rsidRDefault="00556A6D" w:rsidP="00556A6D">
      <w:pPr>
        <w:autoSpaceDE w:val="0"/>
        <w:autoSpaceDN w:val="0"/>
        <w:adjustRightInd w:val="0"/>
        <w:spacing w:after="0" w:line="240" w:lineRule="auto"/>
        <w:rPr>
          <w:rFonts w:ascii="Consolas" w:hAnsi="Consolas" w:cs="Consolas"/>
          <w:color w:val="000000"/>
          <w:sz w:val="16"/>
          <w:szCs w:val="19"/>
          <w:highlight w:val="white"/>
          <w:lang w:bidi="ar-SA"/>
        </w:rPr>
      </w:pPr>
      <w:r w:rsidRPr="00122A3F">
        <w:rPr>
          <w:rFonts w:ascii="Consolas" w:hAnsi="Consolas" w:cs="Consolas"/>
          <w:color w:val="0000FF"/>
          <w:sz w:val="16"/>
          <w:szCs w:val="19"/>
          <w:highlight w:val="white"/>
          <w:lang w:bidi="ar-SA"/>
        </w:rPr>
        <w:t>auto</w:t>
      </w:r>
      <w:r w:rsidRPr="00122A3F">
        <w:rPr>
          <w:rFonts w:ascii="Consolas" w:hAnsi="Consolas" w:cs="Consolas"/>
          <w:color w:val="000000"/>
          <w:sz w:val="16"/>
          <w:szCs w:val="19"/>
          <w:highlight w:val="white"/>
          <w:lang w:bidi="ar-SA"/>
        </w:rPr>
        <w:t xml:space="preserve"> table = MobileService-&gt;GetTable(</w:t>
      </w:r>
      <w:r w:rsidRPr="00122A3F">
        <w:rPr>
          <w:rFonts w:ascii="Consolas" w:hAnsi="Consolas" w:cs="Consolas"/>
          <w:color w:val="A31515"/>
          <w:sz w:val="16"/>
          <w:szCs w:val="19"/>
          <w:highlight w:val="white"/>
          <w:lang w:bidi="ar-SA"/>
        </w:rPr>
        <w:t>"Channel"</w:t>
      </w:r>
      <w:r w:rsidRPr="00122A3F">
        <w:rPr>
          <w:rFonts w:ascii="Consolas" w:hAnsi="Consolas" w:cs="Consolas"/>
          <w:color w:val="000000"/>
          <w:sz w:val="16"/>
          <w:szCs w:val="19"/>
          <w:highlight w:val="white"/>
          <w:lang w:bidi="ar-SA"/>
        </w:rPr>
        <w:t>);</w:t>
      </w:r>
    </w:p>
    <w:p w14:paraId="35CD1D04" w14:textId="56A3A0C0" w:rsidR="00556A6D" w:rsidRPr="00122A3F" w:rsidRDefault="00556A6D" w:rsidP="00556A6D">
      <w:pPr>
        <w:autoSpaceDE w:val="0"/>
        <w:autoSpaceDN w:val="0"/>
        <w:adjustRightInd w:val="0"/>
        <w:spacing w:after="0" w:line="240" w:lineRule="auto"/>
        <w:rPr>
          <w:rFonts w:ascii="Consolas" w:hAnsi="Consolas" w:cs="Consolas"/>
          <w:color w:val="000000"/>
          <w:sz w:val="16"/>
          <w:szCs w:val="19"/>
          <w:highlight w:val="white"/>
          <w:lang w:bidi="ar-SA"/>
        </w:rPr>
      </w:pPr>
      <w:r w:rsidRPr="00122A3F">
        <w:rPr>
          <w:rFonts w:ascii="Consolas" w:hAnsi="Consolas" w:cs="Consolas"/>
          <w:color w:val="2B91AF"/>
          <w:sz w:val="16"/>
          <w:szCs w:val="19"/>
          <w:highlight w:val="white"/>
          <w:lang w:bidi="ar-SA"/>
        </w:rPr>
        <w:t>task</w:t>
      </w:r>
      <w:r w:rsidRPr="00122A3F">
        <w:rPr>
          <w:rFonts w:ascii="Consolas" w:hAnsi="Consolas" w:cs="Consolas"/>
          <w:color w:val="000000"/>
          <w:sz w:val="16"/>
          <w:szCs w:val="19"/>
          <w:highlight w:val="white"/>
          <w:lang w:bidi="ar-SA"/>
        </w:rPr>
        <w:t>&lt;</w:t>
      </w:r>
      <w:r w:rsidRPr="00122A3F">
        <w:rPr>
          <w:rFonts w:ascii="Consolas" w:hAnsi="Consolas" w:cs="Consolas"/>
          <w:color w:val="2B91AF"/>
          <w:sz w:val="16"/>
          <w:szCs w:val="19"/>
          <w:highlight w:val="white"/>
          <w:lang w:bidi="ar-SA"/>
        </w:rPr>
        <w:t>IJsonValue</w:t>
      </w:r>
      <w:r w:rsidRPr="00122A3F">
        <w:rPr>
          <w:rFonts w:ascii="Consolas" w:hAnsi="Consolas" w:cs="Consolas"/>
          <w:color w:val="000000"/>
          <w:sz w:val="16"/>
          <w:szCs w:val="19"/>
          <w:highlight w:val="white"/>
          <w:lang w:bidi="ar-SA"/>
        </w:rPr>
        <w:t>^&gt; (table-&gt;InsertAsync(</w:t>
      </w:r>
      <w:r>
        <w:rPr>
          <w:rFonts w:ascii="Consolas" w:hAnsi="Consolas" w:cs="Consolas"/>
          <w:color w:val="000000"/>
          <w:sz w:val="16"/>
          <w:szCs w:val="19"/>
          <w:highlight w:val="white"/>
          <w:lang w:bidi="ar-SA"/>
        </w:rPr>
        <w:t>channel</w:t>
      </w:r>
      <w:r w:rsidRPr="00122A3F">
        <w:rPr>
          <w:rFonts w:ascii="Consolas" w:hAnsi="Consolas" w:cs="Consolas"/>
          <w:color w:val="000000"/>
          <w:sz w:val="16"/>
          <w:szCs w:val="19"/>
          <w:highlight w:val="white"/>
          <w:lang w:bidi="ar-SA"/>
        </w:rPr>
        <w:t>))</w:t>
      </w:r>
    </w:p>
    <w:p w14:paraId="18DEE930" w14:textId="5E4C004D" w:rsidR="00556A6D" w:rsidRPr="00122A3F" w:rsidRDefault="00556A6D" w:rsidP="00556A6D">
      <w:pPr>
        <w:autoSpaceDE w:val="0"/>
        <w:autoSpaceDN w:val="0"/>
        <w:adjustRightInd w:val="0"/>
        <w:spacing w:after="0" w:line="240" w:lineRule="auto"/>
        <w:rPr>
          <w:sz w:val="16"/>
          <w:highlight w:val="white"/>
        </w:rPr>
      </w:pPr>
      <w:r>
        <w:rPr>
          <w:rFonts w:ascii="Consolas" w:hAnsi="Consolas" w:cs="Consolas"/>
          <w:color w:val="000000"/>
          <w:sz w:val="16"/>
          <w:szCs w:val="19"/>
          <w:highlight w:val="white"/>
          <w:lang w:bidi="ar-SA"/>
        </w:rPr>
        <w:t xml:space="preserve">    </w:t>
      </w:r>
      <w:r w:rsidRPr="00122A3F">
        <w:rPr>
          <w:rFonts w:ascii="Consolas" w:hAnsi="Consolas" w:cs="Consolas"/>
          <w:color w:val="000000"/>
          <w:sz w:val="16"/>
          <w:szCs w:val="19"/>
          <w:highlight w:val="white"/>
          <w:lang w:bidi="ar-SA"/>
        </w:rPr>
        <w:t>.then([</w:t>
      </w:r>
      <w:r w:rsidRPr="00122A3F">
        <w:rPr>
          <w:rFonts w:ascii="Consolas" w:hAnsi="Consolas" w:cs="Consolas"/>
          <w:color w:val="0000FF"/>
          <w:sz w:val="16"/>
          <w:szCs w:val="19"/>
          <w:highlight w:val="white"/>
          <w:lang w:bidi="ar-SA"/>
        </w:rPr>
        <w:t>this</w:t>
      </w:r>
      <w:r w:rsidRPr="00122A3F">
        <w:rPr>
          <w:rFonts w:ascii="Consolas" w:hAnsi="Consolas" w:cs="Consolas"/>
          <w:color w:val="000000"/>
          <w:sz w:val="16"/>
          <w:szCs w:val="19"/>
          <w:highlight w:val="white"/>
          <w:lang w:bidi="ar-SA"/>
        </w:rPr>
        <w:t>, item](</w:t>
      </w:r>
      <w:r w:rsidRPr="00122A3F">
        <w:rPr>
          <w:rFonts w:ascii="Consolas" w:hAnsi="Consolas" w:cs="Consolas"/>
          <w:color w:val="2B91AF"/>
          <w:sz w:val="16"/>
          <w:szCs w:val="19"/>
          <w:highlight w:val="white"/>
          <w:lang w:bidi="ar-SA"/>
        </w:rPr>
        <w:t>IJsonValue</w:t>
      </w:r>
      <w:r w:rsidRPr="00122A3F">
        <w:rPr>
          <w:rFonts w:ascii="Consolas" w:hAnsi="Consolas" w:cs="Consolas"/>
          <w:color w:val="000000"/>
          <w:sz w:val="16"/>
          <w:szCs w:val="19"/>
          <w:highlight w:val="white"/>
          <w:lang w:bidi="ar-SA"/>
        </w:rPr>
        <w:t xml:space="preserve">^ </w:t>
      </w:r>
      <w:r w:rsidRPr="00122A3F">
        <w:rPr>
          <w:rFonts w:ascii="Consolas" w:hAnsi="Consolas" w:cs="Consolas"/>
          <w:color w:val="808080"/>
          <w:sz w:val="16"/>
          <w:szCs w:val="19"/>
          <w:highlight w:val="white"/>
          <w:lang w:bidi="ar-SA"/>
        </w:rPr>
        <w:t>V</w:t>
      </w:r>
      <w:r w:rsidRPr="00122A3F">
        <w:rPr>
          <w:rFonts w:ascii="Consolas" w:hAnsi="Consolas" w:cs="Consolas"/>
          <w:color w:val="000000"/>
          <w:sz w:val="16"/>
          <w:szCs w:val="19"/>
          <w:highlight w:val="white"/>
          <w:lang w:bidi="ar-SA"/>
        </w:rPr>
        <w:t xml:space="preserve">) { </w:t>
      </w:r>
      <w:r w:rsidRPr="00122A3F">
        <w:rPr>
          <w:rFonts w:ascii="Consolas" w:hAnsi="Consolas" w:cs="Consolas"/>
          <w:color w:val="008000"/>
          <w:sz w:val="16"/>
          <w:szCs w:val="19"/>
          <w:highlight w:val="white"/>
          <w:lang w:bidi="ar-SA"/>
        </w:rPr>
        <w:t>/* ... */</w:t>
      </w:r>
      <w:r w:rsidRPr="00122A3F">
        <w:rPr>
          <w:rFonts w:ascii="Consolas" w:hAnsi="Consolas" w:cs="Consolas"/>
          <w:color w:val="000000"/>
          <w:sz w:val="16"/>
          <w:szCs w:val="19"/>
          <w:highlight w:val="white"/>
          <w:lang w:bidi="ar-SA"/>
        </w:rPr>
        <w:t xml:space="preserve"> });</w:t>
      </w:r>
    </w:p>
    <w:p w14:paraId="3AA49BE6" w14:textId="77777777" w:rsidR="00556A6D" w:rsidRPr="00122A3F" w:rsidRDefault="00556A6D" w:rsidP="00556A6D">
      <w:pPr>
        <w:autoSpaceDE w:val="0"/>
        <w:autoSpaceDN w:val="0"/>
        <w:adjustRightInd w:val="0"/>
        <w:spacing w:after="0" w:line="240" w:lineRule="auto"/>
        <w:rPr>
          <w:rFonts w:ascii="Consolas" w:hAnsi="Consolas" w:cs="Consolas"/>
          <w:color w:val="000000"/>
          <w:sz w:val="16"/>
          <w:szCs w:val="19"/>
          <w:highlight w:val="white"/>
          <w:lang w:bidi="ar-SA"/>
        </w:rPr>
      </w:pPr>
    </w:p>
    <w:p w14:paraId="6D308730" w14:textId="77777777" w:rsidR="00122A3F" w:rsidRPr="007E09EB" w:rsidRDefault="00122A3F" w:rsidP="007E09EB">
      <w:pPr>
        <w:autoSpaceDE w:val="0"/>
        <w:autoSpaceDN w:val="0"/>
        <w:adjustRightInd w:val="0"/>
        <w:spacing w:after="0" w:line="240" w:lineRule="auto"/>
        <w:rPr>
          <w:rFonts w:ascii="Consolas" w:hAnsi="Consolas" w:cs="Consolas"/>
          <w:color w:val="000000"/>
          <w:sz w:val="16"/>
          <w:szCs w:val="19"/>
          <w:highlight w:val="white"/>
          <w:lang w:bidi="ar-SA"/>
        </w:rPr>
      </w:pPr>
    </w:p>
    <w:p w14:paraId="21E22FE7" w14:textId="0D928E51" w:rsidR="00556A6D" w:rsidRDefault="00556A6D" w:rsidP="00556A6D">
      <w:r>
        <w:rPr>
          <w:highlight w:val="white"/>
        </w:rPr>
        <w:t>Note that once the c</w:t>
      </w:r>
      <w:r w:rsidRPr="00556A6D">
        <w:rPr>
          <w:highlight w:val="white"/>
        </w:rPr>
        <w:t xml:space="preserve">hannel </w:t>
      </w:r>
      <w:r>
        <w:rPr>
          <w:highlight w:val="white"/>
        </w:rPr>
        <w:t xml:space="preserve">record </w:t>
      </w:r>
      <w:r w:rsidRPr="00556A6D">
        <w:rPr>
          <w:highlight w:val="white"/>
        </w:rPr>
        <w:t>has been inserted</w:t>
      </w:r>
      <w:r>
        <w:rPr>
          <w:highlight w:val="white"/>
        </w:rPr>
        <w:t xml:space="preserve">, </w:t>
      </w:r>
      <w:r w:rsidRPr="00556A6D">
        <w:rPr>
          <w:highlight w:val="white"/>
        </w:rPr>
        <w:t xml:space="preserve">any changes or </w:t>
      </w:r>
      <w:r>
        <w:rPr>
          <w:highlight w:val="white"/>
        </w:rPr>
        <w:t xml:space="preserve">additions that the service might have made to that record will be </w:t>
      </w:r>
      <w:r w:rsidRPr="00556A6D">
        <w:rPr>
          <w:highlight w:val="white"/>
        </w:rPr>
        <w:t>reflected</w:t>
      </w:r>
      <w:r>
        <w:rPr>
          <w:highlight w:val="white"/>
        </w:rPr>
        <w:t xml:space="preserve"> </w:t>
      </w:r>
      <w:r w:rsidRPr="00556A6D">
        <w:rPr>
          <w:highlight w:val="white"/>
        </w:rPr>
        <w:t>in the client.</w:t>
      </w:r>
    </w:p>
    <w:p w14:paraId="7F833520" w14:textId="6E8B87F6" w:rsidR="00653C76" w:rsidDel="00A7307F" w:rsidRDefault="00556A6D" w:rsidP="00E9201B">
      <w:pPr>
        <w:rPr>
          <w:del w:id="97" w:author="Kristi Rasmussen" w:date="2013-03-12T08:11:00Z"/>
        </w:rPr>
      </w:pPr>
      <w:r>
        <w:t xml:space="preserve">In addition, </w:t>
      </w:r>
      <w:r w:rsidR="00653C76">
        <w:t xml:space="preserve">if you misspell the name of the database in the </w:t>
      </w:r>
      <w:r w:rsidR="00DD19D2" w:rsidRPr="00DD19D2">
        <w:rPr>
          <w:i/>
        </w:rPr>
        <w:t>GetTable</w:t>
      </w:r>
      <w:r w:rsidR="00DD19D2">
        <w:t>/</w:t>
      </w:r>
      <w:r w:rsidR="00653C76" w:rsidRPr="00653C76">
        <w:rPr>
          <w:i/>
        </w:rPr>
        <w:t>getTable</w:t>
      </w:r>
      <w:r w:rsidR="00653C76">
        <w:t xml:space="preserve"> call, you won’t see any exceptions until you try to insert a record. This can be a ha</w:t>
      </w:r>
      <w:r w:rsidR="009312F4">
        <w:t xml:space="preserve">rd bug to track down, so if you’re convinced </w:t>
      </w:r>
      <w:r w:rsidR="00653C76">
        <w:t xml:space="preserve">everything should </w:t>
      </w:r>
      <w:r w:rsidR="009312F4">
        <w:t>be working, but it isn’t</w:t>
      </w:r>
      <w:r w:rsidR="00653C76">
        <w:t>, check that database name.</w:t>
      </w:r>
    </w:p>
    <w:p w14:paraId="34C7B1E3" w14:textId="77777777" w:rsidR="00065E48" w:rsidRDefault="00065E48" w:rsidP="00E9201B"/>
    <w:p w14:paraId="42D6EA85" w14:textId="7FFBE6DE" w:rsidR="00A5011C" w:rsidRDefault="00A5011C" w:rsidP="00E9201B">
      <w:r>
        <w:t xml:space="preserve">Now again, these insertions on the client side are translated into HTTP requests to the service, but </w:t>
      </w:r>
      <w:r w:rsidR="00122A3F">
        <w:t xml:space="preserve">even on the service side this is also </w:t>
      </w:r>
      <w:r>
        <w:t xml:space="preserve">hidden from you. </w:t>
      </w:r>
      <w:r w:rsidR="00122A3F">
        <w:t>I</w:t>
      </w:r>
      <w:r>
        <w:t xml:space="preserve">nstead of receiving and processing the requests, you attach </w:t>
      </w:r>
      <w:r w:rsidR="00122A3F">
        <w:t xml:space="preserve">custom </w:t>
      </w:r>
      <w:r>
        <w:t>scripts to each database operation (insert, read, update, and delete).</w:t>
      </w:r>
    </w:p>
    <w:p w14:paraId="624B5068" w14:textId="7F68E017" w:rsidR="00653C76" w:rsidRDefault="00416F88" w:rsidP="00E9201B">
      <w:r>
        <w:t xml:space="preserve">These scripts are written </w:t>
      </w:r>
      <w:r w:rsidR="00A5011C">
        <w:t xml:space="preserve">as </w:t>
      </w:r>
      <w:r>
        <w:t xml:space="preserve">JavaScript </w:t>
      </w:r>
      <w:r w:rsidR="00A5011C">
        <w:t xml:space="preserve">functions </w:t>
      </w:r>
      <w:r>
        <w:t xml:space="preserve">using the same intrinsic objects </w:t>
      </w:r>
      <w:r w:rsidR="00A5011C">
        <w:t xml:space="preserve">and methods </w:t>
      </w:r>
      <w:r>
        <w:t>that are available in Node.js</w:t>
      </w:r>
      <w:r w:rsidR="00065E48">
        <w:t xml:space="preserve"> (</w:t>
      </w:r>
      <w:r w:rsidR="00A5011C">
        <w:t xml:space="preserve">all of which </w:t>
      </w:r>
      <w:r>
        <w:t>has nothing whatsoever to do with any client-side JavaScript in the app</w:t>
      </w:r>
      <w:r w:rsidR="00762E29">
        <w:t>)</w:t>
      </w:r>
      <w:r>
        <w:t>.</w:t>
      </w:r>
      <w:r w:rsidR="00A5011C">
        <w:t xml:space="preserve"> Each function receives appropriate parameters: </w:t>
      </w:r>
      <w:r w:rsidR="00A5011C" w:rsidRPr="00A5011C">
        <w:rPr>
          <w:i/>
        </w:rPr>
        <w:t>insert</w:t>
      </w:r>
      <w:r w:rsidR="00A5011C">
        <w:t xml:space="preserve"> and </w:t>
      </w:r>
      <w:r w:rsidR="00A5011C" w:rsidRPr="00A5011C">
        <w:rPr>
          <w:i/>
        </w:rPr>
        <w:t>update</w:t>
      </w:r>
      <w:r w:rsidR="00A5011C">
        <w:t xml:space="preserve"> receive the new record, </w:t>
      </w:r>
      <w:r w:rsidR="00A5011C" w:rsidRPr="00A5011C">
        <w:rPr>
          <w:i/>
        </w:rPr>
        <w:t>delete</w:t>
      </w:r>
      <w:r w:rsidR="00A5011C">
        <w:t xml:space="preserve"> receives the id of the item, and </w:t>
      </w:r>
      <w:r w:rsidR="00A5011C" w:rsidRPr="00A5011C">
        <w:rPr>
          <w:i/>
        </w:rPr>
        <w:t>read</w:t>
      </w:r>
      <w:r w:rsidR="00A5011C">
        <w:t xml:space="preserve"> receives a query. All </w:t>
      </w:r>
      <w:del w:id="98" w:author="Kristi Rasmussen" w:date="2013-03-12T08:12:00Z">
        <w:r w:rsidR="00A5011C" w:rsidDel="00A7307F">
          <w:delText xml:space="preserve">of </w:delText>
        </w:r>
      </w:del>
      <w:r w:rsidR="00A5011C">
        <w:t xml:space="preserve">the functions also receive a </w:t>
      </w:r>
      <w:r w:rsidR="00A5011C" w:rsidRPr="00A5011C">
        <w:rPr>
          <w:i/>
        </w:rPr>
        <w:t>user</w:t>
      </w:r>
      <w:r w:rsidR="00A5011C">
        <w:t xml:space="preserve"> object, if the app authenticated the user with the mobile service, and a </w:t>
      </w:r>
      <w:r w:rsidR="00A5011C">
        <w:rPr>
          <w:i/>
        </w:rPr>
        <w:t xml:space="preserve">request </w:t>
      </w:r>
      <w:r w:rsidR="00A5011C">
        <w:t>object that lets you execute the operation and generate what becomes the HTTP response.</w:t>
      </w:r>
    </w:p>
    <w:p w14:paraId="673A2F58" w14:textId="56122337" w:rsidR="00416F88" w:rsidRDefault="00416F88" w:rsidP="00E9201B">
      <w:r>
        <w:t>The simplest (</w:t>
      </w:r>
      <w:r w:rsidR="00A5011C">
        <w:t xml:space="preserve">and </w:t>
      </w:r>
      <w:r>
        <w:t xml:space="preserve">default) </w:t>
      </w:r>
      <w:r w:rsidRPr="00A5011C">
        <w:rPr>
          <w:i/>
        </w:rPr>
        <w:t>insert</w:t>
      </w:r>
      <w:r>
        <w:t xml:space="preserve"> script, just executes the request and inserts the record, </w:t>
      </w:r>
      <w:r>
        <w:rPr>
          <w:i/>
        </w:rPr>
        <w:t>item</w:t>
      </w:r>
      <w:r>
        <w:t>, as-is:</w:t>
      </w:r>
    </w:p>
    <w:p w14:paraId="67572C68"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lastRenderedPageBreak/>
        <w:t>function</w:t>
      </w:r>
      <w:r>
        <w:rPr>
          <w:rFonts w:ascii="Consolas" w:hAnsi="Consolas" w:cs="Consolas"/>
          <w:color w:val="000000"/>
          <w:sz w:val="19"/>
          <w:szCs w:val="19"/>
          <w:highlight w:val="white"/>
          <w:lang w:bidi="ar-SA"/>
        </w:rPr>
        <w:t xml:space="preserve"> insert(item, user, request) {</w:t>
      </w:r>
    </w:p>
    <w:p w14:paraId="164F7F7B"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request.execute();</w:t>
      </w:r>
    </w:p>
    <w:p w14:paraId="02DA422B"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0A290CBE"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p>
    <w:p w14:paraId="55461AF3" w14:textId="6EBDF208" w:rsidR="00416F88" w:rsidRDefault="00416F88" w:rsidP="00E9201B">
      <w:r>
        <w:t xml:space="preserve">If you want to attach </w:t>
      </w:r>
      <w:r w:rsidR="00EB57DB">
        <w:t xml:space="preserve">a timestamp </w:t>
      </w:r>
      <w:r w:rsidR="00A5011C">
        <w:t xml:space="preserve">and the user id </w:t>
      </w:r>
      <w:r>
        <w:t xml:space="preserve">to </w:t>
      </w:r>
      <w:r w:rsidR="00EB57DB">
        <w:t xml:space="preserve">the </w:t>
      </w:r>
      <w:r>
        <w:t xml:space="preserve">record, it’s as easy as adding </w:t>
      </w:r>
      <w:r w:rsidR="00A5011C">
        <w:t xml:space="preserve">those properties to the </w:t>
      </w:r>
      <w:r w:rsidR="00A5011C">
        <w:rPr>
          <w:i/>
        </w:rPr>
        <w:t xml:space="preserve">item </w:t>
      </w:r>
      <w:r w:rsidR="00A5011C">
        <w:t>parameter prior to executing the request:</w:t>
      </w:r>
    </w:p>
    <w:p w14:paraId="302F25AB"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function</w:t>
      </w:r>
      <w:r>
        <w:rPr>
          <w:rFonts w:ascii="Consolas" w:hAnsi="Consolas" w:cs="Consolas"/>
          <w:color w:val="000000"/>
          <w:sz w:val="19"/>
          <w:szCs w:val="19"/>
          <w:highlight w:val="white"/>
          <w:lang w:bidi="ar-SA"/>
        </w:rPr>
        <w:t xml:space="preserve"> insert(item, user, request) {</w:t>
      </w:r>
    </w:p>
    <w:p w14:paraId="766CE640" w14:textId="02514790" w:rsidR="00A5011C" w:rsidRDefault="00A5011C" w:rsidP="00A5011C">
      <w:pPr>
        <w:pStyle w:val="HTMLPreformatted"/>
        <w:rPr>
          <w:color w:val="000000"/>
          <w:lang w:val="en"/>
        </w:rPr>
      </w:pPr>
      <w:r w:rsidRPr="00EB57DB">
        <w:rPr>
          <w:rFonts w:ascii="Consolas" w:eastAsiaTheme="minorEastAsia" w:hAnsi="Consolas" w:cs="Consolas"/>
          <w:color w:val="000000"/>
          <w:sz w:val="19"/>
          <w:szCs w:val="19"/>
          <w:highlight w:val="white"/>
          <w:lang w:eastAsia="ja-JP"/>
        </w:rPr>
        <w:t xml:space="preserve">    item.</w:t>
      </w:r>
      <w:r>
        <w:rPr>
          <w:rFonts w:ascii="Consolas" w:eastAsiaTheme="minorEastAsia" w:hAnsi="Consolas" w:cs="Consolas"/>
          <w:color w:val="000000"/>
          <w:sz w:val="19"/>
          <w:szCs w:val="19"/>
          <w:highlight w:val="white"/>
          <w:lang w:eastAsia="ja-JP"/>
        </w:rPr>
        <w:t>user</w:t>
      </w:r>
      <w:r w:rsidRPr="00EB57DB">
        <w:rPr>
          <w:rFonts w:ascii="Consolas" w:eastAsiaTheme="minorEastAsia" w:hAnsi="Consolas" w:cs="Consolas"/>
          <w:color w:val="000000"/>
          <w:sz w:val="19"/>
          <w:szCs w:val="19"/>
          <w:highlight w:val="white"/>
          <w:lang w:eastAsia="ja-JP"/>
        </w:rPr>
        <w:t xml:space="preserve"> =</w:t>
      </w:r>
      <w:r>
        <w:rPr>
          <w:color w:val="000000"/>
          <w:lang w:val="en"/>
        </w:rPr>
        <w:t xml:space="preserve"> </w:t>
      </w:r>
      <w:r>
        <w:rPr>
          <w:rFonts w:ascii="Consolas" w:eastAsiaTheme="minorEastAsia" w:hAnsi="Consolas" w:cs="Consolas"/>
          <w:color w:val="000000"/>
          <w:sz w:val="19"/>
          <w:szCs w:val="19"/>
          <w:highlight w:val="white"/>
          <w:lang w:eastAsia="ja-JP"/>
        </w:rPr>
        <w:t>user.userId;</w:t>
      </w:r>
    </w:p>
    <w:p w14:paraId="492D286B" w14:textId="77777777" w:rsidR="00EB57DB" w:rsidRDefault="00EB57DB" w:rsidP="00EB57DB">
      <w:pPr>
        <w:pStyle w:val="HTMLPreformatted"/>
        <w:rPr>
          <w:color w:val="000000"/>
          <w:lang w:val="en"/>
        </w:rPr>
      </w:pPr>
      <w:r w:rsidRPr="00EB57DB">
        <w:rPr>
          <w:rFonts w:ascii="Consolas" w:eastAsiaTheme="minorEastAsia" w:hAnsi="Consolas" w:cs="Consolas"/>
          <w:color w:val="000000"/>
          <w:sz w:val="19"/>
          <w:szCs w:val="19"/>
          <w:highlight w:val="white"/>
          <w:lang w:eastAsia="ja-JP"/>
        </w:rPr>
        <w:t xml:space="preserve">    item.createdAt =</w:t>
      </w:r>
      <w:r>
        <w:rPr>
          <w:color w:val="000000"/>
          <w:lang w:val="en"/>
        </w:rPr>
        <w:t xml:space="preserve"> </w:t>
      </w:r>
      <w:r w:rsidRPr="00EB57DB">
        <w:rPr>
          <w:rFonts w:ascii="Consolas" w:eastAsiaTheme="minorEastAsia" w:hAnsi="Consolas" w:cs="Consolas"/>
          <w:color w:val="0000FF"/>
          <w:sz w:val="19"/>
          <w:szCs w:val="19"/>
          <w:highlight w:val="white"/>
          <w:lang w:eastAsia="ja-JP"/>
        </w:rPr>
        <w:t>new</w:t>
      </w:r>
      <w:r>
        <w:rPr>
          <w:color w:val="000000"/>
          <w:lang w:val="en"/>
        </w:rPr>
        <w:t xml:space="preserve"> </w:t>
      </w:r>
      <w:r w:rsidRPr="00EB57DB">
        <w:rPr>
          <w:rFonts w:ascii="Consolas" w:eastAsiaTheme="minorEastAsia" w:hAnsi="Consolas" w:cs="Consolas"/>
          <w:color w:val="000000"/>
          <w:sz w:val="19"/>
          <w:szCs w:val="19"/>
          <w:highlight w:val="white"/>
          <w:lang w:eastAsia="ja-JP"/>
        </w:rPr>
        <w:t>Date();</w:t>
      </w:r>
    </w:p>
    <w:p w14:paraId="1BC4CF17" w14:textId="64745D25"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request.execute();</w:t>
      </w:r>
    </w:p>
    <w:p w14:paraId="68496125"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6A8381FD" w14:textId="77777777" w:rsidR="00416F88" w:rsidRDefault="00416F88" w:rsidP="00E9201B"/>
    <w:p w14:paraId="7FF02A3F" w14:textId="63BF250F" w:rsidR="00762E29" w:rsidRDefault="00A5011C" w:rsidP="00762E29">
      <w:r>
        <w:t xml:space="preserve">Note </w:t>
      </w:r>
      <w:r w:rsidR="00762E29">
        <w:t xml:space="preserve">that the </w:t>
      </w:r>
      <w:r>
        <w:t xml:space="preserve">changes made to </w:t>
      </w:r>
      <w:r>
        <w:rPr>
          <w:i/>
        </w:rPr>
        <w:t xml:space="preserve">item </w:t>
      </w:r>
      <w:r>
        <w:t xml:space="preserve">in these scripts </w:t>
      </w:r>
      <w:r w:rsidR="00122A3F">
        <w:t xml:space="preserve">before insertion into </w:t>
      </w:r>
      <w:r w:rsidR="00762E29">
        <w:t>the database</w:t>
      </w:r>
      <w:r>
        <w:t xml:space="preserve"> are automatically propagated back to the client. In the </w:t>
      </w:r>
      <w:r w:rsidR="00762E29">
        <w:t xml:space="preserve">code above, </w:t>
      </w:r>
      <w:r>
        <w:t xml:space="preserve">the </w:t>
      </w:r>
      <w:r w:rsidRPr="00122A3F">
        <w:rPr>
          <w:i/>
        </w:rPr>
        <w:t>channel</w:t>
      </w:r>
      <w:r>
        <w:t xml:space="preserve"> object in the client would contain </w:t>
      </w:r>
      <w:r>
        <w:rPr>
          <w:i/>
        </w:rPr>
        <w:t xml:space="preserve">user </w:t>
      </w:r>
      <w:r>
        <w:t xml:space="preserve">and </w:t>
      </w:r>
      <w:r>
        <w:rPr>
          <w:i/>
        </w:rPr>
        <w:t xml:space="preserve">createdAt </w:t>
      </w:r>
      <w:r>
        <w:t xml:space="preserve">properties </w:t>
      </w:r>
      <w:r w:rsidR="00762E29">
        <w:t>once the insertion succeeds. Very convenient!</w:t>
      </w:r>
    </w:p>
    <w:p w14:paraId="3B91B3B0" w14:textId="3EB71DEF" w:rsidR="00762E29" w:rsidDel="00A7307F" w:rsidRDefault="00A5011C" w:rsidP="00762E29">
      <w:pPr>
        <w:rPr>
          <w:del w:id="99" w:author="Kristi Rasmussen" w:date="2013-03-12T08:12:00Z"/>
        </w:rPr>
      </w:pPr>
      <w:r>
        <w:t xml:space="preserve">The service scripts can also perform additional actions after </w:t>
      </w:r>
      <w:r w:rsidRPr="00A5011C">
        <w:rPr>
          <w:i/>
        </w:rPr>
        <w:t>request.execute</w:t>
      </w:r>
      <w:r>
        <w:t xml:space="preserve">, especially in response to success or failure, but I’ll leave such details to the </w:t>
      </w:r>
      <w:hyperlink r:id="rId38" w:history="1">
        <w:r w:rsidRPr="00A5011C">
          <w:rPr>
            <w:rStyle w:val="Hyperlink"/>
          </w:rPr>
          <w:t>Server script example how tos documentation</w:t>
        </w:r>
      </w:hyperlink>
      <w:r>
        <w:t>.</w:t>
      </w:r>
    </w:p>
    <w:p w14:paraId="1996869E" w14:textId="77777777" w:rsidR="00D77125" w:rsidRDefault="00D77125" w:rsidP="00762E29"/>
    <w:p w14:paraId="4BEDEEE8" w14:textId="05C4D0E2" w:rsidR="00653C76" w:rsidRDefault="00D77125" w:rsidP="00E9201B">
      <w:r>
        <w:t xml:space="preserve">To return now to push notifications, saving channel URIs into a table is just one part of the equation, and the service may or may not send notifications in </w:t>
      </w:r>
      <w:r w:rsidR="007B2D8F">
        <w:t>response</w:t>
      </w:r>
      <w:r>
        <w:t xml:space="preserve"> to this particular event. It’s more likely that the service will have other tables with </w:t>
      </w:r>
      <w:r w:rsidR="00122A3F">
        <w:t xml:space="preserve">additional </w:t>
      </w:r>
      <w:r>
        <w:t xml:space="preserve">information, where operations performed on those </w:t>
      </w:r>
      <w:r w:rsidR="00122A3F">
        <w:t xml:space="preserve">tables </w:t>
      </w:r>
      <w:r>
        <w:t xml:space="preserve">trigger notifications to some subset of channel URIs. We’ll </w:t>
      </w:r>
      <w:r w:rsidR="00122A3F">
        <w:t>discuss</w:t>
      </w:r>
      <w:r>
        <w:t xml:space="preserve"> a few examples in the next section. Whatever the case may be, you send a push notification from a script using the</w:t>
      </w:r>
      <w:r w:rsidR="00416F88">
        <w:t xml:space="preserve"> </w:t>
      </w:r>
      <w:hyperlink r:id="rId39" w:history="1">
        <w:r w:rsidR="00416F88" w:rsidRPr="00263252">
          <w:rPr>
            <w:rStyle w:val="Hyperlink"/>
            <w:i/>
          </w:rPr>
          <w:t>push.wns</w:t>
        </w:r>
      </w:hyperlink>
      <w:r w:rsidR="00416F88">
        <w:rPr>
          <w:i/>
        </w:rPr>
        <w:t xml:space="preserve"> </w:t>
      </w:r>
      <w:r w:rsidR="00416F88">
        <w:t>object</w:t>
      </w:r>
      <w:r>
        <w:t xml:space="preserve">. This </w:t>
      </w:r>
      <w:r w:rsidR="00416F88">
        <w:t>again has many methods to send specific types of updates</w:t>
      </w:r>
      <w:r w:rsidR="00D316FC">
        <w:t xml:space="preserve"> (including raw)</w:t>
      </w:r>
      <w:r w:rsidR="00416F88">
        <w:t>, where tiles, toasts, and badges work directly through names methods that match the available templates. For example:</w:t>
      </w:r>
    </w:p>
    <w:p w14:paraId="268AF2DF"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push.wns.sendTileSquarePeekImageAndText02(channel.uri, {</w:t>
      </w:r>
    </w:p>
    <w:p w14:paraId="3B9409D6"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image1src: baseImageUrl + </w:t>
      </w:r>
      <w:r>
        <w:rPr>
          <w:rFonts w:ascii="Consolas" w:hAnsi="Consolas" w:cs="Consolas"/>
          <w:color w:val="A31515"/>
          <w:sz w:val="19"/>
          <w:szCs w:val="19"/>
          <w:highlight w:val="white"/>
          <w:lang w:bidi="ar-SA"/>
        </w:rPr>
        <w:t>"image1.png"</w:t>
      </w:r>
      <w:r>
        <w:rPr>
          <w:rFonts w:ascii="Consolas" w:hAnsi="Consolas" w:cs="Consolas"/>
          <w:color w:val="000000"/>
          <w:sz w:val="19"/>
          <w:szCs w:val="19"/>
          <w:highlight w:val="white"/>
          <w:lang w:bidi="ar-SA"/>
        </w:rPr>
        <w:t>,</w:t>
      </w:r>
    </w:p>
    <w:p w14:paraId="394A32C1"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text1: </w:t>
      </w:r>
      <w:r>
        <w:rPr>
          <w:rFonts w:ascii="Consolas" w:hAnsi="Consolas" w:cs="Consolas"/>
          <w:color w:val="A31515"/>
          <w:sz w:val="19"/>
          <w:szCs w:val="19"/>
          <w:highlight w:val="white"/>
          <w:lang w:bidi="ar-SA"/>
        </w:rPr>
        <w:t>"Notification Received"</w:t>
      </w:r>
      <w:r>
        <w:rPr>
          <w:rFonts w:ascii="Consolas" w:hAnsi="Consolas" w:cs="Consolas"/>
          <w:color w:val="000000"/>
          <w:sz w:val="19"/>
          <w:szCs w:val="19"/>
          <w:highlight w:val="white"/>
          <w:lang w:bidi="ar-SA"/>
        </w:rPr>
        <w:t>,</w:t>
      </w:r>
    </w:p>
    <w:p w14:paraId="6E89F20C"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text2: item.text</w:t>
      </w:r>
    </w:p>
    <w:p w14:paraId="3D17B1B1"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w:t>
      </w:r>
    </w:p>
    <w:p w14:paraId="5108AC8A"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success: </w:t>
      </w:r>
      <w:r>
        <w:rPr>
          <w:rFonts w:ascii="Consolas" w:hAnsi="Consolas" w:cs="Consolas"/>
          <w:color w:val="0000FF"/>
          <w:sz w:val="19"/>
          <w:szCs w:val="19"/>
          <w:highlight w:val="white"/>
          <w:lang w:bidi="ar-SA"/>
        </w:rPr>
        <w:t>function</w:t>
      </w:r>
      <w:r>
        <w:rPr>
          <w:rFonts w:ascii="Consolas" w:hAnsi="Consolas" w:cs="Consolas"/>
          <w:color w:val="000000"/>
          <w:sz w:val="19"/>
          <w:szCs w:val="19"/>
          <w:highlight w:val="white"/>
          <w:lang w:bidi="ar-SA"/>
        </w:rPr>
        <w:t xml:space="preserve"> (pushResponse) {</w:t>
      </w:r>
    </w:p>
    <w:p w14:paraId="54D010C9"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console.log(</w:t>
      </w:r>
      <w:r>
        <w:rPr>
          <w:rFonts w:ascii="Consolas" w:hAnsi="Consolas" w:cs="Consolas"/>
          <w:color w:val="A31515"/>
          <w:sz w:val="19"/>
          <w:szCs w:val="19"/>
          <w:highlight w:val="white"/>
          <w:lang w:bidi="ar-SA"/>
        </w:rPr>
        <w:t>"Sent Tile Square:"</w:t>
      </w:r>
      <w:r>
        <w:rPr>
          <w:rFonts w:ascii="Consolas" w:hAnsi="Consolas" w:cs="Consolas"/>
          <w:color w:val="000000"/>
          <w:sz w:val="19"/>
          <w:szCs w:val="19"/>
          <w:highlight w:val="white"/>
          <w:lang w:bidi="ar-SA"/>
        </w:rPr>
        <w:t>, pushResponse);</w:t>
      </w:r>
    </w:p>
    <w:p w14:paraId="4D20C303" w14:textId="07984C5E"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sidR="00263252">
        <w:rPr>
          <w:rFonts w:ascii="Consolas" w:hAnsi="Consolas" w:cs="Consolas"/>
          <w:color w:val="000000"/>
          <w:sz w:val="19"/>
          <w:szCs w:val="19"/>
          <w:highlight w:val="white"/>
          <w:lang w:bidi="ar-SA"/>
        </w:rPr>
        <w:t>,</w:t>
      </w:r>
    </w:p>
    <w:p w14:paraId="51CC659F" w14:textId="59D60881" w:rsidR="00263252" w:rsidRDefault="00263252" w:rsidP="0026325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error: </w:t>
      </w:r>
      <w:r>
        <w:rPr>
          <w:rFonts w:ascii="Consolas" w:hAnsi="Consolas" w:cs="Consolas"/>
          <w:color w:val="0000FF"/>
          <w:sz w:val="19"/>
          <w:szCs w:val="19"/>
          <w:highlight w:val="white"/>
          <w:lang w:bidi="ar-SA"/>
        </w:rPr>
        <w:t>function</w:t>
      </w:r>
      <w:r>
        <w:rPr>
          <w:rFonts w:ascii="Consolas" w:hAnsi="Consolas" w:cs="Consolas"/>
          <w:color w:val="000000"/>
          <w:sz w:val="19"/>
          <w:szCs w:val="19"/>
          <w:highlight w:val="white"/>
          <w:lang w:bidi="ar-SA"/>
        </w:rPr>
        <w:t xml:space="preserve"> (err) {</w:t>
      </w:r>
    </w:p>
    <w:p w14:paraId="296371A2" w14:textId="02C4AA5E" w:rsidR="00263252" w:rsidRDefault="00263252" w:rsidP="0026325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console.log(</w:t>
      </w:r>
      <w:r>
        <w:rPr>
          <w:rFonts w:ascii="Consolas" w:hAnsi="Consolas" w:cs="Consolas"/>
          <w:color w:val="A31515"/>
          <w:sz w:val="19"/>
          <w:szCs w:val="19"/>
          <w:highlight w:val="white"/>
          <w:lang w:bidi="ar-SA"/>
        </w:rPr>
        <w:t>"Error sending tile:"</w:t>
      </w:r>
      <w:r>
        <w:rPr>
          <w:rFonts w:ascii="Consolas" w:hAnsi="Consolas" w:cs="Consolas"/>
          <w:color w:val="000000"/>
          <w:sz w:val="19"/>
          <w:szCs w:val="19"/>
          <w:highlight w:val="white"/>
          <w:lang w:bidi="ar-SA"/>
        </w:rPr>
        <w:t>, err);</w:t>
      </w:r>
    </w:p>
    <w:p w14:paraId="670B2AC4" w14:textId="77777777" w:rsidR="00263252" w:rsidRDefault="00263252" w:rsidP="0026325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14:paraId="793529FA" w14:textId="77777777" w:rsidR="00263252" w:rsidRDefault="00263252" w:rsidP="00416F88">
      <w:pPr>
        <w:autoSpaceDE w:val="0"/>
        <w:autoSpaceDN w:val="0"/>
        <w:adjustRightInd w:val="0"/>
        <w:spacing w:after="0" w:line="240" w:lineRule="auto"/>
        <w:rPr>
          <w:rFonts w:ascii="Consolas" w:hAnsi="Consolas" w:cs="Consolas"/>
          <w:color w:val="000000"/>
          <w:sz w:val="19"/>
          <w:szCs w:val="19"/>
          <w:highlight w:val="white"/>
          <w:lang w:bidi="ar-SA"/>
        </w:rPr>
      </w:pPr>
    </w:p>
    <w:p w14:paraId="7CE63BAE"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278C6A23"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p>
    <w:p w14:paraId="50D09828"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push.wns.sendToastImageAndText02(channel.uri, {</w:t>
      </w:r>
    </w:p>
    <w:p w14:paraId="6D6A0F65"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image1src: baseImageUrl + </w:t>
      </w:r>
      <w:r>
        <w:rPr>
          <w:rFonts w:ascii="Consolas" w:hAnsi="Consolas" w:cs="Consolas"/>
          <w:color w:val="A31515"/>
          <w:sz w:val="19"/>
          <w:szCs w:val="19"/>
          <w:highlight w:val="white"/>
          <w:lang w:bidi="ar-SA"/>
        </w:rPr>
        <w:t>"image2.png"</w:t>
      </w:r>
      <w:r>
        <w:rPr>
          <w:rFonts w:ascii="Consolas" w:hAnsi="Consolas" w:cs="Consolas"/>
          <w:color w:val="000000"/>
          <w:sz w:val="19"/>
          <w:szCs w:val="19"/>
          <w:highlight w:val="white"/>
          <w:lang w:bidi="ar-SA"/>
        </w:rPr>
        <w:t>,</w:t>
      </w:r>
    </w:p>
    <w:p w14:paraId="18DD7FDE"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text1: </w:t>
      </w:r>
      <w:r>
        <w:rPr>
          <w:rFonts w:ascii="Consolas" w:hAnsi="Consolas" w:cs="Consolas"/>
          <w:color w:val="A31515"/>
          <w:sz w:val="19"/>
          <w:szCs w:val="19"/>
          <w:highlight w:val="white"/>
          <w:lang w:bidi="ar-SA"/>
        </w:rPr>
        <w:t>"Notification Received"</w:t>
      </w:r>
      <w:r>
        <w:rPr>
          <w:rFonts w:ascii="Consolas" w:hAnsi="Consolas" w:cs="Consolas"/>
          <w:color w:val="000000"/>
          <w:sz w:val="19"/>
          <w:szCs w:val="19"/>
          <w:highlight w:val="white"/>
          <w:lang w:bidi="ar-SA"/>
        </w:rPr>
        <w:t>,</w:t>
      </w:r>
    </w:p>
    <w:p w14:paraId="047F29F7"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text2: item.text</w:t>
      </w:r>
    </w:p>
    <w:p w14:paraId="1D7992B1"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w:t>
      </w:r>
    </w:p>
    <w:p w14:paraId="5BFD5F59"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success: </w:t>
      </w:r>
      <w:r>
        <w:rPr>
          <w:rFonts w:ascii="Consolas" w:hAnsi="Consolas" w:cs="Consolas"/>
          <w:color w:val="0000FF"/>
          <w:sz w:val="19"/>
          <w:szCs w:val="19"/>
          <w:highlight w:val="white"/>
          <w:lang w:bidi="ar-SA"/>
        </w:rPr>
        <w:t>function</w:t>
      </w:r>
      <w:r>
        <w:rPr>
          <w:rFonts w:ascii="Consolas" w:hAnsi="Consolas" w:cs="Consolas"/>
          <w:color w:val="000000"/>
          <w:sz w:val="19"/>
          <w:szCs w:val="19"/>
          <w:highlight w:val="white"/>
          <w:lang w:bidi="ar-SA"/>
        </w:rPr>
        <w:t xml:space="preserve"> (pushResponse) {</w:t>
      </w:r>
    </w:p>
    <w:p w14:paraId="223FCB60"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console.log(</w:t>
      </w:r>
      <w:r>
        <w:rPr>
          <w:rFonts w:ascii="Consolas" w:hAnsi="Consolas" w:cs="Consolas"/>
          <w:color w:val="A31515"/>
          <w:sz w:val="19"/>
          <w:szCs w:val="19"/>
          <w:highlight w:val="white"/>
          <w:lang w:bidi="ar-SA"/>
        </w:rPr>
        <w:t>"Sent Toast:"</w:t>
      </w:r>
      <w:r>
        <w:rPr>
          <w:rFonts w:ascii="Consolas" w:hAnsi="Consolas" w:cs="Consolas"/>
          <w:color w:val="000000"/>
          <w:sz w:val="19"/>
          <w:szCs w:val="19"/>
          <w:highlight w:val="white"/>
          <w:lang w:bidi="ar-SA"/>
        </w:rPr>
        <w:t>, pushResponse);</w:t>
      </w:r>
    </w:p>
    <w:p w14:paraId="0469E6E3"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14:paraId="6DCB511A"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2BF34CF4"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p>
    <w:p w14:paraId="2FDC05E2"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push.wns.sendBadge(channel.uri, {</w:t>
      </w:r>
    </w:p>
    <w:p w14:paraId="26DA6F64"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value: value,</w:t>
      </w:r>
    </w:p>
    <w:p w14:paraId="24F02353"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text1: </w:t>
      </w:r>
      <w:r>
        <w:rPr>
          <w:rFonts w:ascii="Consolas" w:hAnsi="Consolas" w:cs="Consolas"/>
          <w:color w:val="A31515"/>
          <w:sz w:val="19"/>
          <w:szCs w:val="19"/>
          <w:highlight w:val="white"/>
          <w:lang w:bidi="ar-SA"/>
        </w:rPr>
        <w:t>"Notification Received"</w:t>
      </w:r>
    </w:p>
    <w:p w14:paraId="2B87F262"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w:t>
      </w:r>
    </w:p>
    <w:p w14:paraId="196A5B2B"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success: </w:t>
      </w:r>
      <w:r>
        <w:rPr>
          <w:rFonts w:ascii="Consolas" w:hAnsi="Consolas" w:cs="Consolas"/>
          <w:color w:val="0000FF"/>
          <w:sz w:val="19"/>
          <w:szCs w:val="19"/>
          <w:highlight w:val="white"/>
          <w:lang w:bidi="ar-SA"/>
        </w:rPr>
        <w:t>function</w:t>
      </w:r>
      <w:r>
        <w:rPr>
          <w:rFonts w:ascii="Consolas" w:hAnsi="Consolas" w:cs="Consolas"/>
          <w:color w:val="000000"/>
          <w:sz w:val="19"/>
          <w:szCs w:val="19"/>
          <w:highlight w:val="white"/>
          <w:lang w:bidi="ar-SA"/>
        </w:rPr>
        <w:t xml:space="preserve"> (pushResponse) {</w:t>
      </w:r>
    </w:p>
    <w:p w14:paraId="203831A0"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console.log(</w:t>
      </w:r>
      <w:r>
        <w:rPr>
          <w:rFonts w:ascii="Consolas" w:hAnsi="Consolas" w:cs="Consolas"/>
          <w:color w:val="A31515"/>
          <w:sz w:val="19"/>
          <w:szCs w:val="19"/>
          <w:highlight w:val="white"/>
          <w:lang w:bidi="ar-SA"/>
        </w:rPr>
        <w:t>"Sent Badge:"</w:t>
      </w:r>
      <w:r>
        <w:rPr>
          <w:rFonts w:ascii="Consolas" w:hAnsi="Consolas" w:cs="Consolas"/>
          <w:color w:val="000000"/>
          <w:sz w:val="19"/>
          <w:szCs w:val="19"/>
          <w:highlight w:val="white"/>
          <w:lang w:bidi="ar-SA"/>
        </w:rPr>
        <w:t>, pushResponse);</w:t>
      </w:r>
    </w:p>
    <w:p w14:paraId="26D49906"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14:paraId="50AC338C" w14:textId="1AF4A998" w:rsidR="00416F88" w:rsidRDefault="00416F88" w:rsidP="00416F88">
      <w:pPr>
        <w:rPr>
          <w:rFonts w:ascii="Consolas" w:hAnsi="Consolas" w:cs="Consolas"/>
          <w:color w:val="000000"/>
          <w:sz w:val="19"/>
          <w:szCs w:val="19"/>
          <w:lang w:bidi="ar-SA"/>
        </w:rPr>
      </w:pPr>
      <w:r>
        <w:rPr>
          <w:rFonts w:ascii="Consolas" w:hAnsi="Consolas" w:cs="Consolas"/>
          <w:color w:val="000000"/>
          <w:sz w:val="19"/>
          <w:szCs w:val="19"/>
          <w:highlight w:val="white"/>
          <w:lang w:bidi="ar-SA"/>
        </w:rPr>
        <w:t>});</w:t>
      </w:r>
    </w:p>
    <w:p w14:paraId="6475EC3C" w14:textId="287FEDA5" w:rsidR="00416F88" w:rsidRDefault="00416F88" w:rsidP="00416F88">
      <w:r>
        <w:t xml:space="preserve">Again, the </w:t>
      </w:r>
      <w:r>
        <w:rPr>
          <w:i/>
        </w:rPr>
        <w:t xml:space="preserve">console.log </w:t>
      </w:r>
      <w:r>
        <w:t xml:space="preserve">function </w:t>
      </w:r>
      <w:del w:id="100" w:author="Kristi Rasmussen" w:date="2013-03-12T08:13:00Z">
        <w:r w:rsidDel="00A7307F">
          <w:delText>will create</w:delText>
        </w:r>
      </w:del>
      <w:ins w:id="101" w:author="Kristi Rasmussen" w:date="2013-03-12T08:13:00Z">
        <w:r w:rsidR="00A7307F">
          <w:t>creates</w:t>
        </w:r>
      </w:ins>
      <w:r>
        <w:t xml:space="preserve"> an entry in the logs that you can view on the Azure Mobile Services portal, and you’ll typically want to include log calls in </w:t>
      </w:r>
      <w:r w:rsidR="00263252">
        <w:t>error handlers as show</w:t>
      </w:r>
      <w:r w:rsidR="00122A3F">
        <w:t>n</w:t>
      </w:r>
      <w:r w:rsidR="00263252">
        <w:t xml:space="preserve"> with the tile notification above.</w:t>
      </w:r>
    </w:p>
    <w:p w14:paraId="6A8E2253" w14:textId="4ECC92B4" w:rsidR="00D316FC" w:rsidRDefault="00263252" w:rsidP="00416F88">
      <w:r>
        <w:t xml:space="preserve">You might have noticed that the </w:t>
      </w:r>
      <w:r w:rsidRPr="00263252">
        <w:rPr>
          <w:i/>
        </w:rPr>
        <w:t>send*</w:t>
      </w:r>
      <w:r>
        <w:t xml:space="preserve"> methods are each tied to a specific template, and for tiles it means that wide and square payloads must be sent separately as two notifications. </w:t>
      </w:r>
      <w:r w:rsidR="00D316FC">
        <w:t xml:space="preserve">Remember that you almost always want to send both </w:t>
      </w:r>
      <w:r w:rsidR="002340C2">
        <w:t xml:space="preserve">sizes </w:t>
      </w:r>
      <w:r w:rsidR="00D316FC">
        <w:t>together because the user controls how that tile appears on their Start screen.</w:t>
      </w:r>
      <w:r w:rsidR="002340C2">
        <w:t xml:space="preserve"> With the template specific </w:t>
      </w:r>
      <w:r w:rsidR="002340C2">
        <w:rPr>
          <w:i/>
        </w:rPr>
        <w:t xml:space="preserve">send </w:t>
      </w:r>
      <w:r w:rsidR="002340C2">
        <w:t xml:space="preserve">functions of </w:t>
      </w:r>
      <w:r w:rsidR="002340C2" w:rsidRPr="002340C2">
        <w:rPr>
          <w:i/>
        </w:rPr>
        <w:t>push.wns</w:t>
      </w:r>
      <w:r w:rsidR="002340C2">
        <w:t>, then, it means making two sequential calls</w:t>
      </w:r>
      <w:ins w:id="102" w:author="Kristi Rasmussen" w:date="2013-03-12T08:14:00Z">
        <w:r w:rsidR="00A7307F">
          <w:t xml:space="preserve"> each of</w:t>
        </w:r>
      </w:ins>
      <w:r w:rsidR="002340C2">
        <w:t xml:space="preserve"> which</w:t>
      </w:r>
      <w:del w:id="103" w:author="Kristi Rasmussen" w:date="2013-03-12T08:14:00Z">
        <w:r w:rsidR="002340C2" w:rsidDel="00A7307F">
          <w:delText xml:space="preserve"> each</w:delText>
        </w:r>
      </w:del>
      <w:r w:rsidR="002340C2">
        <w:t xml:space="preserve"> generate a separate push notification.</w:t>
      </w:r>
    </w:p>
    <w:p w14:paraId="1BA00932" w14:textId="2B771B08" w:rsidR="00263252" w:rsidRDefault="004E6309" w:rsidP="00416F88">
      <w:r>
        <w:t xml:space="preserve">To combine </w:t>
      </w:r>
      <w:r w:rsidR="002340C2">
        <w:t xml:space="preserve">multiple </w:t>
      </w:r>
      <w:r w:rsidR="00D316FC">
        <w:t>updates</w:t>
      </w:r>
      <w:r>
        <w:t xml:space="preserve">, </w:t>
      </w:r>
      <w:r w:rsidR="002340C2">
        <w:t xml:space="preserve">which includes sending </w:t>
      </w:r>
      <w:r w:rsidR="00263252">
        <w:t xml:space="preserve">multiple tile updates with different tags at one time or </w:t>
      </w:r>
      <w:r>
        <w:t>send</w:t>
      </w:r>
      <w:r w:rsidR="002340C2">
        <w:t>ing</w:t>
      </w:r>
      <w:r>
        <w:t xml:space="preserve"> </w:t>
      </w:r>
      <w:r w:rsidR="00263252">
        <w:t>multiple toasts</w:t>
      </w:r>
      <w:r>
        <w:t xml:space="preserve">, use the </w:t>
      </w:r>
      <w:r w:rsidR="00263252" w:rsidRPr="00263252">
        <w:rPr>
          <w:i/>
        </w:rPr>
        <w:t>push.wns.sendTile</w:t>
      </w:r>
      <w:r w:rsidR="00263252">
        <w:t xml:space="preserve"> and </w:t>
      </w:r>
      <w:r w:rsidR="00263252" w:rsidRPr="00263252">
        <w:rPr>
          <w:i/>
        </w:rPr>
        <w:t>push.wns.sendToast</w:t>
      </w:r>
      <w:r w:rsidR="00263252">
        <w:t xml:space="preserve"> methods. For example:</w:t>
      </w:r>
    </w:p>
    <w:p w14:paraId="7824D4CF" w14:textId="77777777" w:rsidR="00263252" w:rsidRDefault="00263252" w:rsidP="0026325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var</w:t>
      </w:r>
      <w:r>
        <w:rPr>
          <w:rFonts w:ascii="Consolas" w:hAnsi="Consolas" w:cs="Consolas"/>
          <w:color w:val="000000"/>
          <w:sz w:val="19"/>
          <w:szCs w:val="19"/>
          <w:highlight w:val="white"/>
          <w:lang w:bidi="ar-SA"/>
        </w:rPr>
        <w:t xml:space="preserve"> channel = </w:t>
      </w:r>
      <w:r>
        <w:rPr>
          <w:rFonts w:ascii="Consolas" w:hAnsi="Consolas" w:cs="Consolas"/>
          <w:color w:val="A31515"/>
          <w:sz w:val="19"/>
          <w:szCs w:val="19"/>
          <w:highlight w:val="white"/>
          <w:lang w:bidi="ar-SA"/>
        </w:rPr>
        <w:t>'{channel_url}'</w:t>
      </w:r>
      <w:r>
        <w:rPr>
          <w:rFonts w:ascii="Consolas" w:hAnsi="Consolas" w:cs="Consolas"/>
          <w:color w:val="000000"/>
          <w:sz w:val="19"/>
          <w:szCs w:val="19"/>
          <w:highlight w:val="white"/>
          <w:lang w:bidi="ar-SA"/>
        </w:rPr>
        <w:t>;</w:t>
      </w:r>
    </w:p>
    <w:p w14:paraId="3804F552" w14:textId="77777777" w:rsidR="00263252" w:rsidRDefault="00263252" w:rsidP="00263252">
      <w:pPr>
        <w:autoSpaceDE w:val="0"/>
        <w:autoSpaceDN w:val="0"/>
        <w:adjustRightInd w:val="0"/>
        <w:spacing w:after="0" w:line="240" w:lineRule="auto"/>
        <w:rPr>
          <w:rFonts w:ascii="Consolas" w:hAnsi="Consolas" w:cs="Consolas"/>
          <w:color w:val="000000"/>
          <w:sz w:val="19"/>
          <w:szCs w:val="19"/>
          <w:highlight w:val="white"/>
          <w:lang w:bidi="ar-SA"/>
        </w:rPr>
      </w:pPr>
    </w:p>
    <w:p w14:paraId="314428D3" w14:textId="7294DF32" w:rsidR="00263252" w:rsidRDefault="00263252" w:rsidP="0026325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push.wns.sendTile(channel,</w:t>
      </w:r>
    </w:p>
    <w:p w14:paraId="1EDEFEEC" w14:textId="77777777" w:rsidR="00263252" w:rsidRDefault="00263252" w:rsidP="0026325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 type: </w:t>
      </w:r>
      <w:r>
        <w:rPr>
          <w:rFonts w:ascii="Consolas" w:hAnsi="Consolas" w:cs="Consolas"/>
          <w:color w:val="A31515"/>
          <w:sz w:val="19"/>
          <w:szCs w:val="19"/>
          <w:highlight w:val="white"/>
          <w:lang w:bidi="ar-SA"/>
        </w:rPr>
        <w:t>'TileSquareText04'</w:t>
      </w:r>
      <w:r>
        <w:rPr>
          <w:rFonts w:ascii="Consolas" w:hAnsi="Consolas" w:cs="Consolas"/>
          <w:color w:val="000000"/>
          <w:sz w:val="19"/>
          <w:szCs w:val="19"/>
          <w:highlight w:val="white"/>
          <w:lang w:bidi="ar-SA"/>
        </w:rPr>
        <w:t xml:space="preserve">, text1: </w:t>
      </w:r>
      <w:r>
        <w:rPr>
          <w:rFonts w:ascii="Consolas" w:hAnsi="Consolas" w:cs="Consolas"/>
          <w:color w:val="A31515"/>
          <w:sz w:val="19"/>
          <w:szCs w:val="19"/>
          <w:highlight w:val="white"/>
          <w:lang w:bidi="ar-SA"/>
        </w:rPr>
        <w:t>'Hello'</w:t>
      </w:r>
      <w:r>
        <w:rPr>
          <w:rFonts w:ascii="Consolas" w:hAnsi="Consolas" w:cs="Consolas"/>
          <w:color w:val="000000"/>
          <w:sz w:val="19"/>
          <w:szCs w:val="19"/>
          <w:highlight w:val="white"/>
          <w:lang w:bidi="ar-SA"/>
        </w:rPr>
        <w:t xml:space="preserve"> },</w:t>
      </w:r>
    </w:p>
    <w:p w14:paraId="6BE65629" w14:textId="77777777" w:rsidR="00263252" w:rsidRDefault="00263252" w:rsidP="0026325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 type: </w:t>
      </w:r>
      <w:r>
        <w:rPr>
          <w:rFonts w:ascii="Consolas" w:hAnsi="Consolas" w:cs="Consolas"/>
          <w:color w:val="A31515"/>
          <w:sz w:val="19"/>
          <w:szCs w:val="19"/>
          <w:highlight w:val="white"/>
          <w:lang w:bidi="ar-SA"/>
        </w:rPr>
        <w:t>'TileWideText09'</w:t>
      </w:r>
      <w:r>
        <w:rPr>
          <w:rFonts w:ascii="Consolas" w:hAnsi="Consolas" w:cs="Consolas"/>
          <w:color w:val="000000"/>
          <w:sz w:val="19"/>
          <w:szCs w:val="19"/>
          <w:highlight w:val="white"/>
          <w:lang w:bidi="ar-SA"/>
        </w:rPr>
        <w:t xml:space="preserve">, text1: </w:t>
      </w:r>
      <w:r>
        <w:rPr>
          <w:rFonts w:ascii="Consolas" w:hAnsi="Consolas" w:cs="Consolas"/>
          <w:color w:val="A31515"/>
          <w:sz w:val="19"/>
          <w:szCs w:val="19"/>
          <w:highlight w:val="white"/>
          <w:lang w:bidi="ar-SA"/>
        </w:rPr>
        <w:t>'Hello'</w:t>
      </w:r>
      <w:r>
        <w:rPr>
          <w:rFonts w:ascii="Consolas" w:hAnsi="Consolas" w:cs="Consolas"/>
          <w:color w:val="000000"/>
          <w:sz w:val="19"/>
          <w:szCs w:val="19"/>
          <w:highlight w:val="white"/>
          <w:lang w:bidi="ar-SA"/>
        </w:rPr>
        <w:t xml:space="preserve">, text2: </w:t>
      </w:r>
      <w:r>
        <w:rPr>
          <w:rFonts w:ascii="Consolas" w:hAnsi="Consolas" w:cs="Consolas"/>
          <w:color w:val="A31515"/>
          <w:sz w:val="19"/>
          <w:szCs w:val="19"/>
          <w:highlight w:val="white"/>
          <w:lang w:bidi="ar-SA"/>
        </w:rPr>
        <w:t>'How are you?'</w:t>
      </w:r>
      <w:r>
        <w:rPr>
          <w:rFonts w:ascii="Consolas" w:hAnsi="Consolas" w:cs="Consolas"/>
          <w:color w:val="000000"/>
          <w:sz w:val="19"/>
          <w:szCs w:val="19"/>
          <w:highlight w:val="white"/>
          <w:lang w:bidi="ar-SA"/>
        </w:rPr>
        <w:t xml:space="preserve"> },</w:t>
      </w:r>
    </w:p>
    <w:p w14:paraId="7E844619" w14:textId="77777777" w:rsidR="00263252" w:rsidRDefault="00263252" w:rsidP="0026325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 client_id: </w:t>
      </w:r>
      <w:r>
        <w:rPr>
          <w:rFonts w:ascii="Consolas" w:hAnsi="Consolas" w:cs="Consolas"/>
          <w:color w:val="A31515"/>
          <w:sz w:val="19"/>
          <w:szCs w:val="19"/>
          <w:highlight w:val="white"/>
          <w:lang w:bidi="ar-SA"/>
        </w:rPr>
        <w:t>'{your Package Security Identifier}'</w:t>
      </w:r>
      <w:r>
        <w:rPr>
          <w:rFonts w:ascii="Consolas" w:hAnsi="Consolas" w:cs="Consolas"/>
          <w:color w:val="000000"/>
          <w:sz w:val="19"/>
          <w:szCs w:val="19"/>
          <w:highlight w:val="white"/>
          <w:lang w:bidi="ar-SA"/>
        </w:rPr>
        <w:t xml:space="preserve">, client_secret: </w:t>
      </w:r>
      <w:r>
        <w:rPr>
          <w:rFonts w:ascii="Consolas" w:hAnsi="Consolas" w:cs="Consolas"/>
          <w:color w:val="A31515"/>
          <w:sz w:val="19"/>
          <w:szCs w:val="19"/>
          <w:highlight w:val="white"/>
          <w:lang w:bidi="ar-SA"/>
        </w:rPr>
        <w:t>'{your Client Secret}'</w:t>
      </w:r>
      <w:r>
        <w:rPr>
          <w:rFonts w:ascii="Consolas" w:hAnsi="Consolas" w:cs="Consolas"/>
          <w:color w:val="000000"/>
          <w:sz w:val="19"/>
          <w:szCs w:val="19"/>
          <w:highlight w:val="white"/>
          <w:lang w:bidi="ar-SA"/>
        </w:rPr>
        <w:t xml:space="preserve"> },</w:t>
      </w:r>
    </w:p>
    <w:p w14:paraId="338219CE" w14:textId="77777777" w:rsidR="00263252" w:rsidRDefault="00263252" w:rsidP="00263252">
      <w:pPr>
        <w:autoSpaceDE w:val="0"/>
        <w:autoSpaceDN w:val="0"/>
        <w:adjustRightInd w:val="0"/>
        <w:spacing w:after="0" w:line="240" w:lineRule="auto"/>
        <w:rPr>
          <w:rFonts w:ascii="Consolas" w:hAnsi="Consolas" w:cs="Consolas"/>
          <w:color w:val="000000"/>
          <w:sz w:val="19"/>
          <w:szCs w:val="19"/>
          <w:highlight w:val="white"/>
          <w:lang w:bidi="ar-SA"/>
        </w:rPr>
      </w:pPr>
    </w:p>
    <w:p w14:paraId="2124BCE5" w14:textId="77777777" w:rsidR="00263252" w:rsidRDefault="00263252" w:rsidP="0026325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function</w:t>
      </w:r>
      <w:r>
        <w:rPr>
          <w:rFonts w:ascii="Consolas" w:hAnsi="Consolas" w:cs="Consolas"/>
          <w:color w:val="000000"/>
          <w:sz w:val="19"/>
          <w:szCs w:val="19"/>
          <w:highlight w:val="white"/>
          <w:lang w:bidi="ar-SA"/>
        </w:rPr>
        <w:t xml:space="preserve"> (error, result) {</w:t>
      </w:r>
    </w:p>
    <w:p w14:paraId="196F547E" w14:textId="77777777" w:rsidR="00263252" w:rsidRDefault="00263252" w:rsidP="0026325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lastRenderedPageBreak/>
        <w:t xml:space="preserve">        </w:t>
      </w:r>
      <w:r>
        <w:rPr>
          <w:rFonts w:ascii="Consolas" w:hAnsi="Consolas" w:cs="Consolas"/>
          <w:color w:val="008000"/>
          <w:sz w:val="19"/>
          <w:szCs w:val="19"/>
          <w:highlight w:val="white"/>
          <w:lang w:bidi="ar-SA"/>
        </w:rPr>
        <w:t>// ...</w:t>
      </w:r>
    </w:p>
    <w:p w14:paraId="4D6A4FE4" w14:textId="397F6AA9" w:rsidR="00263252" w:rsidRDefault="00263252" w:rsidP="00263252">
      <w:pPr>
        <w:rPr>
          <w:rFonts w:ascii="Consolas" w:hAnsi="Consolas" w:cs="Consolas"/>
          <w:color w:val="000000"/>
          <w:sz w:val="19"/>
          <w:szCs w:val="19"/>
          <w:lang w:bidi="ar-SA"/>
        </w:rPr>
      </w:pPr>
      <w:r>
        <w:rPr>
          <w:rFonts w:ascii="Consolas" w:hAnsi="Consolas" w:cs="Consolas"/>
          <w:color w:val="000000"/>
          <w:sz w:val="19"/>
          <w:szCs w:val="19"/>
          <w:highlight w:val="white"/>
          <w:lang w:bidi="ar-SA"/>
        </w:rPr>
        <w:t xml:space="preserve">    });</w:t>
      </w:r>
    </w:p>
    <w:p w14:paraId="54436B7D" w14:textId="1924F356" w:rsidR="00263252" w:rsidRDefault="00263252" w:rsidP="00263252">
      <w:r>
        <w:t xml:space="preserve">On an even lower level, </w:t>
      </w:r>
      <w:r w:rsidRPr="00263252">
        <w:rPr>
          <w:i/>
        </w:rPr>
        <w:t>push.wns.send</w:t>
      </w:r>
      <w:r>
        <w:t xml:space="preserve"> lets you be very </w:t>
      </w:r>
      <w:r w:rsidR="004E6309">
        <w:t>exact</w:t>
      </w:r>
      <w:r>
        <w:t xml:space="preserve"> with the notification contents</w:t>
      </w:r>
      <w:r w:rsidR="002340C2">
        <w:t xml:space="preserve">; </w:t>
      </w:r>
      <w:r w:rsidR="002340C2" w:rsidRPr="002340C2">
        <w:rPr>
          <w:i/>
        </w:rPr>
        <w:t>push.wns.sendRaw</w:t>
      </w:r>
      <w:r w:rsidR="002340C2">
        <w:t xml:space="preserve"> is also there for raw notifications</w:t>
      </w:r>
      <w:r>
        <w:t xml:space="preserve">. For all </w:t>
      </w:r>
      <w:commentRangeStart w:id="104"/>
      <w:r>
        <w:t xml:space="preserve">the </w:t>
      </w:r>
      <w:commentRangeEnd w:id="104"/>
      <w:r w:rsidR="00474C6F">
        <w:rPr>
          <w:rStyle w:val="CommentReference"/>
        </w:rPr>
        <w:commentReference w:id="104"/>
      </w:r>
      <w:r>
        <w:t xml:space="preserve">details, refer again to the </w:t>
      </w:r>
      <w:hyperlink r:id="rId40" w:history="1">
        <w:r w:rsidRPr="00D77125">
          <w:rPr>
            <w:rStyle w:val="Hyperlink"/>
            <w:i/>
          </w:rPr>
          <w:t>push.wns</w:t>
        </w:r>
      </w:hyperlink>
      <w:r>
        <w:t xml:space="preserve"> object documentation.</w:t>
      </w:r>
    </w:p>
    <w:p w14:paraId="52A735DE" w14:textId="77777777" w:rsidR="00263252" w:rsidRDefault="00263252" w:rsidP="00263252"/>
    <w:p w14:paraId="3AD38CE7" w14:textId="1443D4F2" w:rsidR="00263252" w:rsidRDefault="00263252" w:rsidP="00263252">
      <w:pPr>
        <w:pStyle w:val="Heading1"/>
      </w:pPr>
      <w:r>
        <w:t>Real-</w:t>
      </w:r>
      <w:ins w:id="105" w:author="Kristi Rasmussen" w:date="2013-03-12T08:15:00Z">
        <w:r w:rsidR="00A7307F">
          <w:t>w</w:t>
        </w:r>
      </w:ins>
      <w:del w:id="106" w:author="Kristi Rasmussen" w:date="2013-03-12T08:15:00Z">
        <w:r w:rsidDel="00A7307F">
          <w:delText>W</w:delText>
        </w:r>
      </w:del>
      <w:r>
        <w:t xml:space="preserve">orld </w:t>
      </w:r>
      <w:ins w:id="107" w:author="Kristi Rasmussen" w:date="2013-03-12T08:15:00Z">
        <w:r w:rsidR="00A7307F">
          <w:t>s</w:t>
        </w:r>
      </w:ins>
      <w:del w:id="108" w:author="Kristi Rasmussen" w:date="2013-03-12T08:15:00Z">
        <w:r w:rsidDel="00A7307F">
          <w:delText>S</w:delText>
        </w:r>
      </w:del>
      <w:r>
        <w:t>cenarios with Windows Azure Mobile Services</w:t>
      </w:r>
    </w:p>
    <w:p w14:paraId="3470DA93" w14:textId="5CBD00A5" w:rsidR="00BE6F12" w:rsidRDefault="00D77125" w:rsidP="00D77125">
      <w:r>
        <w:t xml:space="preserve">The sample app in the </w:t>
      </w:r>
      <w:hyperlink r:id="rId41" w:history="1">
        <w:r w:rsidRPr="00E9201B">
          <w:rPr>
            <w:rStyle w:val="Hyperlink"/>
          </w:rPr>
          <w:t>Tile, Toast, and Badge Push Notifications using Windows Azure Mobile Services</w:t>
        </w:r>
      </w:hyperlink>
      <w:r>
        <w:rPr>
          <w:rStyle w:val="Hyperlink"/>
        </w:rPr>
        <w:t xml:space="preserve"> </w:t>
      </w:r>
      <w:del w:id="109" w:author="Kristi Rasmussen" w:date="2013-03-12T08:15:00Z">
        <w:r w:rsidRPr="00D77125" w:rsidDel="00A7307F">
          <w:delText>tutorial</w:delText>
        </w:r>
        <w:r w:rsidDel="00A7307F">
          <w:delText xml:space="preserve"> is instructive, as it </w:delText>
        </w:r>
      </w:del>
      <w:ins w:id="110" w:author="Kristi Rasmussen" w:date="2013-03-12T08:15:00Z">
        <w:r w:rsidR="00A7307F">
          <w:t xml:space="preserve"> </w:t>
        </w:r>
      </w:ins>
      <w:r>
        <w:t xml:space="preserve">shows how to send push notifications in response to a new message being inserted into a database table. However, this </w:t>
      </w:r>
      <w:r w:rsidR="004E6309">
        <w:t xml:space="preserve">means that </w:t>
      </w:r>
      <w:r>
        <w:t xml:space="preserve">the app </w:t>
      </w:r>
      <w:r w:rsidR="004E6309">
        <w:t xml:space="preserve">ends up </w:t>
      </w:r>
      <w:r>
        <w:t>sending a push notification to itself, which it wouldn’t typically need to do (</w:t>
      </w:r>
      <w:r w:rsidR="00263252">
        <w:t xml:space="preserve">except perhaps to </w:t>
      </w:r>
      <w:r>
        <w:t xml:space="preserve">send notifications to the same app on </w:t>
      </w:r>
      <w:r w:rsidR="00263252">
        <w:t>the user’s other devices).</w:t>
      </w:r>
    </w:p>
    <w:p w14:paraId="3470DA94" w14:textId="7669A08C" w:rsidR="00BE6F12" w:rsidRDefault="00D77125" w:rsidP="00BE6F12">
      <w:r>
        <w:t>What’s more likely to happen is that the service will send push notifications in response to ev</w:t>
      </w:r>
      <w:r w:rsidR="004E6309">
        <w:t>ents that occur outside the app/</w:t>
      </w:r>
      <w:r>
        <w:t xml:space="preserve">tile that </w:t>
      </w:r>
      <w:r w:rsidR="004E6309">
        <w:t xml:space="preserve">ultimately </w:t>
      </w:r>
      <w:r>
        <w:t>receives those notifications. Consider a few scenarios:</w:t>
      </w:r>
    </w:p>
    <w:p w14:paraId="563166FA" w14:textId="52ED4066" w:rsidR="00D131D4" w:rsidRDefault="00E66960" w:rsidP="00D131D4">
      <w:r w:rsidRPr="00E66960">
        <w:rPr>
          <w:b/>
        </w:rPr>
        <w:t>Using Social Networks</w:t>
      </w:r>
      <w:r>
        <w:t>: A</w:t>
      </w:r>
      <w:r w:rsidR="00D131D4">
        <w:t xml:space="preserve">pps </w:t>
      </w:r>
      <w:r>
        <w:t xml:space="preserve">can </w:t>
      </w:r>
      <w:r w:rsidR="00D131D4">
        <w:t xml:space="preserve">employ a user’s social network to implement features like issuing challenges to one’s friends. For example, when </w:t>
      </w:r>
      <w:r>
        <w:t>one user</w:t>
      </w:r>
      <w:r w:rsidR="00D131D4">
        <w:t xml:space="preserve"> set</w:t>
      </w:r>
      <w:r>
        <w:t>s</w:t>
      </w:r>
      <w:r w:rsidR="00D131D4">
        <w:t xml:space="preserve"> a new high score in a game, </w:t>
      </w:r>
      <w:r w:rsidR="004E6309">
        <w:t xml:space="preserve">you might want to </w:t>
      </w:r>
      <w:r w:rsidR="00D131D4">
        <w:t xml:space="preserve">issue challenges via tile updates or toasts to </w:t>
      </w:r>
      <w:r>
        <w:t xml:space="preserve">the user’s friends </w:t>
      </w:r>
      <w:r w:rsidR="00D131D4">
        <w:t>who also have that game installed. The same thing can happen in fitness apps where you might be posting a new best time for a certain kind of activity.</w:t>
      </w:r>
    </w:p>
    <w:p w14:paraId="40486B7A" w14:textId="4461DBD9" w:rsidR="00D131D4" w:rsidRDefault="004E6309" w:rsidP="004E6309">
      <w:r>
        <w:t>To do this, the app can insert a new record into an appropriate mobile service table (Scores, BestTimes, etc.). Within the insert script, t</w:t>
      </w:r>
      <w:r w:rsidR="00E66960">
        <w:t xml:space="preserve">he service </w:t>
      </w:r>
      <w:r>
        <w:t xml:space="preserve">queries </w:t>
      </w:r>
      <w:r w:rsidR="00E66960">
        <w:t>its database for appropriate friends of the current user, then send</w:t>
      </w:r>
      <w:r>
        <w:t>s</w:t>
      </w:r>
      <w:r w:rsidR="00E66960">
        <w:t xml:space="preserve"> notifications to those channel URIs. Additional query criteria </w:t>
      </w:r>
      <w:r>
        <w:t xml:space="preserve">describe </w:t>
      </w:r>
      <w:r w:rsidR="00E66960">
        <w:t>the exact aspect of a game, the particular kind of exercise (for secondary tiles), and so on.</w:t>
      </w:r>
    </w:p>
    <w:p w14:paraId="570BF5B8" w14:textId="77777777" w:rsidR="00E66960" w:rsidRDefault="00E66960" w:rsidP="00D131D4"/>
    <w:p w14:paraId="14EEAABF" w14:textId="37C60CC0" w:rsidR="00D131D4" w:rsidRDefault="00E66960" w:rsidP="004E6309">
      <w:r w:rsidRPr="00E66960">
        <w:rPr>
          <w:b/>
        </w:rPr>
        <w:t>W</w:t>
      </w:r>
      <w:r w:rsidR="00D131D4" w:rsidRPr="00E66960">
        <w:rPr>
          <w:b/>
        </w:rPr>
        <w:t>eather updates and alerts</w:t>
      </w:r>
      <w:r>
        <w:t xml:space="preserve">: </w:t>
      </w:r>
      <w:r w:rsidR="00D131D4">
        <w:t>Weather apps typically allow you to assign a location to the app’s primary tile and to create secondary tiles for additional locations. The important information with each tile is the latitude and longitude of the location, which the app send</w:t>
      </w:r>
      <w:r w:rsidR="004E6309">
        <w:t>s</w:t>
      </w:r>
      <w:r w:rsidR="00D131D4">
        <w:t xml:space="preserve"> to the service </w:t>
      </w:r>
      <w:r w:rsidR="004E6309">
        <w:t xml:space="preserve">along with each </w:t>
      </w:r>
      <w:r w:rsidR="00D131D4">
        <w:t>chan</w:t>
      </w:r>
      <w:r w:rsidR="004E6309">
        <w:t>nel URI (by inserting into a table). To trigger an update to that channel, the service might have another</w:t>
      </w:r>
      <w:r w:rsidR="00D131D4">
        <w:t xml:space="preserve"> process </w:t>
      </w:r>
      <w:r w:rsidR="002340C2">
        <w:t xml:space="preserve">(such as a scheduled job described below) </w:t>
      </w:r>
      <w:r w:rsidR="00D131D4">
        <w:t xml:space="preserve">that periodically queries a central weather service for updates and alerts, </w:t>
      </w:r>
      <w:r w:rsidR="002340C2">
        <w:t xml:space="preserve">and </w:t>
      </w:r>
      <w:r w:rsidR="00D131D4">
        <w:t xml:space="preserve">then processes those responses and inserts the appropriate messages into </w:t>
      </w:r>
      <w:r w:rsidR="004E6309">
        <w:t>an alerts table in the mobile service</w:t>
      </w:r>
      <w:r w:rsidR="00B46720">
        <w:t xml:space="preserve">. The insert script </w:t>
      </w:r>
      <w:del w:id="111" w:author="Kristi Rasmussen" w:date="2013-03-12T08:17:00Z">
        <w:r w:rsidR="00B46720" w:rsidDel="00A7307F">
          <w:delText xml:space="preserve">would then </w:delText>
        </w:r>
        <w:r w:rsidR="004E6309" w:rsidDel="00A7307F">
          <w:delText>retrieve</w:delText>
        </w:r>
      </w:del>
      <w:ins w:id="112" w:author="Kristi Rasmussen" w:date="2013-03-12T08:17:00Z">
        <w:r w:rsidR="00A7307F">
          <w:t>then retrieves</w:t>
        </w:r>
      </w:ins>
      <w:r w:rsidR="004E6309">
        <w:t xml:space="preserve"> appropriate chan</w:t>
      </w:r>
      <w:r w:rsidR="004E6309">
        <w:lastRenderedPageBreak/>
        <w:t>nel URIs and send</w:t>
      </w:r>
      <w:ins w:id="113" w:author="Kristi Rasmussen" w:date="2013-03-12T08:17:00Z">
        <w:r w:rsidR="00A7307F">
          <w:t>s</w:t>
        </w:r>
      </w:ins>
      <w:r w:rsidR="004E6309">
        <w:t xml:space="preserve"> </w:t>
      </w:r>
      <w:r w:rsidR="00B46720">
        <w:t>the update</w:t>
      </w:r>
      <w:r w:rsidR="004E6309">
        <w:t>s</w:t>
      </w:r>
      <w:r w:rsidR="00B46720">
        <w:t>.</w:t>
      </w:r>
      <w:r w:rsidR="00D131D4">
        <w:t xml:space="preserve"> Alternately, if a weather service itself allows you to register for alerts or periodic updates, </w:t>
      </w:r>
      <w:del w:id="114" w:author="Kristi Rasmussen" w:date="2013-03-12T08:17:00Z">
        <w:r w:rsidR="00D131D4" w:rsidDel="00A7307F">
          <w:delText xml:space="preserve">then </w:delText>
        </w:r>
      </w:del>
      <w:r w:rsidR="00D131D4">
        <w:t>another page in the service would receive those requests (HTTP PUTs, most likely), process them, and invoke the mobile service to insert a record, thus triggering an update.</w:t>
      </w:r>
    </w:p>
    <w:p w14:paraId="23192D71" w14:textId="77777777" w:rsidR="00D131D4" w:rsidRDefault="00D131D4" w:rsidP="00D131D4"/>
    <w:p w14:paraId="1507C389" w14:textId="24573B44" w:rsidR="00D131D4" w:rsidRDefault="00B46720" w:rsidP="00D131D4">
      <w:r w:rsidRPr="00B46720">
        <w:rPr>
          <w:b/>
        </w:rPr>
        <w:t>M</w:t>
      </w:r>
      <w:r w:rsidR="00D131D4" w:rsidRPr="00B46720">
        <w:rPr>
          <w:b/>
        </w:rPr>
        <w:t>essaging</w:t>
      </w:r>
      <w:r>
        <w:t xml:space="preserve">: </w:t>
      </w:r>
      <w:r w:rsidR="00D131D4">
        <w:t xml:space="preserve">Handling instant messaging </w:t>
      </w:r>
      <w:del w:id="115" w:author="Kristi Rasmussen" w:date="2013-03-12T08:18:00Z">
        <w:r w:rsidR="00D131D4" w:rsidDel="00A7307F">
          <w:delText>would happen</w:delText>
        </w:r>
      </w:del>
      <w:ins w:id="116" w:author="Kristi Rasmussen" w:date="2013-03-12T08:18:00Z">
        <w:r w:rsidR="00A7307F">
          <w:t>happens</w:t>
        </w:r>
      </w:ins>
      <w:r w:rsidR="00D131D4">
        <w:t xml:space="preserve"> very much in the same way as receiving weather updates. Again, another process </w:t>
      </w:r>
      <w:del w:id="117" w:author="Kristi Rasmussen" w:date="2013-03-12T08:18:00Z">
        <w:r w:rsidR="000771F7" w:rsidDel="00A7307F">
          <w:delText xml:space="preserve">would </w:delText>
        </w:r>
        <w:r w:rsidR="00D131D4" w:rsidDel="00A7307F">
          <w:delText>monitor</w:delText>
        </w:r>
      </w:del>
      <w:ins w:id="118" w:author="Kristi Rasmussen" w:date="2013-03-12T08:18:00Z">
        <w:r w:rsidR="00A7307F">
          <w:t>monitors</w:t>
        </w:r>
      </w:ins>
      <w:r w:rsidR="00D131D4">
        <w:t xml:space="preserve"> the receipt of new messages</w:t>
      </w:r>
      <w:r w:rsidR="000771F7">
        <w:t xml:space="preserve">, such as one </w:t>
      </w:r>
      <w:r w:rsidR="00D131D4">
        <w:t>that checks the incoming messages periodically, or register</w:t>
      </w:r>
      <w:r w:rsidR="000771F7">
        <w:t>s</w:t>
      </w:r>
      <w:r w:rsidR="00D131D4">
        <w:t xml:space="preserve"> with the message source for alerts when new messages arrive. In either case, the arrival of a new message </w:t>
      </w:r>
      <w:del w:id="119" w:author="Kristi Rasmussen" w:date="2013-03-12T08:18:00Z">
        <w:r w:rsidR="00D131D4" w:rsidDel="00A7307F">
          <w:delText>would trigger</w:delText>
        </w:r>
      </w:del>
      <w:ins w:id="120" w:author="Kristi Rasmussen" w:date="2013-03-12T08:18:00Z">
        <w:r w:rsidR="00A7307F">
          <w:t>triggers</w:t>
        </w:r>
      </w:ins>
      <w:r w:rsidR="00D131D4">
        <w:t xml:space="preserve"> push notifications to the appropriate channels. In this case the channel URIs </w:t>
      </w:r>
      <w:del w:id="121" w:author="Kristi Rasmussen" w:date="2013-03-12T08:18:00Z">
        <w:r w:rsidR="00D131D4" w:rsidDel="00A7307F">
          <w:delText>would be</w:delText>
        </w:r>
      </w:del>
      <w:ins w:id="122" w:author="Kristi Rasmussen" w:date="2013-03-12T08:18:00Z">
        <w:r w:rsidR="00A7307F">
          <w:t>is</w:t>
        </w:r>
      </w:ins>
      <w:r w:rsidR="00D131D4">
        <w:t xml:space="preserve"> associated with a user’s tile for a particular kind of messaging.</w:t>
      </w:r>
      <w:r w:rsidR="002340C2">
        <w:t xml:space="preserve"> You’d likely use raw notifications in this case, as it’s similar to the email scenario described at the beginning of this post.</w:t>
      </w:r>
    </w:p>
    <w:p w14:paraId="65E50E6C" w14:textId="77777777" w:rsidR="00D131D4" w:rsidRDefault="00D131D4" w:rsidP="00D131D4"/>
    <w:p w14:paraId="1F673328" w14:textId="43336B81" w:rsidR="00D131D4" w:rsidRDefault="00D131D4" w:rsidP="00D131D4">
      <w:r>
        <w:t xml:space="preserve">In all of these scenarios, note that it’s not </w:t>
      </w:r>
      <w:r w:rsidR="00B46720">
        <w:t xml:space="preserve">actually </w:t>
      </w:r>
      <w:r>
        <w:t>necessary to insert anything into a database table at all</w:t>
      </w:r>
      <w:r w:rsidR="00B46720">
        <w:t>.</w:t>
      </w:r>
      <w:r>
        <w:t xml:space="preserve"> If you don’t call </w:t>
      </w:r>
      <w:r w:rsidRPr="00B46720">
        <w:rPr>
          <w:i/>
        </w:rPr>
        <w:t>request.execute</w:t>
      </w:r>
      <w:r>
        <w:t xml:space="preserve"> in the insertion script, </w:t>
      </w:r>
      <w:del w:id="123" w:author="Kristi Rasmussen" w:date="2013-03-12T08:19:00Z">
        <w:r w:rsidDel="00A7307F">
          <w:delText xml:space="preserve">then </w:delText>
        </w:r>
      </w:del>
      <w:r>
        <w:t>nothing ends up in the database</w:t>
      </w:r>
      <w:r w:rsidR="00B46720">
        <w:t xml:space="preserve">, yet </w:t>
      </w:r>
      <w:r>
        <w:t xml:space="preserve">you can still perform other tasks within that script such as sending notifications. </w:t>
      </w:r>
      <w:r w:rsidR="000771F7">
        <w:t xml:space="preserve">In other words, </w:t>
      </w:r>
      <w:r>
        <w:t xml:space="preserve">there’s no need to </w:t>
      </w:r>
      <w:r w:rsidR="00D77125">
        <w:t>fill up a database with records that you aren’t going to use later on</w:t>
      </w:r>
      <w:r w:rsidR="000771F7">
        <w:t xml:space="preserve">, especially because </w:t>
      </w:r>
      <w:ins w:id="124" w:author="Kristi Rasmussen" w:date="2013-03-12T08:19:00Z">
        <w:r w:rsidR="00A7307F">
          <w:t>storing data incurs costs</w:t>
        </w:r>
      </w:ins>
      <w:del w:id="125" w:author="Kristi Rasmussen" w:date="2013-03-12T08:19:00Z">
        <w:r w:rsidR="000771F7" w:rsidDel="00A7307F">
          <w:delText>the storage will incur costs</w:delText>
        </w:r>
      </w:del>
      <w:r>
        <w:t>.</w:t>
      </w:r>
    </w:p>
    <w:p w14:paraId="7486ACB4" w14:textId="25FC4456" w:rsidR="00B46720" w:rsidRDefault="00B46720" w:rsidP="00D131D4">
      <w:r>
        <w:t xml:space="preserve">Note too that Azure Mobile Services has a facility for scheduling jobs, which you can read about on </w:t>
      </w:r>
      <w:hyperlink r:id="rId42" w:history="1">
        <w:r w:rsidRPr="00B46720">
          <w:rPr>
            <w:rStyle w:val="Hyperlink"/>
          </w:rPr>
          <w:t>Schedule recurring jobs in Mobile Services</w:t>
        </w:r>
      </w:hyperlink>
      <w:r>
        <w:t>. Such jobs could routinely retrieve data from other services, process it, and insert records into the service’s database, again triggering push notifications. Likewise, as we pointed out in Part 2 of this series, other web</w:t>
      </w:r>
      <w:del w:id="126" w:author="Kristi Rasmussen" w:date="2013-03-12T08:19:00Z">
        <w:r w:rsidDel="00A7307F">
          <w:delText xml:space="preserve"> </w:delText>
        </w:r>
      </w:del>
      <w:r>
        <w:t>pages and mobile apps can also make changes to that database and trigger push notifications</w:t>
      </w:r>
      <w:r w:rsidR="002340C2">
        <w:t xml:space="preserve">. The database scripts in the mobile service will run </w:t>
      </w:r>
      <w:r w:rsidR="00556A6D">
        <w:t>in all of these cases.</w:t>
      </w:r>
    </w:p>
    <w:p w14:paraId="47072C44" w14:textId="7D055128" w:rsidR="00D131D4" w:rsidRDefault="00D131D4" w:rsidP="00BE6F12">
      <w:pPr>
        <w:rPr>
          <w:rFonts w:ascii="Calibri" w:hAnsi="Calibri"/>
          <w:color w:val="000000"/>
        </w:rPr>
      </w:pPr>
    </w:p>
    <w:p w14:paraId="3470DA9C" w14:textId="456CF71D" w:rsidR="00BE6F12" w:rsidRDefault="00E80435" w:rsidP="00E80435">
      <w:pPr>
        <w:pStyle w:val="Heading1"/>
      </w:pPr>
      <w:r>
        <w:t xml:space="preserve">In </w:t>
      </w:r>
      <w:ins w:id="127" w:author="Kristi Rasmussen" w:date="2013-03-12T08:19:00Z">
        <w:r w:rsidR="0073413F">
          <w:t>c</w:t>
        </w:r>
      </w:ins>
      <w:del w:id="128" w:author="Kristi Rasmussen" w:date="2013-03-12T08:19:00Z">
        <w:r w:rsidDel="0073413F">
          <w:delText>C</w:delText>
        </w:r>
      </w:del>
      <w:r>
        <w:t>losing</w:t>
      </w:r>
    </w:p>
    <w:p w14:paraId="376757CA" w14:textId="679A022C" w:rsidR="00B46720" w:rsidRDefault="00B46720" w:rsidP="00B46720">
      <w:pPr>
        <w:rPr>
          <w:rFonts w:ascii="Calibri" w:hAnsi="Calibri"/>
          <w:color w:val="000000"/>
        </w:rPr>
      </w:pPr>
      <w:r>
        <w:t xml:space="preserve">To wrap up this series, then, we’ve </w:t>
      </w:r>
      <w:del w:id="129" w:author="Kristi Rasmussen" w:date="2013-03-12T08:20:00Z">
        <w:r w:rsidDel="0073413F">
          <w:delText xml:space="preserve">very much </w:delText>
        </w:r>
      </w:del>
      <w:r>
        <w:t xml:space="preserve">explored the whole scope of what “alive with activity” means-for users, for developers, for apps, and for services. We’ve seen the capabilities of tile, badge, and toast updates, </w:t>
      </w:r>
      <w:r w:rsidR="00E80435">
        <w:t xml:space="preserve">how to set up periodic </w:t>
      </w:r>
      <w:r>
        <w:t xml:space="preserve">notifications, how to use background tasks as part of this process, </w:t>
      </w:r>
      <w:r w:rsidR="00E72B77">
        <w:t xml:space="preserve">and </w:t>
      </w:r>
      <w:r w:rsidR="00E80435">
        <w:t>the structure of services to handle periodic and push notifications</w:t>
      </w:r>
      <w:r w:rsidR="00E72B77">
        <w:t xml:space="preserve">. And clearly, </w:t>
      </w:r>
      <w:r>
        <w:t>Windows Azure Mobile Services</w:t>
      </w:r>
      <w:r w:rsidR="00E72B77">
        <w:t xml:space="preserve"> </w:t>
      </w:r>
      <w:r>
        <w:rPr>
          <w:rFonts w:ascii="Calibri" w:hAnsi="Calibri"/>
          <w:color w:val="000000"/>
        </w:rPr>
        <w:t>provides a much higher-level view of the whole process of working with push notifications</w:t>
      </w:r>
      <w:r w:rsidR="00E72B77">
        <w:rPr>
          <w:rFonts w:ascii="Calibri" w:hAnsi="Calibri"/>
          <w:color w:val="000000"/>
        </w:rPr>
        <w:t xml:space="preserve">. It </w:t>
      </w:r>
      <w:del w:id="130" w:author="Kristi Rasmussen" w:date="2013-03-12T08:20:00Z">
        <w:r w:rsidR="00E72B77" w:rsidDel="0073413F">
          <w:rPr>
            <w:rFonts w:ascii="Calibri" w:hAnsi="Calibri"/>
            <w:color w:val="000000"/>
          </w:rPr>
          <w:delText xml:space="preserve">will </w:delText>
        </w:r>
      </w:del>
      <w:ins w:id="131" w:author="Kristi Rasmussen" w:date="2013-03-12T08:20:00Z">
        <w:r w:rsidR="0073413F">
          <w:rPr>
            <w:rFonts w:ascii="Calibri" w:hAnsi="Calibri"/>
            <w:color w:val="000000"/>
          </w:rPr>
          <w:t xml:space="preserve">can </w:t>
        </w:r>
      </w:ins>
      <w:r w:rsidR="00E72B77">
        <w:rPr>
          <w:rFonts w:ascii="Calibri" w:hAnsi="Calibri"/>
          <w:color w:val="000000"/>
        </w:rPr>
        <w:t xml:space="preserve">certainly help you be much more productive—and save you many headaches, most likely!—than </w:t>
      </w:r>
      <w:r>
        <w:rPr>
          <w:rFonts w:ascii="Calibri" w:hAnsi="Calibri"/>
          <w:color w:val="000000"/>
        </w:rPr>
        <w:t xml:space="preserve">writing </w:t>
      </w:r>
      <w:r w:rsidR="00E72B77">
        <w:rPr>
          <w:rFonts w:ascii="Calibri" w:hAnsi="Calibri"/>
          <w:color w:val="000000"/>
        </w:rPr>
        <w:t xml:space="preserve">new </w:t>
      </w:r>
      <w:r>
        <w:rPr>
          <w:rFonts w:ascii="Calibri" w:hAnsi="Calibri"/>
          <w:color w:val="000000"/>
        </w:rPr>
        <w:t>service</w:t>
      </w:r>
      <w:r w:rsidR="00E72B77">
        <w:rPr>
          <w:rFonts w:ascii="Calibri" w:hAnsi="Calibri"/>
          <w:color w:val="000000"/>
        </w:rPr>
        <w:t>s</w:t>
      </w:r>
      <w:r>
        <w:rPr>
          <w:rFonts w:ascii="Calibri" w:hAnsi="Calibri"/>
          <w:color w:val="000000"/>
        </w:rPr>
        <w:t xml:space="preserve"> from scratch.</w:t>
      </w:r>
    </w:p>
    <w:p w14:paraId="25E83788" w14:textId="4D41F1D1" w:rsidR="000771F7" w:rsidRDefault="000771F7" w:rsidP="00B46720"/>
    <w:p w14:paraId="70CB95E2" w14:textId="10C828FF" w:rsidR="000771F7" w:rsidRDefault="000771F7" w:rsidP="00B46720">
      <w:r>
        <w:lastRenderedPageBreak/>
        <w:t>Kraig Brockschmidt</w:t>
      </w:r>
      <w:r>
        <w:br/>
        <w:t>Program Manager, Windows Ecosystem Team</w:t>
      </w:r>
      <w:r>
        <w:br/>
        <w:t xml:space="preserve">Author, </w:t>
      </w:r>
      <w:hyperlink r:id="rId43" w:history="1">
        <w:r w:rsidRPr="009F519F">
          <w:rPr>
            <w:rStyle w:val="Hyperlink"/>
            <w:i/>
            <w:iCs/>
          </w:rPr>
          <w:t>Programming Windows 8 Apps in HTML, CSS, and JavaScript</w:t>
        </w:r>
      </w:hyperlink>
    </w:p>
    <w:sectPr w:rsidR="000771F7">
      <w:headerReference w:type="even" r:id="rId44"/>
      <w:headerReference w:type="default" r:id="rId45"/>
      <w:footerReference w:type="even" r:id="rId46"/>
      <w:footerReference w:type="default" r:id="rId47"/>
      <w:headerReference w:type="first" r:id="rId48"/>
      <w:footerReference w:type="first" r:id="rId4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Kraig Brockschmidt" w:date="2013-03-12T09:26:00Z" w:initials="KB">
    <w:p w14:paraId="4DD515C2" w14:textId="48BA3EA7" w:rsidR="00474C6F" w:rsidRDefault="00474C6F">
      <w:pPr>
        <w:pStyle w:val="CommentText"/>
      </w:pPr>
      <w:r>
        <w:rPr>
          <w:rStyle w:val="CommentReference"/>
        </w:rPr>
        <w:annotationRef/>
      </w:r>
      <w:r>
        <w:t>Fixed this.</w:t>
      </w:r>
    </w:p>
  </w:comment>
  <w:comment w:id="68" w:author="Kraig Brockschmidt [2]" w:date="2013-03-12T09:27:00Z" w:initials="KB">
    <w:p w14:paraId="5BFC6A17" w14:textId="046B8955" w:rsidR="00221F87" w:rsidRDefault="00221F87">
      <w:pPr>
        <w:pStyle w:val="CommentText"/>
      </w:pPr>
      <w:r>
        <w:rPr>
          <w:rStyle w:val="CommentReference"/>
        </w:rPr>
        <w:annotationRef/>
      </w:r>
      <w:r>
        <w:t>Should not be linked.</w:t>
      </w:r>
    </w:p>
  </w:comment>
  <w:comment w:id="93" w:author="Kraig Brockschmidt" w:date="2013-03-12T09:22:00Z" w:initials="KB">
    <w:p w14:paraId="21C69A8B" w14:textId="24283A18" w:rsidR="00474C6F" w:rsidRDefault="00474C6F">
      <w:pPr>
        <w:pStyle w:val="CommentText"/>
      </w:pPr>
      <w:r>
        <w:rPr>
          <w:rStyle w:val="CommentReference"/>
        </w:rPr>
        <w:annotationRef/>
      </w:r>
      <w:r>
        <w:rPr>
          <w:rStyle w:val="CommentReference"/>
        </w:rPr>
        <w:t>Rejected this one change because I want to emphasize the “simple” aspect here.</w:t>
      </w:r>
    </w:p>
  </w:comment>
  <w:comment w:id="96" w:author="Kraig Brockschmidt" w:date="2013-03-12T09:23:00Z" w:initials="KB">
    <w:p w14:paraId="36497EB7" w14:textId="7EE1D31E" w:rsidR="00474C6F" w:rsidRDefault="00474C6F">
      <w:pPr>
        <w:pStyle w:val="CommentText"/>
      </w:pPr>
      <w:r>
        <w:rPr>
          <w:rStyle w:val="CommentReference"/>
        </w:rPr>
        <w:annotationRef/>
      </w:r>
      <w:r>
        <w:t>Again rejected the change to remove “simple” because I want to highlight the difference in complexity.</w:t>
      </w:r>
    </w:p>
  </w:comment>
  <w:comment w:id="104" w:author="Kraig Brockschmidt" w:date="2013-03-12T09:24:00Z" w:initials="KB">
    <w:p w14:paraId="65A1A408" w14:textId="6D75734C" w:rsidR="00474C6F" w:rsidRDefault="00474C6F">
      <w:pPr>
        <w:pStyle w:val="CommentText"/>
      </w:pPr>
      <w:r>
        <w:rPr>
          <w:rStyle w:val="CommentReference"/>
        </w:rPr>
        <w:annotationRef/>
      </w:r>
      <w:r>
        <w:t>Rejected deletion of “the” because “For all details” doesn’t sound right. Perhaps you meant to delete “all”? That’s OK.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D515C2" w15:done="0"/>
  <w15:commentEx w15:paraId="5BFC6A17" w15:done="0"/>
  <w15:commentEx w15:paraId="21C69A8B" w15:done="0"/>
  <w15:commentEx w15:paraId="36497EB7" w15:done="0"/>
  <w15:commentEx w15:paraId="65A1A40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4C542" w14:textId="77777777" w:rsidR="00221F87" w:rsidRDefault="00221F87" w:rsidP="00221F87">
      <w:pPr>
        <w:spacing w:after="0" w:line="240" w:lineRule="auto"/>
      </w:pPr>
      <w:r>
        <w:separator/>
      </w:r>
    </w:p>
  </w:endnote>
  <w:endnote w:type="continuationSeparator" w:id="0">
    <w:p w14:paraId="16278181" w14:textId="77777777" w:rsidR="00221F87" w:rsidRDefault="00221F87" w:rsidP="00221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altName w:val="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6CD13" w14:textId="77777777" w:rsidR="00221F87" w:rsidRDefault="00221F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ADB35" w14:textId="77777777" w:rsidR="00221F87" w:rsidRDefault="00221F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3416C" w14:textId="77777777" w:rsidR="00221F87" w:rsidRDefault="00221F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6E4B7C" w14:textId="77777777" w:rsidR="00221F87" w:rsidRDefault="00221F87" w:rsidP="00221F87">
      <w:pPr>
        <w:spacing w:after="0" w:line="240" w:lineRule="auto"/>
      </w:pPr>
      <w:r>
        <w:separator/>
      </w:r>
    </w:p>
  </w:footnote>
  <w:footnote w:type="continuationSeparator" w:id="0">
    <w:p w14:paraId="0D307CB1" w14:textId="77777777" w:rsidR="00221F87" w:rsidRDefault="00221F87" w:rsidP="00221F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F9A8" w14:textId="77777777" w:rsidR="00221F87" w:rsidRDefault="00221F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ACB7F" w14:textId="77777777" w:rsidR="00221F87" w:rsidRDefault="00221F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59D05" w14:textId="77777777" w:rsidR="00221F87" w:rsidRDefault="00221F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A6011"/>
    <w:multiLevelType w:val="hybridMultilevel"/>
    <w:tmpl w:val="8AE60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E7363"/>
    <w:multiLevelType w:val="hybridMultilevel"/>
    <w:tmpl w:val="DEF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A4CEB"/>
    <w:multiLevelType w:val="hybridMultilevel"/>
    <w:tmpl w:val="381E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3148D5"/>
    <w:multiLevelType w:val="multilevel"/>
    <w:tmpl w:val="B972D7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073539E7"/>
    <w:multiLevelType w:val="hybridMultilevel"/>
    <w:tmpl w:val="0052B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A74E68"/>
    <w:multiLevelType w:val="hybridMultilevel"/>
    <w:tmpl w:val="58760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82303F"/>
    <w:multiLevelType w:val="multilevel"/>
    <w:tmpl w:val="4ACCC48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5B24482"/>
    <w:multiLevelType w:val="multilevel"/>
    <w:tmpl w:val="00760DA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295B3978"/>
    <w:multiLevelType w:val="hybridMultilevel"/>
    <w:tmpl w:val="E8AC8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DC791B"/>
    <w:multiLevelType w:val="hybridMultilevel"/>
    <w:tmpl w:val="93DCD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BA6AA6"/>
    <w:multiLevelType w:val="hybridMultilevel"/>
    <w:tmpl w:val="576E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471AD8"/>
    <w:multiLevelType w:val="multilevel"/>
    <w:tmpl w:val="FC7CA85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3A174169"/>
    <w:multiLevelType w:val="multilevel"/>
    <w:tmpl w:val="24FE6A8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E68669F"/>
    <w:multiLevelType w:val="multilevel"/>
    <w:tmpl w:val="65AE4F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47832349"/>
    <w:multiLevelType w:val="hybridMultilevel"/>
    <w:tmpl w:val="DCFC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1D71DC"/>
    <w:multiLevelType w:val="hybridMultilevel"/>
    <w:tmpl w:val="C986C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F373E"/>
    <w:multiLevelType w:val="hybridMultilevel"/>
    <w:tmpl w:val="E892B01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7">
    <w:nsid w:val="542D1504"/>
    <w:multiLevelType w:val="hybridMultilevel"/>
    <w:tmpl w:val="168E8D30"/>
    <w:lvl w:ilvl="0" w:tplc="D39218F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663624B"/>
    <w:multiLevelType w:val="hybridMultilevel"/>
    <w:tmpl w:val="3B50F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BA068A"/>
    <w:multiLevelType w:val="hybridMultilevel"/>
    <w:tmpl w:val="03B46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9A585B"/>
    <w:multiLevelType w:val="multilevel"/>
    <w:tmpl w:val="B1CA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0C1E69"/>
    <w:multiLevelType w:val="hybridMultilevel"/>
    <w:tmpl w:val="AB22D4E8"/>
    <w:lvl w:ilvl="0" w:tplc="3C26DE9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A8F39C4"/>
    <w:multiLevelType w:val="hybridMultilevel"/>
    <w:tmpl w:val="93CC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5D3E58"/>
    <w:multiLevelType w:val="hybridMultilevel"/>
    <w:tmpl w:val="D23CE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1200E3"/>
    <w:multiLevelType w:val="hybridMultilevel"/>
    <w:tmpl w:val="19263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E6008B"/>
    <w:multiLevelType w:val="hybridMultilevel"/>
    <w:tmpl w:val="19263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DE06B7"/>
    <w:multiLevelType w:val="multilevel"/>
    <w:tmpl w:val="851AD3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7E0B32AA"/>
    <w:multiLevelType w:val="multilevel"/>
    <w:tmpl w:val="E80E14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7"/>
    <w:lvlOverride w:ilvl="0">
      <w:startOverride w:val="1"/>
    </w:lvlOverride>
  </w:num>
  <w:num w:numId="3">
    <w:abstractNumId w:val="7"/>
    <w:lvlOverride w:ilvl="0"/>
    <w:lvlOverride w:ilvl="1">
      <w:startOverride w:val="1"/>
    </w:lvlOverride>
  </w:num>
  <w:num w:numId="4">
    <w:abstractNumId w:val="12"/>
    <w:lvlOverride w:ilvl="0">
      <w:startOverride w:val="1"/>
    </w:lvlOverride>
  </w:num>
  <w:num w:numId="5">
    <w:abstractNumId w:val="12"/>
    <w:lvlOverride w:ilvl="0"/>
    <w:lvlOverride w:ilvl="1">
      <w:startOverride w:val="1"/>
    </w:lvlOverride>
  </w:num>
  <w:num w:numId="6">
    <w:abstractNumId w:val="12"/>
    <w:lvlOverride w:ilvl="0"/>
    <w:lvlOverride w:ilvl="1">
      <w:startOverride w:val="1"/>
    </w:lvlOverride>
  </w:num>
  <w:num w:numId="7">
    <w:abstractNumId w:val="4"/>
  </w:num>
  <w:num w:numId="8">
    <w:abstractNumId w:val="13"/>
    <w:lvlOverride w:ilvl="0">
      <w:startOverride w:val="1"/>
    </w:lvlOverride>
  </w:num>
  <w:num w:numId="9">
    <w:abstractNumId w:val="6"/>
    <w:lvlOverride w:ilvl="0">
      <w:startOverride w:val="1"/>
    </w:lvlOverride>
  </w:num>
  <w:num w:numId="10">
    <w:abstractNumId w:val="6"/>
    <w:lvlOverride w:ilvl="0"/>
    <w:lvlOverride w:ilvl="1">
      <w:startOverride w:val="1"/>
    </w:lvlOverride>
  </w:num>
  <w:num w:numId="11">
    <w:abstractNumId w:val="11"/>
    <w:lvlOverride w:ilvl="0">
      <w:startOverride w:val="1"/>
    </w:lvlOverride>
  </w:num>
  <w:num w:numId="12">
    <w:abstractNumId w:val="11"/>
    <w:lvlOverride w:ilvl="0"/>
    <w:lvlOverride w:ilvl="1">
      <w:startOverride w:val="1"/>
    </w:lvlOverride>
  </w:num>
  <w:num w:numId="13">
    <w:abstractNumId w:val="11"/>
    <w:lvlOverride w:ilvl="0"/>
    <w:lvlOverride w:ilvl="1">
      <w:startOverride w:val="1"/>
    </w:lvlOverride>
  </w:num>
  <w:num w:numId="14">
    <w:abstractNumId w:val="11"/>
    <w:lvlOverride w:ilvl="0"/>
    <w:lvlOverride w:ilvl="1">
      <w:startOverride w:val="1"/>
    </w:lvlOverride>
  </w:num>
  <w:num w:numId="15">
    <w:abstractNumId w:val="11"/>
    <w:lvlOverride w:ilvl="0"/>
    <w:lvlOverride w:ilvl="1">
      <w:startOverride w:val="1"/>
    </w:lvlOverride>
  </w:num>
  <w:num w:numId="16">
    <w:abstractNumId w:val="27"/>
    <w:lvlOverride w:ilvl="0">
      <w:startOverride w:val="1"/>
    </w:lvlOverride>
  </w:num>
  <w:num w:numId="17">
    <w:abstractNumId w:val="3"/>
    <w:lvlOverride w:ilvl="0">
      <w:startOverride w:val="1"/>
    </w:lvlOverride>
  </w:num>
  <w:num w:numId="18">
    <w:abstractNumId w:val="26"/>
    <w:lvlOverride w:ilvl="0">
      <w:startOverride w:val="1"/>
    </w:lvlOverride>
  </w:num>
  <w:num w:numId="19">
    <w:abstractNumId w:val="18"/>
  </w:num>
  <w:num w:numId="20">
    <w:abstractNumId w:val="20"/>
  </w:num>
  <w:num w:numId="21">
    <w:abstractNumId w:val="19"/>
  </w:num>
  <w:num w:numId="22">
    <w:abstractNumId w:val="23"/>
  </w:num>
  <w:num w:numId="23">
    <w:abstractNumId w:val="25"/>
  </w:num>
  <w:num w:numId="24">
    <w:abstractNumId w:val="15"/>
  </w:num>
  <w:num w:numId="25">
    <w:abstractNumId w:val="5"/>
  </w:num>
  <w:num w:numId="26">
    <w:abstractNumId w:val="9"/>
  </w:num>
  <w:num w:numId="27">
    <w:abstractNumId w:val="24"/>
  </w:num>
  <w:num w:numId="28">
    <w:abstractNumId w:val="8"/>
  </w:num>
  <w:num w:numId="29">
    <w:abstractNumId w:val="0"/>
  </w:num>
  <w:num w:numId="30">
    <w:abstractNumId w:val="16"/>
  </w:num>
  <w:num w:numId="31">
    <w:abstractNumId w:val="2"/>
  </w:num>
  <w:num w:numId="32">
    <w:abstractNumId w:val="22"/>
  </w:num>
  <w:num w:numId="33">
    <w:abstractNumId w:val="17"/>
  </w:num>
  <w:num w:numId="34">
    <w:abstractNumId w:val="21"/>
  </w:num>
  <w:num w:numId="35">
    <w:abstractNumId w:val="14"/>
  </w:num>
  <w:num w:numId="36">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raig Brockschmidt">
    <w15:presenceInfo w15:providerId="AD" w15:userId="S-1-5-21-2127521184-1604012920-1887927527-5604256"/>
  </w15:person>
  <w15:person w15:author="Kraig Brockschmidt [2]">
    <w15:presenceInfo w15:providerId="Windows Live" w15:userId="5d61f57ebcc01c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956"/>
    <w:rsid w:val="000239E0"/>
    <w:rsid w:val="00025EBC"/>
    <w:rsid w:val="00053A40"/>
    <w:rsid w:val="00065E48"/>
    <w:rsid w:val="000771F7"/>
    <w:rsid w:val="00093D81"/>
    <w:rsid w:val="00095D3A"/>
    <w:rsid w:val="000E0C85"/>
    <w:rsid w:val="001208C1"/>
    <w:rsid w:val="0012152C"/>
    <w:rsid w:val="00122A3F"/>
    <w:rsid w:val="00141CE1"/>
    <w:rsid w:val="00142CFD"/>
    <w:rsid w:val="00162A7F"/>
    <w:rsid w:val="00170157"/>
    <w:rsid w:val="0017252E"/>
    <w:rsid w:val="00182CD9"/>
    <w:rsid w:val="00184669"/>
    <w:rsid w:val="001D42DA"/>
    <w:rsid w:val="00221F87"/>
    <w:rsid w:val="0022208E"/>
    <w:rsid w:val="00224F9C"/>
    <w:rsid w:val="002340C2"/>
    <w:rsid w:val="00263252"/>
    <w:rsid w:val="00265B00"/>
    <w:rsid w:val="002B21AC"/>
    <w:rsid w:val="002E3FD6"/>
    <w:rsid w:val="00354956"/>
    <w:rsid w:val="00364D18"/>
    <w:rsid w:val="003A2D3F"/>
    <w:rsid w:val="003A5F4A"/>
    <w:rsid w:val="003C0C21"/>
    <w:rsid w:val="0040128C"/>
    <w:rsid w:val="00416F88"/>
    <w:rsid w:val="0042186F"/>
    <w:rsid w:val="004402CC"/>
    <w:rsid w:val="00443FAE"/>
    <w:rsid w:val="00460CB4"/>
    <w:rsid w:val="00474C6F"/>
    <w:rsid w:val="004D59BF"/>
    <w:rsid w:val="004E6309"/>
    <w:rsid w:val="005056BB"/>
    <w:rsid w:val="00556A6D"/>
    <w:rsid w:val="00575014"/>
    <w:rsid w:val="005B35C8"/>
    <w:rsid w:val="005B39E4"/>
    <w:rsid w:val="005B3E7F"/>
    <w:rsid w:val="005F1E88"/>
    <w:rsid w:val="00604FB3"/>
    <w:rsid w:val="006171AC"/>
    <w:rsid w:val="006252EA"/>
    <w:rsid w:val="006404D4"/>
    <w:rsid w:val="00642D88"/>
    <w:rsid w:val="00653C76"/>
    <w:rsid w:val="006968F2"/>
    <w:rsid w:val="006B58F2"/>
    <w:rsid w:val="006C5C3D"/>
    <w:rsid w:val="006E5D1E"/>
    <w:rsid w:val="0071408A"/>
    <w:rsid w:val="0073413F"/>
    <w:rsid w:val="00762E29"/>
    <w:rsid w:val="0078707F"/>
    <w:rsid w:val="00790352"/>
    <w:rsid w:val="00791314"/>
    <w:rsid w:val="007B28E2"/>
    <w:rsid w:val="007B2D8F"/>
    <w:rsid w:val="007C4CDE"/>
    <w:rsid w:val="007E09EB"/>
    <w:rsid w:val="00821093"/>
    <w:rsid w:val="00822B2C"/>
    <w:rsid w:val="00824991"/>
    <w:rsid w:val="00851EC9"/>
    <w:rsid w:val="0086578F"/>
    <w:rsid w:val="00865D84"/>
    <w:rsid w:val="008C5949"/>
    <w:rsid w:val="008E3A0A"/>
    <w:rsid w:val="00902D2F"/>
    <w:rsid w:val="009312F4"/>
    <w:rsid w:val="00974CA2"/>
    <w:rsid w:val="00995179"/>
    <w:rsid w:val="00995E15"/>
    <w:rsid w:val="009B5F76"/>
    <w:rsid w:val="009C6B21"/>
    <w:rsid w:val="009F519F"/>
    <w:rsid w:val="009F7BF4"/>
    <w:rsid w:val="00A4332B"/>
    <w:rsid w:val="00A5011C"/>
    <w:rsid w:val="00A608A2"/>
    <w:rsid w:val="00A7307F"/>
    <w:rsid w:val="00A76303"/>
    <w:rsid w:val="00A8568A"/>
    <w:rsid w:val="00AC4FDF"/>
    <w:rsid w:val="00AD54F5"/>
    <w:rsid w:val="00AE7EB0"/>
    <w:rsid w:val="00B036F1"/>
    <w:rsid w:val="00B1230A"/>
    <w:rsid w:val="00B46720"/>
    <w:rsid w:val="00B639B2"/>
    <w:rsid w:val="00B655D2"/>
    <w:rsid w:val="00B84B27"/>
    <w:rsid w:val="00BE6F12"/>
    <w:rsid w:val="00BF3B49"/>
    <w:rsid w:val="00C17992"/>
    <w:rsid w:val="00C8412E"/>
    <w:rsid w:val="00C91547"/>
    <w:rsid w:val="00CB7EC5"/>
    <w:rsid w:val="00CE6B59"/>
    <w:rsid w:val="00CF5C80"/>
    <w:rsid w:val="00D0060D"/>
    <w:rsid w:val="00D131D4"/>
    <w:rsid w:val="00D16CA2"/>
    <w:rsid w:val="00D269F1"/>
    <w:rsid w:val="00D316FC"/>
    <w:rsid w:val="00D35FDD"/>
    <w:rsid w:val="00D51D09"/>
    <w:rsid w:val="00D65996"/>
    <w:rsid w:val="00D77125"/>
    <w:rsid w:val="00DB57A2"/>
    <w:rsid w:val="00DD19D2"/>
    <w:rsid w:val="00DD3FDE"/>
    <w:rsid w:val="00E1419A"/>
    <w:rsid w:val="00E145CD"/>
    <w:rsid w:val="00E433FC"/>
    <w:rsid w:val="00E66960"/>
    <w:rsid w:val="00E67358"/>
    <w:rsid w:val="00E72B77"/>
    <w:rsid w:val="00E73201"/>
    <w:rsid w:val="00E80435"/>
    <w:rsid w:val="00E806FF"/>
    <w:rsid w:val="00E9201B"/>
    <w:rsid w:val="00E93525"/>
    <w:rsid w:val="00E9549C"/>
    <w:rsid w:val="00EB3241"/>
    <w:rsid w:val="00EB57DB"/>
    <w:rsid w:val="00EE3DFD"/>
    <w:rsid w:val="00EE55E3"/>
    <w:rsid w:val="00F466BB"/>
    <w:rsid w:val="00F538F4"/>
    <w:rsid w:val="00F828A6"/>
    <w:rsid w:val="00FA0A0A"/>
    <w:rsid w:val="00FF0151"/>
    <w:rsid w:val="00FF04B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DA49"/>
  <w15:docId w15:val="{D5145B24-4F06-4B8D-A742-E580524DF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9EB"/>
  </w:style>
  <w:style w:type="paragraph" w:styleId="Heading1">
    <w:name w:val="heading 1"/>
    <w:basedOn w:val="Normal"/>
    <w:next w:val="Normal"/>
    <w:link w:val="Heading1Char"/>
    <w:uiPriority w:val="9"/>
    <w:qFormat/>
    <w:rsid w:val="00A856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4C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49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95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5495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54956"/>
    <w:pPr>
      <w:ind w:left="720"/>
      <w:contextualSpacing/>
    </w:pPr>
  </w:style>
  <w:style w:type="character" w:styleId="Hyperlink">
    <w:name w:val="Hyperlink"/>
    <w:basedOn w:val="DefaultParagraphFont"/>
    <w:uiPriority w:val="99"/>
    <w:unhideWhenUsed/>
    <w:rsid w:val="00354956"/>
    <w:rPr>
      <w:color w:val="0000FF"/>
      <w:u w:val="single"/>
    </w:rPr>
  </w:style>
  <w:style w:type="character" w:styleId="FollowedHyperlink">
    <w:name w:val="FollowedHyperlink"/>
    <w:basedOn w:val="DefaultParagraphFont"/>
    <w:uiPriority w:val="99"/>
    <w:semiHidden/>
    <w:unhideWhenUsed/>
    <w:rsid w:val="00790352"/>
    <w:rPr>
      <w:color w:val="954F72" w:themeColor="followedHyperlink"/>
      <w:u w:val="single"/>
    </w:rPr>
  </w:style>
  <w:style w:type="character" w:customStyle="1" w:styleId="Heading1Char">
    <w:name w:val="Heading 1 Char"/>
    <w:basedOn w:val="DefaultParagraphFont"/>
    <w:link w:val="Heading1"/>
    <w:uiPriority w:val="9"/>
    <w:rsid w:val="00A8568A"/>
    <w:rPr>
      <w:rFonts w:asciiTheme="majorHAnsi" w:eastAsiaTheme="majorEastAsia" w:hAnsiTheme="majorHAnsi" w:cstheme="majorBidi"/>
      <w:color w:val="2E74B5" w:themeColor="accent1" w:themeShade="BF"/>
      <w:sz w:val="32"/>
      <w:szCs w:val="32"/>
    </w:rPr>
  </w:style>
  <w:style w:type="paragraph" w:customStyle="1" w:styleId="Default">
    <w:name w:val="Default"/>
    <w:rsid w:val="00974CA2"/>
    <w:pPr>
      <w:autoSpaceDE w:val="0"/>
      <w:autoSpaceDN w:val="0"/>
      <w:adjustRightInd w:val="0"/>
      <w:spacing w:after="0" w:line="240" w:lineRule="auto"/>
    </w:pPr>
    <w:rPr>
      <w:rFonts w:ascii="Consolas" w:hAnsi="Consolas" w:cs="Consolas"/>
      <w:color w:val="000000"/>
      <w:sz w:val="24"/>
      <w:szCs w:val="24"/>
    </w:rPr>
  </w:style>
  <w:style w:type="character" w:customStyle="1" w:styleId="Heading2Char">
    <w:name w:val="Heading 2 Char"/>
    <w:basedOn w:val="DefaultParagraphFont"/>
    <w:link w:val="Heading2"/>
    <w:uiPriority w:val="9"/>
    <w:rsid w:val="00974CA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C5C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B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bidi="ar-SA"/>
    </w:rPr>
  </w:style>
  <w:style w:type="character" w:customStyle="1" w:styleId="HTMLPreformattedChar">
    <w:name w:val="HTML Preformatted Char"/>
    <w:basedOn w:val="DefaultParagraphFont"/>
    <w:link w:val="HTMLPreformatted"/>
    <w:uiPriority w:val="99"/>
    <w:semiHidden/>
    <w:rsid w:val="00EB57DB"/>
    <w:rPr>
      <w:rFonts w:ascii="Courier New" w:eastAsia="Times New Roman" w:hAnsi="Courier New" w:cs="Courier New"/>
      <w:sz w:val="20"/>
      <w:szCs w:val="20"/>
      <w:lang w:eastAsia="en-US" w:bidi="ar-SA"/>
    </w:rPr>
  </w:style>
  <w:style w:type="paragraph" w:styleId="BalloonText">
    <w:name w:val="Balloon Text"/>
    <w:basedOn w:val="Normal"/>
    <w:link w:val="BalloonTextChar"/>
    <w:uiPriority w:val="99"/>
    <w:semiHidden/>
    <w:unhideWhenUsed/>
    <w:rsid w:val="004012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28C"/>
    <w:rPr>
      <w:rFonts w:ascii="Tahoma" w:hAnsi="Tahoma" w:cs="Tahoma"/>
      <w:sz w:val="16"/>
      <w:szCs w:val="16"/>
    </w:rPr>
  </w:style>
  <w:style w:type="character" w:styleId="CommentReference">
    <w:name w:val="annotation reference"/>
    <w:basedOn w:val="DefaultParagraphFont"/>
    <w:uiPriority w:val="99"/>
    <w:semiHidden/>
    <w:unhideWhenUsed/>
    <w:rsid w:val="0040128C"/>
    <w:rPr>
      <w:sz w:val="16"/>
      <w:szCs w:val="16"/>
    </w:rPr>
  </w:style>
  <w:style w:type="paragraph" w:styleId="CommentText">
    <w:name w:val="annotation text"/>
    <w:basedOn w:val="Normal"/>
    <w:link w:val="CommentTextChar"/>
    <w:uiPriority w:val="99"/>
    <w:semiHidden/>
    <w:unhideWhenUsed/>
    <w:rsid w:val="0040128C"/>
    <w:pPr>
      <w:spacing w:line="240" w:lineRule="auto"/>
    </w:pPr>
    <w:rPr>
      <w:sz w:val="20"/>
      <w:szCs w:val="20"/>
    </w:rPr>
  </w:style>
  <w:style w:type="character" w:customStyle="1" w:styleId="CommentTextChar">
    <w:name w:val="Comment Text Char"/>
    <w:basedOn w:val="DefaultParagraphFont"/>
    <w:link w:val="CommentText"/>
    <w:uiPriority w:val="99"/>
    <w:semiHidden/>
    <w:rsid w:val="0040128C"/>
    <w:rPr>
      <w:sz w:val="20"/>
      <w:szCs w:val="20"/>
    </w:rPr>
  </w:style>
  <w:style w:type="paragraph" w:styleId="CommentSubject">
    <w:name w:val="annotation subject"/>
    <w:basedOn w:val="CommentText"/>
    <w:next w:val="CommentText"/>
    <w:link w:val="CommentSubjectChar"/>
    <w:uiPriority w:val="99"/>
    <w:semiHidden/>
    <w:unhideWhenUsed/>
    <w:rsid w:val="0040128C"/>
    <w:rPr>
      <w:b/>
      <w:bCs/>
    </w:rPr>
  </w:style>
  <w:style w:type="character" w:customStyle="1" w:styleId="CommentSubjectChar">
    <w:name w:val="Comment Subject Char"/>
    <w:basedOn w:val="CommentTextChar"/>
    <w:link w:val="CommentSubject"/>
    <w:uiPriority w:val="99"/>
    <w:semiHidden/>
    <w:rsid w:val="0040128C"/>
    <w:rPr>
      <w:b/>
      <w:bCs/>
      <w:sz w:val="20"/>
      <w:szCs w:val="20"/>
    </w:rPr>
  </w:style>
  <w:style w:type="paragraph" w:styleId="Header">
    <w:name w:val="header"/>
    <w:basedOn w:val="Normal"/>
    <w:link w:val="HeaderChar"/>
    <w:uiPriority w:val="99"/>
    <w:unhideWhenUsed/>
    <w:rsid w:val="00221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F87"/>
  </w:style>
  <w:style w:type="paragraph" w:styleId="Footer">
    <w:name w:val="footer"/>
    <w:basedOn w:val="Normal"/>
    <w:link w:val="FooterChar"/>
    <w:uiPriority w:val="99"/>
    <w:unhideWhenUsed/>
    <w:rsid w:val="00221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6823">
      <w:bodyDiv w:val="1"/>
      <w:marLeft w:val="0"/>
      <w:marRight w:val="0"/>
      <w:marTop w:val="0"/>
      <w:marBottom w:val="0"/>
      <w:divBdr>
        <w:top w:val="none" w:sz="0" w:space="0" w:color="auto"/>
        <w:left w:val="none" w:sz="0" w:space="0" w:color="auto"/>
        <w:bottom w:val="none" w:sz="0" w:space="0" w:color="auto"/>
        <w:right w:val="none" w:sz="0" w:space="0" w:color="auto"/>
      </w:divBdr>
    </w:div>
    <w:div w:id="91901757">
      <w:bodyDiv w:val="1"/>
      <w:marLeft w:val="0"/>
      <w:marRight w:val="0"/>
      <w:marTop w:val="0"/>
      <w:marBottom w:val="0"/>
      <w:divBdr>
        <w:top w:val="none" w:sz="0" w:space="0" w:color="auto"/>
        <w:left w:val="none" w:sz="0" w:space="0" w:color="auto"/>
        <w:bottom w:val="none" w:sz="0" w:space="0" w:color="auto"/>
        <w:right w:val="none" w:sz="0" w:space="0" w:color="auto"/>
      </w:divBdr>
      <w:divsChild>
        <w:div w:id="922298414">
          <w:marLeft w:val="0"/>
          <w:marRight w:val="0"/>
          <w:marTop w:val="0"/>
          <w:marBottom w:val="0"/>
          <w:divBdr>
            <w:top w:val="none" w:sz="0" w:space="0" w:color="auto"/>
            <w:left w:val="none" w:sz="0" w:space="0" w:color="auto"/>
            <w:bottom w:val="none" w:sz="0" w:space="0" w:color="auto"/>
            <w:right w:val="none" w:sz="0" w:space="0" w:color="auto"/>
          </w:divBdr>
          <w:divsChild>
            <w:div w:id="1151361829">
              <w:marLeft w:val="0"/>
              <w:marRight w:val="0"/>
              <w:marTop w:val="0"/>
              <w:marBottom w:val="0"/>
              <w:divBdr>
                <w:top w:val="none" w:sz="0" w:space="0" w:color="auto"/>
                <w:left w:val="none" w:sz="0" w:space="0" w:color="auto"/>
                <w:bottom w:val="none" w:sz="0" w:space="0" w:color="auto"/>
                <w:right w:val="none" w:sz="0" w:space="0" w:color="auto"/>
              </w:divBdr>
              <w:divsChild>
                <w:div w:id="1035158134">
                  <w:marLeft w:val="5700"/>
                  <w:marRight w:val="0"/>
                  <w:marTop w:val="0"/>
                  <w:marBottom w:val="0"/>
                  <w:divBdr>
                    <w:top w:val="none" w:sz="0" w:space="0" w:color="auto"/>
                    <w:left w:val="none" w:sz="0" w:space="0" w:color="auto"/>
                    <w:bottom w:val="none" w:sz="0" w:space="0" w:color="auto"/>
                    <w:right w:val="none" w:sz="0" w:space="0" w:color="auto"/>
                  </w:divBdr>
                  <w:divsChild>
                    <w:div w:id="790247690">
                      <w:marLeft w:val="0"/>
                      <w:marRight w:val="0"/>
                      <w:marTop w:val="0"/>
                      <w:marBottom w:val="0"/>
                      <w:divBdr>
                        <w:top w:val="none" w:sz="0" w:space="0" w:color="auto"/>
                        <w:left w:val="none" w:sz="0" w:space="0" w:color="auto"/>
                        <w:bottom w:val="none" w:sz="0" w:space="0" w:color="auto"/>
                        <w:right w:val="none" w:sz="0" w:space="0" w:color="auto"/>
                      </w:divBdr>
                      <w:divsChild>
                        <w:div w:id="994722271">
                          <w:marLeft w:val="0"/>
                          <w:marRight w:val="0"/>
                          <w:marTop w:val="0"/>
                          <w:marBottom w:val="0"/>
                          <w:divBdr>
                            <w:top w:val="none" w:sz="0" w:space="0" w:color="auto"/>
                            <w:left w:val="none" w:sz="0" w:space="0" w:color="auto"/>
                            <w:bottom w:val="none" w:sz="0" w:space="0" w:color="auto"/>
                            <w:right w:val="none" w:sz="0" w:space="0" w:color="auto"/>
                          </w:divBdr>
                          <w:divsChild>
                            <w:div w:id="1155102419">
                              <w:marLeft w:val="0"/>
                              <w:marRight w:val="0"/>
                              <w:marTop w:val="0"/>
                              <w:marBottom w:val="0"/>
                              <w:divBdr>
                                <w:top w:val="none" w:sz="0" w:space="0" w:color="auto"/>
                                <w:left w:val="none" w:sz="0" w:space="0" w:color="auto"/>
                                <w:bottom w:val="none" w:sz="0" w:space="0" w:color="auto"/>
                                <w:right w:val="none" w:sz="0" w:space="0" w:color="auto"/>
                              </w:divBdr>
                              <w:divsChild>
                                <w:div w:id="1905529198">
                                  <w:marLeft w:val="0"/>
                                  <w:marRight w:val="0"/>
                                  <w:marTop w:val="0"/>
                                  <w:marBottom w:val="0"/>
                                  <w:divBdr>
                                    <w:top w:val="none" w:sz="0" w:space="0" w:color="auto"/>
                                    <w:left w:val="none" w:sz="0" w:space="0" w:color="auto"/>
                                    <w:bottom w:val="none" w:sz="0" w:space="0" w:color="auto"/>
                                    <w:right w:val="none" w:sz="0" w:space="0" w:color="auto"/>
                                  </w:divBdr>
                                  <w:divsChild>
                                    <w:div w:id="680817805">
                                      <w:marLeft w:val="0"/>
                                      <w:marRight w:val="0"/>
                                      <w:marTop w:val="0"/>
                                      <w:marBottom w:val="0"/>
                                      <w:divBdr>
                                        <w:top w:val="none" w:sz="0" w:space="0" w:color="auto"/>
                                        <w:left w:val="none" w:sz="0" w:space="0" w:color="auto"/>
                                        <w:bottom w:val="none" w:sz="0" w:space="0" w:color="auto"/>
                                        <w:right w:val="none" w:sz="0" w:space="0" w:color="auto"/>
                                      </w:divBdr>
                                      <w:divsChild>
                                        <w:div w:id="2119448334">
                                          <w:marLeft w:val="0"/>
                                          <w:marRight w:val="0"/>
                                          <w:marTop w:val="0"/>
                                          <w:marBottom w:val="0"/>
                                          <w:divBdr>
                                            <w:top w:val="none" w:sz="0" w:space="0" w:color="auto"/>
                                            <w:left w:val="none" w:sz="0" w:space="0" w:color="auto"/>
                                            <w:bottom w:val="none" w:sz="0" w:space="0" w:color="auto"/>
                                            <w:right w:val="none" w:sz="0" w:space="0" w:color="auto"/>
                                          </w:divBdr>
                                          <w:divsChild>
                                            <w:div w:id="1489636122">
                                              <w:marLeft w:val="0"/>
                                              <w:marRight w:val="0"/>
                                              <w:marTop w:val="0"/>
                                              <w:marBottom w:val="0"/>
                                              <w:divBdr>
                                                <w:top w:val="none" w:sz="0" w:space="0" w:color="auto"/>
                                                <w:left w:val="none" w:sz="0" w:space="0" w:color="auto"/>
                                                <w:bottom w:val="none" w:sz="0" w:space="0" w:color="auto"/>
                                                <w:right w:val="none" w:sz="0" w:space="0" w:color="auto"/>
                                              </w:divBdr>
                                              <w:divsChild>
                                                <w:div w:id="15861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355180">
      <w:bodyDiv w:val="1"/>
      <w:marLeft w:val="0"/>
      <w:marRight w:val="0"/>
      <w:marTop w:val="0"/>
      <w:marBottom w:val="0"/>
      <w:divBdr>
        <w:top w:val="none" w:sz="0" w:space="0" w:color="auto"/>
        <w:left w:val="none" w:sz="0" w:space="0" w:color="auto"/>
        <w:bottom w:val="none" w:sz="0" w:space="0" w:color="auto"/>
        <w:right w:val="none" w:sz="0" w:space="0" w:color="auto"/>
      </w:divBdr>
    </w:div>
    <w:div w:id="423696338">
      <w:bodyDiv w:val="1"/>
      <w:marLeft w:val="0"/>
      <w:marRight w:val="0"/>
      <w:marTop w:val="0"/>
      <w:marBottom w:val="0"/>
      <w:divBdr>
        <w:top w:val="none" w:sz="0" w:space="0" w:color="auto"/>
        <w:left w:val="none" w:sz="0" w:space="0" w:color="auto"/>
        <w:bottom w:val="none" w:sz="0" w:space="0" w:color="auto"/>
        <w:right w:val="none" w:sz="0" w:space="0" w:color="auto"/>
      </w:divBdr>
    </w:div>
    <w:div w:id="561257888">
      <w:bodyDiv w:val="1"/>
      <w:marLeft w:val="0"/>
      <w:marRight w:val="0"/>
      <w:marTop w:val="0"/>
      <w:marBottom w:val="0"/>
      <w:divBdr>
        <w:top w:val="none" w:sz="0" w:space="0" w:color="auto"/>
        <w:left w:val="none" w:sz="0" w:space="0" w:color="auto"/>
        <w:bottom w:val="none" w:sz="0" w:space="0" w:color="auto"/>
        <w:right w:val="none" w:sz="0" w:space="0" w:color="auto"/>
      </w:divBdr>
    </w:div>
    <w:div w:id="614335082">
      <w:bodyDiv w:val="1"/>
      <w:marLeft w:val="0"/>
      <w:marRight w:val="0"/>
      <w:marTop w:val="0"/>
      <w:marBottom w:val="0"/>
      <w:divBdr>
        <w:top w:val="none" w:sz="0" w:space="0" w:color="auto"/>
        <w:left w:val="none" w:sz="0" w:space="0" w:color="auto"/>
        <w:bottom w:val="none" w:sz="0" w:space="0" w:color="auto"/>
        <w:right w:val="none" w:sz="0" w:space="0" w:color="auto"/>
      </w:divBdr>
    </w:div>
    <w:div w:id="652834266">
      <w:bodyDiv w:val="1"/>
      <w:marLeft w:val="0"/>
      <w:marRight w:val="0"/>
      <w:marTop w:val="0"/>
      <w:marBottom w:val="0"/>
      <w:divBdr>
        <w:top w:val="none" w:sz="0" w:space="0" w:color="auto"/>
        <w:left w:val="none" w:sz="0" w:space="0" w:color="auto"/>
        <w:bottom w:val="none" w:sz="0" w:space="0" w:color="auto"/>
        <w:right w:val="none" w:sz="0" w:space="0" w:color="auto"/>
      </w:divBdr>
    </w:div>
    <w:div w:id="732124594">
      <w:bodyDiv w:val="1"/>
      <w:marLeft w:val="0"/>
      <w:marRight w:val="0"/>
      <w:marTop w:val="0"/>
      <w:marBottom w:val="0"/>
      <w:divBdr>
        <w:top w:val="none" w:sz="0" w:space="0" w:color="auto"/>
        <w:left w:val="none" w:sz="0" w:space="0" w:color="auto"/>
        <w:bottom w:val="none" w:sz="0" w:space="0" w:color="auto"/>
        <w:right w:val="none" w:sz="0" w:space="0" w:color="auto"/>
      </w:divBdr>
    </w:div>
    <w:div w:id="768739236">
      <w:bodyDiv w:val="1"/>
      <w:marLeft w:val="0"/>
      <w:marRight w:val="0"/>
      <w:marTop w:val="0"/>
      <w:marBottom w:val="0"/>
      <w:divBdr>
        <w:top w:val="none" w:sz="0" w:space="0" w:color="auto"/>
        <w:left w:val="none" w:sz="0" w:space="0" w:color="auto"/>
        <w:bottom w:val="none" w:sz="0" w:space="0" w:color="auto"/>
        <w:right w:val="none" w:sz="0" w:space="0" w:color="auto"/>
      </w:divBdr>
    </w:div>
    <w:div w:id="785926717">
      <w:bodyDiv w:val="1"/>
      <w:marLeft w:val="0"/>
      <w:marRight w:val="0"/>
      <w:marTop w:val="0"/>
      <w:marBottom w:val="0"/>
      <w:divBdr>
        <w:top w:val="none" w:sz="0" w:space="0" w:color="auto"/>
        <w:left w:val="none" w:sz="0" w:space="0" w:color="auto"/>
        <w:bottom w:val="none" w:sz="0" w:space="0" w:color="auto"/>
        <w:right w:val="none" w:sz="0" w:space="0" w:color="auto"/>
      </w:divBdr>
    </w:div>
    <w:div w:id="883516745">
      <w:bodyDiv w:val="1"/>
      <w:marLeft w:val="0"/>
      <w:marRight w:val="0"/>
      <w:marTop w:val="0"/>
      <w:marBottom w:val="0"/>
      <w:divBdr>
        <w:top w:val="none" w:sz="0" w:space="0" w:color="auto"/>
        <w:left w:val="none" w:sz="0" w:space="0" w:color="auto"/>
        <w:bottom w:val="none" w:sz="0" w:space="0" w:color="auto"/>
        <w:right w:val="none" w:sz="0" w:space="0" w:color="auto"/>
      </w:divBdr>
    </w:div>
    <w:div w:id="959915806">
      <w:bodyDiv w:val="1"/>
      <w:marLeft w:val="0"/>
      <w:marRight w:val="0"/>
      <w:marTop w:val="0"/>
      <w:marBottom w:val="0"/>
      <w:divBdr>
        <w:top w:val="none" w:sz="0" w:space="0" w:color="auto"/>
        <w:left w:val="none" w:sz="0" w:space="0" w:color="auto"/>
        <w:bottom w:val="none" w:sz="0" w:space="0" w:color="auto"/>
        <w:right w:val="none" w:sz="0" w:space="0" w:color="auto"/>
      </w:divBdr>
      <w:divsChild>
        <w:div w:id="708728910">
          <w:marLeft w:val="0"/>
          <w:marRight w:val="0"/>
          <w:marTop w:val="0"/>
          <w:marBottom w:val="0"/>
          <w:divBdr>
            <w:top w:val="none" w:sz="0" w:space="0" w:color="auto"/>
            <w:left w:val="none" w:sz="0" w:space="0" w:color="auto"/>
            <w:bottom w:val="none" w:sz="0" w:space="0" w:color="auto"/>
            <w:right w:val="none" w:sz="0" w:space="0" w:color="auto"/>
          </w:divBdr>
          <w:divsChild>
            <w:div w:id="970130383">
              <w:marLeft w:val="0"/>
              <w:marRight w:val="0"/>
              <w:marTop w:val="0"/>
              <w:marBottom w:val="0"/>
              <w:divBdr>
                <w:top w:val="none" w:sz="0" w:space="0" w:color="auto"/>
                <w:left w:val="none" w:sz="0" w:space="0" w:color="auto"/>
                <w:bottom w:val="none" w:sz="0" w:space="0" w:color="auto"/>
                <w:right w:val="none" w:sz="0" w:space="0" w:color="auto"/>
              </w:divBdr>
              <w:divsChild>
                <w:div w:id="2028753744">
                  <w:marLeft w:val="0"/>
                  <w:marRight w:val="0"/>
                  <w:marTop w:val="0"/>
                  <w:marBottom w:val="0"/>
                  <w:divBdr>
                    <w:top w:val="none" w:sz="0" w:space="0" w:color="auto"/>
                    <w:left w:val="none" w:sz="0" w:space="0" w:color="auto"/>
                    <w:bottom w:val="none" w:sz="0" w:space="0" w:color="auto"/>
                    <w:right w:val="none" w:sz="0" w:space="0" w:color="auto"/>
                  </w:divBdr>
                  <w:divsChild>
                    <w:div w:id="11933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79692">
      <w:bodyDiv w:val="1"/>
      <w:marLeft w:val="0"/>
      <w:marRight w:val="0"/>
      <w:marTop w:val="0"/>
      <w:marBottom w:val="0"/>
      <w:divBdr>
        <w:top w:val="none" w:sz="0" w:space="0" w:color="auto"/>
        <w:left w:val="none" w:sz="0" w:space="0" w:color="auto"/>
        <w:bottom w:val="none" w:sz="0" w:space="0" w:color="auto"/>
        <w:right w:val="none" w:sz="0" w:space="0" w:color="auto"/>
      </w:divBdr>
    </w:div>
    <w:div w:id="1319043392">
      <w:bodyDiv w:val="1"/>
      <w:marLeft w:val="0"/>
      <w:marRight w:val="0"/>
      <w:marTop w:val="0"/>
      <w:marBottom w:val="0"/>
      <w:divBdr>
        <w:top w:val="none" w:sz="0" w:space="0" w:color="auto"/>
        <w:left w:val="none" w:sz="0" w:space="0" w:color="auto"/>
        <w:bottom w:val="none" w:sz="0" w:space="0" w:color="auto"/>
        <w:right w:val="none" w:sz="0" w:space="0" w:color="auto"/>
      </w:divBdr>
    </w:div>
    <w:div w:id="1762993751">
      <w:bodyDiv w:val="1"/>
      <w:marLeft w:val="0"/>
      <w:marRight w:val="0"/>
      <w:marTop w:val="0"/>
      <w:marBottom w:val="0"/>
      <w:divBdr>
        <w:top w:val="none" w:sz="0" w:space="0" w:color="auto"/>
        <w:left w:val="none" w:sz="0" w:space="0" w:color="auto"/>
        <w:bottom w:val="none" w:sz="0" w:space="0" w:color="auto"/>
        <w:right w:val="none" w:sz="0" w:space="0" w:color="auto"/>
      </w:divBdr>
    </w:div>
    <w:div w:id="1837764720">
      <w:bodyDiv w:val="1"/>
      <w:marLeft w:val="0"/>
      <w:marRight w:val="0"/>
      <w:marTop w:val="0"/>
      <w:marBottom w:val="0"/>
      <w:divBdr>
        <w:top w:val="none" w:sz="0" w:space="0" w:color="auto"/>
        <w:left w:val="none" w:sz="0" w:space="0" w:color="auto"/>
        <w:bottom w:val="none" w:sz="0" w:space="0" w:color="auto"/>
        <w:right w:val="none" w:sz="0" w:space="0" w:color="auto"/>
      </w:divBdr>
      <w:divsChild>
        <w:div w:id="883562787">
          <w:marLeft w:val="-960"/>
          <w:marRight w:val="0"/>
          <w:marTop w:val="0"/>
          <w:marBottom w:val="0"/>
          <w:divBdr>
            <w:top w:val="none" w:sz="0" w:space="0" w:color="auto"/>
            <w:left w:val="none" w:sz="0" w:space="0" w:color="auto"/>
            <w:bottom w:val="none" w:sz="0" w:space="0" w:color="auto"/>
            <w:right w:val="none" w:sz="0" w:space="0" w:color="auto"/>
          </w:divBdr>
        </w:div>
      </w:divsChild>
    </w:div>
    <w:div w:id="1844929898">
      <w:bodyDiv w:val="1"/>
      <w:marLeft w:val="0"/>
      <w:marRight w:val="0"/>
      <w:marTop w:val="0"/>
      <w:marBottom w:val="0"/>
      <w:divBdr>
        <w:top w:val="none" w:sz="0" w:space="0" w:color="auto"/>
        <w:left w:val="none" w:sz="0" w:space="0" w:color="auto"/>
        <w:bottom w:val="none" w:sz="0" w:space="0" w:color="auto"/>
        <w:right w:val="none" w:sz="0" w:space="0" w:color="auto"/>
      </w:divBdr>
    </w:div>
    <w:div w:id="2029016393">
      <w:bodyDiv w:val="1"/>
      <w:marLeft w:val="0"/>
      <w:marRight w:val="0"/>
      <w:marTop w:val="0"/>
      <w:marBottom w:val="0"/>
      <w:divBdr>
        <w:top w:val="none" w:sz="0" w:space="0" w:color="auto"/>
        <w:left w:val="none" w:sz="0" w:space="0" w:color="auto"/>
        <w:bottom w:val="none" w:sz="0" w:space="0" w:color="auto"/>
        <w:right w:val="none" w:sz="0" w:space="0" w:color="auto"/>
      </w:divBdr>
    </w:div>
    <w:div w:id="203550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en-us/download/details.aspx?id=28999" TargetMode="External"/><Relationship Id="rId18" Type="http://schemas.openxmlformats.org/officeDocument/2006/relationships/hyperlink" Target="http://msdn.microsoft.com/en-us/library/windows/apps/xaml/hh770837.aspx" TargetMode="External"/><Relationship Id="rId26" Type="http://schemas.openxmlformats.org/officeDocument/2006/relationships/hyperlink" Target="http://blogs.msdn.com/b/windowsappdev/archive/2012/08/28/add-cloud-to-your-app-with-windows-azure-mobile-services.aspx" TargetMode="External"/><Relationship Id="rId39" Type="http://schemas.openxmlformats.org/officeDocument/2006/relationships/hyperlink" Target="https://github.com/tjanczuk/wns/blob/master/README.md" TargetMode="External"/><Relationship Id="rId3" Type="http://schemas.openxmlformats.org/officeDocument/2006/relationships/settings" Target="settings.xml"/><Relationship Id="rId21" Type="http://schemas.openxmlformats.org/officeDocument/2006/relationships/hyperlink" Target="http://go.microsoft.com/fwlink/?LinkID=269853" TargetMode="External"/><Relationship Id="rId34" Type="http://schemas.openxmlformats.org/officeDocument/2006/relationships/hyperlink" Target="http://code.msdn.microsoft.com/windowsapps/C-Windows-Store-apps-and-ab1ea114" TargetMode="External"/><Relationship Id="rId42" Type="http://schemas.openxmlformats.org/officeDocument/2006/relationships/hyperlink" Target="http://www.windowsazure.com/en-us/develop/mobile/tutorials/schedule-backend-tasks/"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blogs.msdn.com/b/windowsappdev/archive/2012/05/24/being-productive-in-the-background-background-tasks.aspx" TargetMode="External"/><Relationship Id="rId17" Type="http://schemas.openxmlformats.org/officeDocument/2006/relationships/hyperlink" Target="http://msdn.microsoft.com/en-us/library/windows/apps/windows.networking.pushnotifications.pushnotificationchannel.aspx" TargetMode="External"/><Relationship Id="rId25" Type="http://schemas.openxmlformats.org/officeDocument/2006/relationships/hyperlink" Target="http://msdn.microsoft.com/en-us/library/windows/apps/hh465435.aspx" TargetMode="External"/><Relationship Id="rId33" Type="http://schemas.openxmlformats.org/officeDocument/2006/relationships/hyperlink" Target="http://code.msdn.microsoft.com/windowsapps/Raw-Notifications-using-adb63a01" TargetMode="External"/><Relationship Id="rId38" Type="http://schemas.openxmlformats.org/officeDocument/2006/relationships/hyperlink" Target="http://msdn.microsoft.com/en-us/library/windowsazure/jj591477.aspx" TargetMode="Externa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msdn.microsoft.com/en-us/library/windows/apps/windows.networking.pushnotifications.pushnotificationchannelmanager.aspx" TargetMode="External"/><Relationship Id="rId20" Type="http://schemas.openxmlformats.org/officeDocument/2006/relationships/hyperlink" Target="http://code.msdn.microsoft.com/windowsapps/Push-and-periodic-de225603" TargetMode="External"/><Relationship Id="rId29" Type="http://schemas.openxmlformats.org/officeDocument/2006/relationships/hyperlink" Target="http://www.windowsazure.com/en-us/develop/mobile/tutorials/get-started-with-push-js/" TargetMode="External"/><Relationship Id="rId41" Type="http://schemas.openxmlformats.org/officeDocument/2006/relationships/hyperlink" Target="http://code.msdn.microsoft.com/windowsapps/Tile-Toast-and-Badge-Push-90ee6ff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de.msdn.microsoft.com/windowsapps/Raw-notifications-sample-3bc28c5d" TargetMode="External"/><Relationship Id="rId24" Type="http://schemas.openxmlformats.org/officeDocument/2006/relationships/hyperlink" Target="http://msdn.microsoft.com/en-us/library/windows/apps/hh465435.aspx" TargetMode="External"/><Relationship Id="rId32" Type="http://schemas.openxmlformats.org/officeDocument/2006/relationships/hyperlink" Target="http://code.msdn.microsoft.com/windowsapps/Tile-Toast-and-Badge-Push-90ee6ff1" TargetMode="External"/><Relationship Id="rId37" Type="http://schemas.openxmlformats.org/officeDocument/2006/relationships/hyperlink" Target="http://msdn.microsoft.com/en-us/library/windowsazure/jj554220.aspx" TargetMode="External"/><Relationship Id="rId40" Type="http://schemas.openxmlformats.org/officeDocument/2006/relationships/hyperlink" Target="https://github.com/tjanczuk/wns/blob/master/README.md"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msdn.microsoft.com/library/windows/apps/hh465407.aspx" TargetMode="External"/><Relationship Id="rId23" Type="http://schemas.openxmlformats.org/officeDocument/2006/relationships/hyperlink" Target="http://msdn.microsoft.com/en-us/library/windows/apps/xaml/hh868252.aspx" TargetMode="External"/><Relationship Id="rId28" Type="http://schemas.openxmlformats.org/officeDocument/2006/relationships/hyperlink" Target="http://www.windowsazure.com/en-us/develop/mobile/tutorials/get-started-with-push-dotnet/" TargetMode="External"/><Relationship Id="rId36" Type="http://schemas.openxmlformats.org/officeDocument/2006/relationships/hyperlink" Target="http://msdn.microsoft.com/en-us/library/windowsazure/jj553650.aspx" TargetMode="External"/><Relationship Id="rId49" Type="http://schemas.openxmlformats.org/officeDocument/2006/relationships/footer" Target="footer3.xml"/><Relationship Id="rId10" Type="http://schemas.openxmlformats.org/officeDocument/2006/relationships/hyperlink" Target="http://msdn.microsoft.com/en-us/library/windows/apps/windows.networking.pushnotifications.pushnotificationchannel.pushnotificationreceived.aspx" TargetMode="External"/><Relationship Id="rId19" Type="http://schemas.openxmlformats.org/officeDocument/2006/relationships/hyperlink" Target="http://blogs.msdn.com/b/windowsappdev/archive/2012/05/24/being-productive-in-the-background-background-tasks.aspx" TargetMode="External"/><Relationship Id="rId31" Type="http://schemas.openxmlformats.org/officeDocument/2006/relationships/hyperlink" Target="http://www.windowsazure.com/en-us/develop/mobile/tutorials/get-started-with-users-js/" TargetMode="External"/><Relationship Id="rId44" Type="http://schemas.openxmlformats.org/officeDocument/2006/relationships/header" Target="header1.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windows/apps/br241283.aspx" TargetMode="External"/><Relationship Id="rId14" Type="http://schemas.openxmlformats.org/officeDocument/2006/relationships/image" Target="media/image1.png"/><Relationship Id="rId22" Type="http://schemas.openxmlformats.org/officeDocument/2006/relationships/hyperlink" Target="http://go.microsoft.com/fwlink/?LinkID=269853" TargetMode="External"/><Relationship Id="rId27" Type="http://schemas.openxmlformats.org/officeDocument/2006/relationships/hyperlink" Target="http://go.microsoft.com/fwlink/?LinkId=257545&amp;clcid=0x409" TargetMode="External"/><Relationship Id="rId30" Type="http://schemas.openxmlformats.org/officeDocument/2006/relationships/hyperlink" Target="http://www.windowsazure.com/en-us/develop/mobile/tutorials/get-started-with-push-dotnet/" TargetMode="External"/><Relationship Id="rId35" Type="http://schemas.openxmlformats.org/officeDocument/2006/relationships/hyperlink" Target="http://msdn.microsoft.com/en-us/library/windowsazure/jj554236.aspx" TargetMode="External"/><Relationship Id="rId43" Type="http://schemas.openxmlformats.org/officeDocument/2006/relationships/hyperlink" Target="http://blogs.msdn.com/b/microsoft_press/archive/2012/10/29/free-ebook-programming-windows-8-apps-with-html-css-and-javascript.aspx" TargetMode="External"/><Relationship Id="rId48" Type="http://schemas.openxmlformats.org/officeDocument/2006/relationships/header" Target="header3.xml"/><Relationship Id="rId8" Type="http://schemas.microsoft.com/office/2011/relationships/commentsExtended" Target="commentsExtended.xml"/><Relationship Id="rId5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6922</Words>
  <Characters>39460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Kraig Brockschmidt</dc:creator>
  <cp:lastModifiedBy>Kraig Brockschmidt</cp:lastModifiedBy>
  <cp:revision>3</cp:revision>
  <dcterms:created xsi:type="dcterms:W3CDTF">2013-03-12T16:26:00Z</dcterms:created>
  <dcterms:modified xsi:type="dcterms:W3CDTF">2013-03-12T16:28:00Z</dcterms:modified>
</cp:coreProperties>
</file>