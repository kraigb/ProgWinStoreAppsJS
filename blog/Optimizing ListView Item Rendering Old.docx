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0BBC" w14:textId="0A2BB34B" w:rsidR="004202E5" w:rsidRDefault="004202E5" w:rsidP="00C87926">
      <w:pPr>
        <w:pStyle w:val="Heading1"/>
      </w:pPr>
      <w:bookmarkStart w:id="0" w:name="_GoBack"/>
      <w:bookmarkEnd w:id="0"/>
      <w:r>
        <w:t>Optimizing ListView Item Rendering</w:t>
      </w:r>
    </w:p>
    <w:p w14:paraId="188D551E" w14:textId="161AB8D2" w:rsidR="004202E5" w:rsidRDefault="004202E5" w:rsidP="004202E5">
      <w:pPr>
        <w:pStyle w:val="Normalunindented"/>
      </w:pPr>
      <w:r>
        <w:t xml:space="preserve">The previous post on this blog entitled All About WinJS Promises explored the relationships that are inherent in promises, bringing us to the point where we could decipher some of the more mysterious pieces of promise-heavy code. To delve into the subject more deeply, </w:t>
      </w:r>
      <w:r w:rsidR="00C87926">
        <w:t xml:space="preserve">the </w:t>
      </w:r>
      <w:hyperlink r:id="rId8" w:history="1">
        <w:r w:rsidR="00C87926">
          <w:rPr>
            <w:rStyle w:val="Hyperlink"/>
          </w:rPr>
          <w:t>HTML ListView optimizing p</w:t>
        </w:r>
        <w:r w:rsidR="00C87926" w:rsidRPr="00B50046">
          <w:rPr>
            <w:rStyle w:val="Hyperlink"/>
          </w:rPr>
          <w:t>erformanc</w:t>
        </w:r>
        <w:r w:rsidR="00C87926">
          <w:rPr>
            <w:rStyle w:val="Hyperlink"/>
          </w:rPr>
          <w:t>e sample</w:t>
        </w:r>
      </w:hyperlink>
      <w:r w:rsidR="00C87926">
        <w:t xml:space="preserve"> (</w:t>
      </w:r>
      <w:r w:rsidR="00C87926">
        <w:t xml:space="preserve">specifically </w:t>
      </w:r>
      <w:r w:rsidR="00C87926">
        <w:t>scenario 1)</w:t>
      </w:r>
      <w:r w:rsidR="00C87926">
        <w:t>, provides a number of additional cases of intricately interrelated promises. In this post, then, we’ll look at the different stages of using item rendering functions to optimize ListView performance, and in the process deepen our understanding of promises still further.</w:t>
      </w:r>
    </w:p>
    <w:p w14:paraId="6491F6CC" w14:textId="0DD9C93D" w:rsidR="00C87926" w:rsidRDefault="00C87926" w:rsidP="00C87926">
      <w:r>
        <w:t>T</w:t>
      </w:r>
      <w:r>
        <w:t xml:space="preserve">o be clear, item rendering in a ListView control happens through either a declarative template defined in HTML or through a custom </w:t>
      </w:r>
      <w:r>
        <w:t xml:space="preserve">JavaScript </w:t>
      </w:r>
      <w:r>
        <w:t>function</w:t>
      </w:r>
      <w:r>
        <w:t xml:space="preserve">, where the latter is called for every </w:t>
      </w:r>
      <w:r>
        <w:t xml:space="preserve">item </w:t>
      </w:r>
      <w:r>
        <w:t xml:space="preserve">in the list </w:t>
      </w:r>
      <w:r>
        <w:t>that needs to be rendered</w:t>
      </w:r>
      <w:r>
        <w:t>. T</w:t>
      </w:r>
      <w:r>
        <w:t xml:space="preserve">he benefit </w:t>
      </w:r>
      <w:r>
        <w:t xml:space="preserve">of using </w:t>
      </w:r>
      <w:r>
        <w:t xml:space="preserve">a </w:t>
      </w:r>
      <w:r>
        <w:t xml:space="preserve">rendering </w:t>
      </w:r>
      <w:r>
        <w:t xml:space="preserve">function </w:t>
      </w:r>
      <w:r>
        <w:t xml:space="preserve">is that it </w:t>
      </w:r>
      <w:r>
        <w:t xml:space="preserve">lets you customize the rendering on a per-item basis and </w:t>
      </w:r>
      <w:r>
        <w:t xml:space="preserve">enables </w:t>
      </w:r>
      <w:r>
        <w:t>various optimizations which you cannot achieve with a declarative template.</w:t>
      </w:r>
    </w:p>
    <w:p w14:paraId="67A29DF0" w14:textId="77777777" w:rsidR="00C87926" w:rsidRPr="00C87926" w:rsidRDefault="00C87926" w:rsidP="00C87926"/>
    <w:p w14:paraId="6A99C70B" w14:textId="1A3110BB" w:rsidR="00910705" w:rsidRDefault="00566BE1" w:rsidP="00910705">
      <w:pPr>
        <w:pStyle w:val="Heading2"/>
      </w:pPr>
      <w:r>
        <w:t>Basic Renderers</w:t>
      </w:r>
    </w:p>
    <w:p w14:paraId="77B9DEDC" w14:textId="751E8E22" w:rsidR="00EA2D1C" w:rsidRDefault="00660EBC" w:rsidP="00C87926">
      <w:pPr>
        <w:pStyle w:val="Normalunindented"/>
      </w:pPr>
      <w:r>
        <w:t xml:space="preserve">You might expect that an item rendering function would just </w:t>
      </w:r>
      <w:r w:rsidR="00EA2D1C">
        <w:t>be given a</w:t>
      </w:r>
      <w:r w:rsidR="00C87926">
        <w:t>n</w:t>
      </w:r>
      <w:r w:rsidR="00EA2D1C">
        <w:t xml:space="preserve"> item </w:t>
      </w:r>
      <w:r w:rsidR="00C87926">
        <w:t xml:space="preserve">from the ListView’s data source, and </w:t>
      </w:r>
      <w:r w:rsidR="00EA2D1C">
        <w:t xml:space="preserve">in response </w:t>
      </w:r>
      <w:r w:rsidR="00C87926">
        <w:t xml:space="preserve">it would just </w:t>
      </w:r>
      <w:r>
        <w:t>create the HTML elements needed for that particular item</w:t>
      </w:r>
      <w:r w:rsidR="00C87926">
        <w:t xml:space="preserve"> and return </w:t>
      </w:r>
      <w:r w:rsidR="00EA2D1C">
        <w:t>the root element</w:t>
      </w:r>
      <w:r>
        <w:t xml:space="preserve">. </w:t>
      </w:r>
      <w:r w:rsidR="00C87926">
        <w:t xml:space="preserve">This is essentially what happens, but there are two added considerations. First, </w:t>
      </w:r>
      <w:r w:rsidR="00EA2D1C">
        <w:t xml:space="preserve">the item data itself might be loaded asynchronously, so it makes sense to tie </w:t>
      </w:r>
      <w:r>
        <w:t xml:space="preserve">element creation to the availability of that data. </w:t>
      </w:r>
      <w:r w:rsidR="00EA2D1C">
        <w:t xml:space="preserve">Furthermore, the process of rendering the item itself might involve other asynchronous work, such as loading images </w:t>
      </w:r>
      <w:r w:rsidR="00C87926">
        <w:t xml:space="preserve">from remote URIs </w:t>
      </w:r>
      <w:r w:rsidR="00EA2D1C">
        <w:t xml:space="preserve">or </w:t>
      </w:r>
      <w:r w:rsidR="00C87926">
        <w:t>reading data in other files identified in the item data.</w:t>
      </w:r>
      <w:r w:rsidR="00EA2D1C">
        <w:t xml:space="preserve"> The different levels of optimization, in fact, allow for an arbitrary amount of async work between the request of the item’s elements and actual deliver</w:t>
      </w:r>
      <w:r w:rsidR="00C87926">
        <w:t>y</w:t>
      </w:r>
      <w:r w:rsidR="00EA2D1C">
        <w:t xml:space="preserve"> of those elements.</w:t>
      </w:r>
    </w:p>
    <w:p w14:paraId="04F1EE05" w14:textId="626CB4BF" w:rsidR="00EA2D1C" w:rsidRPr="009D5645" w:rsidRDefault="00EA2D1C" w:rsidP="00EA2D1C">
      <w:r>
        <w:t xml:space="preserve">So instead of giving the rendering function the item data directly, the ListView supplies a promise for that data. And instead of the function returning the item’s root element, it returns a promise for that element. This is what we see in the </w:t>
      </w:r>
      <w:r w:rsidRPr="00C87926">
        <w:rPr>
          <w:b/>
        </w:rPr>
        <w:t>simpleRenderer</w:t>
      </w:r>
      <w:r>
        <w:t xml:space="preserve"> function of the sample:</w:t>
      </w:r>
    </w:p>
    <w:p w14:paraId="407F5E4C" w14:textId="77777777" w:rsidR="00660EBC" w:rsidRPr="009D5645" w:rsidRDefault="00660EBC" w:rsidP="00660EBC">
      <w:pPr>
        <w:pStyle w:val="CodeBlock"/>
      </w:pPr>
      <w:r w:rsidRPr="009D5645">
        <w:rPr>
          <w:color w:val="0000FF"/>
          <w:highlight w:val="white"/>
        </w:rPr>
        <w:t>function</w:t>
      </w:r>
      <w:r w:rsidRPr="009D5645">
        <w:rPr>
          <w:highlight w:val="white"/>
        </w:rPr>
        <w:t xml:space="preserve"> simpleRenderer(itemPromise) {</w:t>
      </w:r>
      <w:r w:rsidRPr="009D5645">
        <w:rPr>
          <w:highlight w:val="white"/>
        </w:rPr>
        <w:br/>
        <w:t xml:space="preserve">    </w:t>
      </w:r>
      <w:r w:rsidRPr="009D5645">
        <w:rPr>
          <w:color w:val="0000FF"/>
          <w:highlight w:val="white"/>
        </w:rPr>
        <w:t>return</w:t>
      </w:r>
      <w:r w:rsidRPr="009D5645">
        <w:rPr>
          <w:highlight w:val="white"/>
        </w:rPr>
        <w:t xml:space="preserve"> itemPromise.then(</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"&lt;img src='"</w:t>
      </w:r>
      <w:r w:rsidRPr="009D5645">
        <w:rPr>
          <w:highlight w:val="white"/>
        </w:rPr>
        <w:t xml:space="preserve"> + item.data.thumbnail +</w:t>
      </w:r>
      <w:r>
        <w:rPr>
          <w:highlight w:val="white"/>
        </w:rPr>
        <w:br/>
        <w:t xml:space="preserve">           </w:t>
      </w:r>
      <w:r w:rsidRPr="009D5645">
        <w:rPr>
          <w:highlight w:val="white"/>
        </w:rPr>
        <w:t xml:space="preserve"> </w:t>
      </w:r>
      <w:r w:rsidRPr="009D5645">
        <w:rPr>
          <w:color w:val="A31515"/>
          <w:highlight w:val="white"/>
        </w:rPr>
        <w:t>"' alt='Databound image' /&gt;&lt;div class='content'&gt;"</w:t>
      </w:r>
      <w:r w:rsidRPr="009D5645">
        <w:rPr>
          <w:highlight w:val="white"/>
        </w:rPr>
        <w:t xml:space="preserve"> + item.data.title + </w:t>
      </w:r>
      <w:r w:rsidRPr="009D5645">
        <w:rPr>
          <w:color w:val="A31515"/>
          <w:highlight w:val="white"/>
        </w:rPr>
        <w:t>"&lt;/div&gt;"</w:t>
      </w:r>
      <w:r w:rsidRPr="009D5645">
        <w:rPr>
          <w:highlight w:val="white"/>
        </w:rPr>
        <w:t>;</w:t>
      </w:r>
      <w:r w:rsidRPr="009D5645">
        <w:rPr>
          <w:highlight w:val="white"/>
        </w:rPr>
        <w:b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7F5EF2BA" w14:textId="132A112A" w:rsidR="00EA2D1C" w:rsidRDefault="00EA2D1C" w:rsidP="00660EBC">
      <w:r>
        <w:t>This code attache</w:t>
      </w:r>
      <w:r w:rsidR="00C87926">
        <w:t>s</w:t>
      </w:r>
      <w:r>
        <w:t xml:space="preserve"> a completed handler to the </w:t>
      </w:r>
      <w:r w:rsidRPr="00EA2D1C">
        <w:rPr>
          <w:b/>
        </w:rPr>
        <w:t>itemPromise</w:t>
      </w:r>
      <w:r>
        <w:t xml:space="preserve">, so that handler is invoked when the item data is available, creating the elements in response. The return value—the promise from </w:t>
      </w:r>
      <w:r w:rsidRPr="00EA2D1C">
        <w:rPr>
          <w:b/>
        </w:rPr>
        <w:t>itemPromise.then</w:t>
      </w:r>
      <w:r>
        <w:t xml:space="preserve">—will be fulfilled when that completed handler returns, and its fulfillment value is </w:t>
      </w:r>
      <w:r w:rsidRPr="00EA2D1C">
        <w:rPr>
          <w:b/>
        </w:rPr>
        <w:t>element</w:t>
      </w:r>
      <w:r>
        <w:t>.</w:t>
      </w:r>
    </w:p>
    <w:p w14:paraId="71517235" w14:textId="65174D5C" w:rsidR="00660EBC" w:rsidRDefault="00660EBC" w:rsidP="00660EBC">
      <w:r>
        <w:t xml:space="preserve">With this, the ListView can join </w:t>
      </w:r>
      <w:r w:rsidR="00EA2D1C">
        <w:t xml:space="preserve">many </w:t>
      </w:r>
      <w:r>
        <w:t>item rendering promises together if it needs to wait until a whole page of items has been built up. It does this, in fact, to intelligently manage how it builds up different pages</w:t>
      </w:r>
      <w:r w:rsidR="00EA2D1C">
        <w:t xml:space="preserve">, building up the </w:t>
      </w:r>
      <w:r>
        <w:t xml:space="preserve">page of </w:t>
      </w:r>
      <w:r w:rsidR="00EA2D1C">
        <w:t xml:space="preserve">visible </w:t>
      </w:r>
      <w:r>
        <w:t xml:space="preserve">items </w:t>
      </w:r>
      <w:r w:rsidR="00EA2D1C">
        <w:t>first, then two offscreen pages forward and back where users are most likely to pan to next.</w:t>
      </w:r>
      <w:r>
        <w:t xml:space="preserve"> In addition, having all these promises in place means that the ListView can </w:t>
      </w:r>
      <w:r w:rsidR="00EA2D1C">
        <w:t xml:space="preserve">easily </w:t>
      </w:r>
      <w:r>
        <w:t>cancel the rendering of unfinished items if the user pans away</w:t>
      </w:r>
      <w:r w:rsidR="00EA2D1C">
        <w:t xml:space="preserve"> and avoid unnecessary element creation</w:t>
      </w:r>
      <w:r>
        <w:t>.</w:t>
      </w:r>
    </w:p>
    <w:p w14:paraId="4475E369" w14:textId="1BB9934B" w:rsidR="00EA2D1C" w:rsidRDefault="00EA2D1C" w:rsidP="00660EBC">
      <w:r>
        <w:t xml:space="preserve">If the rendering function itself needs to perform additional async work, then it can just chain those intermediate promises together, returning the promise from the last </w:t>
      </w:r>
      <w:r>
        <w:rPr>
          <w:b/>
        </w:rPr>
        <w:t>then</w:t>
      </w:r>
      <w:r>
        <w:t xml:space="preserve"> in the chain. For example:</w:t>
      </w:r>
    </w:p>
    <w:p w14:paraId="34AE5747" w14:textId="74F8BBCD" w:rsidR="00EA2D1C" w:rsidRPr="009D5645" w:rsidRDefault="00EA2D1C" w:rsidP="00EA2D1C">
      <w:pPr>
        <w:pStyle w:val="CodeBlock"/>
      </w:pPr>
      <w:r w:rsidRPr="009D5645">
        <w:rPr>
          <w:color w:val="0000FF"/>
          <w:highlight w:val="white"/>
        </w:rPr>
        <w:lastRenderedPageBreak/>
        <w:t>function</w:t>
      </w:r>
      <w:r w:rsidRPr="009D5645">
        <w:rPr>
          <w:highlight w:val="white"/>
        </w:rPr>
        <w:t xml:space="preserve"> s</w:t>
      </w:r>
      <w:r w:rsidR="00566BE1">
        <w:rPr>
          <w:highlight w:val="white"/>
        </w:rPr>
        <w:t>ome</w:t>
      </w:r>
      <w:r w:rsidRPr="009D5645">
        <w:rPr>
          <w:highlight w:val="white"/>
        </w:rPr>
        <w:t>Renderer(itemPromise) {</w:t>
      </w:r>
      <w:r w:rsidRPr="009D5645">
        <w:rPr>
          <w:highlight w:val="white"/>
        </w:rPr>
        <w:br/>
        <w:t xml:space="preserve">    </w:t>
      </w:r>
      <w:r w:rsidRPr="009D5645">
        <w:rPr>
          <w:color w:val="0000FF"/>
          <w:highlight w:val="white"/>
        </w:rPr>
        <w:t>return</w:t>
      </w:r>
      <w:r w:rsidRPr="009D5645">
        <w:rPr>
          <w:highlight w:val="white"/>
        </w:rPr>
        <w:t xml:space="preserve"> itemPromise.then(</w:t>
      </w:r>
      <w:r w:rsidRPr="009D5645">
        <w:rPr>
          <w:color w:val="0000FF"/>
          <w:highlight w:val="white"/>
        </w:rPr>
        <w:t>function</w:t>
      </w:r>
      <w:r w:rsidRPr="009D5645">
        <w:rPr>
          <w:highlight w:val="white"/>
        </w:rPr>
        <w:t xml:space="preserve"> (item) {</w:t>
      </w:r>
      <w:r w:rsidR="00566BE1">
        <w:rPr>
          <w:highlight w:val="white"/>
        </w:rPr>
        <w:br/>
        <w:t xml:space="preserve">        </w:t>
      </w:r>
      <w:r w:rsidR="00566BE1" w:rsidRPr="009D5645">
        <w:rPr>
          <w:color w:val="0000FF"/>
          <w:highlight w:val="white"/>
        </w:rPr>
        <w:t>return</w:t>
      </w:r>
      <w:r w:rsidR="00566BE1" w:rsidRPr="009D5645">
        <w:rPr>
          <w:highlight w:val="white"/>
        </w:rPr>
        <w:t xml:space="preserve"> </w:t>
      </w:r>
      <w:r w:rsidR="00566BE1">
        <w:rPr>
          <w:highlight w:val="white"/>
        </w:rPr>
        <w:t>doSomeWorkAsync(item.data);</w:t>
      </w:r>
      <w:r w:rsidR="00566BE1">
        <w:rPr>
          <w:highlight w:val="white"/>
        </w:rPr>
        <w:br/>
        <w:t xml:space="preserve">    }).then(</w:t>
      </w:r>
      <w:r w:rsidR="00566BE1" w:rsidRPr="009D5645">
        <w:rPr>
          <w:color w:val="0000FF"/>
          <w:highlight w:val="white"/>
        </w:rPr>
        <w:t>function</w:t>
      </w:r>
      <w:r w:rsidR="00566BE1">
        <w:rPr>
          <w:highlight w:val="white"/>
        </w:rPr>
        <w:t xml:space="preserve"> (results) {</w:t>
      </w:r>
      <w:r w:rsidR="00566BE1">
        <w:rPr>
          <w:highlight w:val="white"/>
        </w:rPr>
        <w:br/>
      </w:r>
      <w:r w:rsidR="00566BE1">
        <w:rPr>
          <w:highlight w:val="white"/>
        </w:rPr>
        <w:t xml:space="preserve">        </w:t>
      </w:r>
      <w:r w:rsidR="00566BE1" w:rsidRPr="009D5645">
        <w:rPr>
          <w:color w:val="0000FF"/>
          <w:highlight w:val="white"/>
        </w:rPr>
        <w:t>return</w:t>
      </w:r>
      <w:r w:rsidR="00566BE1" w:rsidRPr="009D5645">
        <w:rPr>
          <w:highlight w:val="white"/>
        </w:rPr>
        <w:t xml:space="preserve"> </w:t>
      </w:r>
      <w:r w:rsidR="00566BE1">
        <w:rPr>
          <w:highlight w:val="white"/>
        </w:rPr>
        <w:t>do</w:t>
      </w:r>
      <w:r w:rsidR="00566BE1">
        <w:rPr>
          <w:highlight w:val="white"/>
        </w:rPr>
        <w:t>More</w:t>
      </w:r>
      <w:r w:rsidR="00566BE1">
        <w:rPr>
          <w:highlight w:val="white"/>
        </w:rPr>
        <w:t>Work</w:t>
      </w:r>
      <w:r w:rsidR="00566BE1">
        <w:rPr>
          <w:highlight w:val="white"/>
        </w:rPr>
        <w:t>Async</w:t>
      </w:r>
      <w:r w:rsidR="00566BE1">
        <w:rPr>
          <w:highlight w:val="white"/>
        </w:rPr>
        <w:t>(</w:t>
      </w:r>
      <w:r w:rsidR="00566BE1">
        <w:rPr>
          <w:highlight w:val="white"/>
        </w:rPr>
        <w:t>results1</w:t>
      </w:r>
      <w:r w:rsidR="00566BE1">
        <w:rPr>
          <w:highlight w:val="white"/>
        </w:rPr>
        <w:t>);</w:t>
      </w:r>
      <w:r w:rsidR="00566BE1">
        <w:rPr>
          <w:highlight w:val="white"/>
        </w:rPr>
        <w:br/>
        <w:t xml:space="preserve">    }).then(</w:t>
      </w:r>
      <w:r w:rsidR="00566BE1" w:rsidRPr="009D5645">
        <w:rPr>
          <w:color w:val="0000FF"/>
          <w:highlight w:val="white"/>
        </w:rPr>
        <w:t>function</w:t>
      </w:r>
      <w:r w:rsidR="00566BE1">
        <w:rPr>
          <w:highlight w:val="white"/>
        </w:rPr>
        <w:t xml:space="preserve"> (results</w:t>
      </w:r>
      <w:r w:rsidR="00566BE1">
        <w:rPr>
          <w:highlight w:val="white"/>
        </w:rPr>
        <w:t>2</w:t>
      </w:r>
      <w:r w:rsidR="00566BE1">
        <w:rPr>
          <w:highlight w:val="white"/>
        </w:rPr>
        <w:t>) {</w:t>
      </w:r>
      <w:r w:rsidR="00566BE1">
        <w:rPr>
          <w:highlight w:val="white"/>
        </w:rPr>
        <w:br/>
      </w:r>
      <w:r w:rsidRPr="009D5645">
        <w:rPr>
          <w:highlight w:val="white"/>
        </w:rP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r>
      <w:r w:rsidR="00566BE1" w:rsidRPr="009D5645">
        <w:rPr>
          <w:highlight w:val="white"/>
        </w:rPr>
        <w:t xml:space="preserve">        </w:t>
      </w:r>
      <w:r w:rsidR="00566BE1" w:rsidRPr="009D5645">
        <w:rPr>
          <w:color w:val="008000"/>
          <w:highlight w:val="white"/>
        </w:rPr>
        <w:t xml:space="preserve">// </w:t>
      </w:r>
      <w:r w:rsidR="00566BE1">
        <w:rPr>
          <w:color w:val="008000"/>
          <w:highlight w:val="white"/>
        </w:rPr>
        <w:t>Use results</w:t>
      </w:r>
      <w:r w:rsidR="00566BE1">
        <w:rPr>
          <w:color w:val="008000"/>
          <w:highlight w:val="white"/>
        </w:rPr>
        <w:t>2</w:t>
      </w:r>
      <w:r w:rsidR="00566BE1">
        <w:rPr>
          <w:color w:val="008000"/>
          <w:highlight w:val="white"/>
        </w:rPr>
        <w:t xml:space="preserve"> to configure the element</w:t>
      </w:r>
      <w:r w:rsidR="00566BE1">
        <w:rPr>
          <w:highlight w:val="white"/>
        </w:rPr>
        <w:br/>
      </w:r>
      <w:r w:rsidRPr="009D5645">
        <w:rPr>
          <w:highlight w:val="white"/>
        </w:rPr>
        <w:t xml:space="preserve">        </w:t>
      </w:r>
      <w:r w:rsidRPr="009D5645">
        <w:rPr>
          <w:color w:val="0000FF"/>
          <w:highlight w:val="white"/>
        </w:rPr>
        <w:t>return</w:t>
      </w:r>
      <w:r w:rsidRPr="009D5645">
        <w:rPr>
          <w:highlight w:val="white"/>
        </w:rPr>
        <w:t xml:space="preserve"> element;</w:t>
      </w:r>
      <w:r w:rsidRPr="009D5645">
        <w:rPr>
          <w:highlight w:val="white"/>
        </w:rPr>
        <w:br/>
        <w:t xml:space="preserve">    });</w:t>
      </w:r>
      <w:r w:rsidRPr="009D5645">
        <w:rPr>
          <w:highlight w:val="white"/>
        </w:rPr>
        <w:br/>
        <w:t>}</w:t>
      </w:r>
    </w:p>
    <w:p w14:paraId="332405B4" w14:textId="5E94E3C5" w:rsidR="00660EBC" w:rsidRDefault="00660EBC" w:rsidP="00660EBC">
      <w:pPr>
        <w:pStyle w:val="Heading2"/>
      </w:pPr>
      <w:r>
        <w:t>Placeholder</w:t>
      </w:r>
      <w:r w:rsidR="00C87926">
        <w:t xml:space="preserve"> Renderers</w:t>
      </w:r>
    </w:p>
    <w:p w14:paraId="07FB9CAA" w14:textId="77777777" w:rsidR="00660EBC" w:rsidRDefault="00660EBC" w:rsidP="00566BE1">
      <w:pPr>
        <w:pStyle w:val="Normalunindented"/>
      </w:pPr>
      <w:r>
        <w:t xml:space="preserve">The next stage of ListView optimization involves what’s called a </w:t>
      </w:r>
      <w:r>
        <w:rPr>
          <w:i/>
        </w:rPr>
        <w:t>placeholder renderer</w:t>
      </w:r>
      <w:r w:rsidRPr="00541FC0">
        <w:t xml:space="preserve">, which </w:t>
      </w:r>
      <w:r>
        <w:t>separates building up the element into two stages. Here, the renderer returns an object that contains two properties:</w:t>
      </w:r>
    </w:p>
    <w:p w14:paraId="5AB5EA2B" w14:textId="77777777" w:rsidR="00660EBC" w:rsidRDefault="00660EBC" w:rsidP="00660EBC">
      <w:pPr>
        <w:pStyle w:val="ListParagraph"/>
        <w:widowControl/>
        <w:numPr>
          <w:ilvl w:val="0"/>
          <w:numId w:val="41"/>
        </w:numPr>
        <w:autoSpaceDE/>
        <w:autoSpaceDN/>
        <w:adjustRightInd/>
        <w:spacing w:after="160" w:line="259" w:lineRule="auto"/>
        <w:textAlignment w:val="auto"/>
      </w:pPr>
      <w:r w:rsidRPr="00566BE1">
        <w:rPr>
          <w:b/>
        </w:rPr>
        <w:t xml:space="preserve">element </w:t>
      </w:r>
      <w:r>
        <w:t> The top-level element in the item’s structure that’s enough to define its size and shape and is not dependent on the item data. This allows the ListView to quickly determine how those items are laid out in the list without having to build up all the child elements.</w:t>
      </w:r>
    </w:p>
    <w:p w14:paraId="0FE5473F" w14:textId="1BB2F2A7" w:rsidR="00660EBC" w:rsidRDefault="00660EBC" w:rsidP="00660EBC">
      <w:pPr>
        <w:pStyle w:val="ListParagraph"/>
        <w:widowControl/>
        <w:numPr>
          <w:ilvl w:val="0"/>
          <w:numId w:val="41"/>
        </w:numPr>
        <w:autoSpaceDE/>
        <w:autoSpaceDN/>
        <w:adjustRightInd/>
        <w:spacing w:after="160" w:line="259" w:lineRule="auto"/>
        <w:textAlignment w:val="auto"/>
      </w:pPr>
      <w:r w:rsidRPr="00566BE1">
        <w:rPr>
          <w:b/>
        </w:rPr>
        <w:t>renderComplete</w:t>
      </w:r>
      <w:r w:rsidRPr="0093192D">
        <w:t> </w:t>
      </w:r>
      <w:r>
        <w:t xml:space="preserve">A promise that’s fulfilled when the remainder of the element’s contents are constructed, that is, returns the promise from </w:t>
      </w:r>
      <w:r w:rsidR="00566BE1">
        <w:t xml:space="preserve">whatever chain you have starting with </w:t>
      </w:r>
      <w:r w:rsidRPr="00566BE1">
        <w:rPr>
          <w:b/>
        </w:rPr>
        <w:t>itemPromise.then</w:t>
      </w:r>
      <w:r w:rsidR="00566BE1">
        <w:t xml:space="preserve"> as before. </w:t>
      </w:r>
      <w:r>
        <w:t>The completed handler in this case, however, need not return a promise if no async work is involved.</w:t>
      </w:r>
    </w:p>
    <w:p w14:paraId="69EAE445" w14:textId="0EF3B660" w:rsidR="00660EBC" w:rsidRDefault="00660EBC" w:rsidP="00660EBC">
      <w:r>
        <w:t xml:space="preserve">All </w:t>
      </w:r>
      <w:r w:rsidR="00566BE1">
        <w:t xml:space="preserve">that’s happening here </w:t>
      </w:r>
      <w:r>
        <w:t xml:space="preserve">is </w:t>
      </w:r>
      <w:r w:rsidR="00566BE1">
        <w:t xml:space="preserve">that </w:t>
      </w:r>
      <w:r>
        <w:t>the item construction process allow</w:t>
      </w:r>
      <w:r w:rsidR="00566BE1">
        <w:t>s</w:t>
      </w:r>
      <w:r>
        <w:t xml:space="preserve"> the ListView to ask for the outer placeholder separately from the full item. The ListView is smart enough to check whether your renderer returns a promise (the </w:t>
      </w:r>
      <w:r w:rsidR="00566BE1">
        <w:t>basic</w:t>
      </w:r>
      <w:r>
        <w:t xml:space="preserve"> case</w:t>
      </w:r>
      <w:r w:rsidR="00566BE1">
        <w:t xml:space="preserve"> as before</w:t>
      </w:r>
      <w:r>
        <w:t xml:space="preserve">) or an object with </w:t>
      </w:r>
      <w:r w:rsidRPr="00566BE1">
        <w:rPr>
          <w:b/>
        </w:rPr>
        <w:t>element</w:t>
      </w:r>
      <w:r>
        <w:t xml:space="preserve"> and </w:t>
      </w:r>
      <w:r w:rsidRPr="00566BE1">
        <w:rPr>
          <w:b/>
        </w:rPr>
        <w:t>renderComplete</w:t>
      </w:r>
      <w:r>
        <w:t xml:space="preserve"> properties (more advanced cases). Thus the equivalent placeholder renderer for the </w:t>
      </w:r>
      <w:r w:rsidR="00566BE1">
        <w:t xml:space="preserve">previous </w:t>
      </w:r>
      <w:r w:rsidR="00566BE1" w:rsidRPr="00566BE1">
        <w:rPr>
          <w:b/>
        </w:rPr>
        <w:t>simpleRenderer</w:t>
      </w:r>
      <w:r w:rsidR="00566BE1">
        <w:t xml:space="preserve"> </w:t>
      </w:r>
      <w:r>
        <w:t>is as follows</w:t>
      </w:r>
      <w:r w:rsidR="00566BE1">
        <w:t xml:space="preserve"> (this is also in the sample)</w:t>
      </w:r>
      <w:r>
        <w:t>:</w:t>
      </w:r>
    </w:p>
    <w:p w14:paraId="73442798" w14:textId="77777777" w:rsidR="00660EBC" w:rsidRDefault="00660EBC" w:rsidP="00660EBC">
      <w:pPr>
        <w:pStyle w:val="CodeBlock"/>
      </w:pPr>
      <w:r w:rsidRPr="009D5645">
        <w:rPr>
          <w:color w:val="0000FF"/>
          <w:highlight w:val="white"/>
        </w:rPr>
        <w:t>function</w:t>
      </w:r>
      <w:r w:rsidRPr="009D5645">
        <w:rPr>
          <w:highlight w:val="white"/>
        </w:rPr>
        <w:t xml:space="preserve"> placeholderRenderer(itemPromise) {</w:t>
      </w:r>
      <w:r w:rsidRPr="009D5645">
        <w:rPr>
          <w:highlight w:val="white"/>
        </w:rPr>
        <w:br/>
        <w:t xml:space="preserve">    </w:t>
      </w:r>
      <w:r w:rsidRPr="009D5645">
        <w:rPr>
          <w:color w:val="008000"/>
          <w:highlight w:val="white"/>
        </w:rPr>
        <w:t>// create a basic template for the item which doesn't depend on the data</w:t>
      </w:r>
      <w:r w:rsidRPr="009D5645">
        <w:rPr>
          <w:highlight w:val="white"/>
        </w:rPr>
        <w:br/>
        <w:t xml:space="preserve">    </w:t>
      </w:r>
      <w:r w:rsidRPr="009D5645">
        <w:rPr>
          <w:color w:val="0000FF"/>
          <w:highlight w:val="white"/>
        </w:rPr>
        <w:t>var</w:t>
      </w:r>
      <w:r w:rsidRPr="009D5645">
        <w:rPr>
          <w:highlight w:val="white"/>
        </w:rPr>
        <w:t xml:space="preserve"> element = document.createElement(</w:t>
      </w:r>
      <w:r w:rsidRPr="009D5645">
        <w:rPr>
          <w:color w:val="A31515"/>
          <w:highlight w:val="white"/>
        </w:rPr>
        <w:t>"div"</w:t>
      </w:r>
      <w:r w:rsidRPr="009D5645">
        <w:rPr>
          <w:highlight w:val="white"/>
        </w:rPr>
        <w:t>);</w:t>
      </w:r>
      <w:r w:rsidRPr="009D5645">
        <w:rPr>
          <w:highlight w:val="white"/>
        </w:rPr>
        <w:br/>
        <w:t xml:space="preserve">    element.className = </w:t>
      </w:r>
      <w:r w:rsidRPr="009D5645">
        <w:rPr>
          <w:color w:val="A31515"/>
          <w:highlight w:val="white"/>
        </w:rPr>
        <w:t>"itemTempl"</w:t>
      </w:r>
      <w:r w:rsidRPr="009D5645">
        <w:rPr>
          <w:highlight w:val="white"/>
        </w:rPr>
        <w:t>;</w:t>
      </w:r>
      <w:r w:rsidRPr="009D5645">
        <w:rPr>
          <w:highlight w:val="white"/>
        </w:rPr>
        <w:br/>
        <w:t xml:space="preserve">    element.innerHTML = </w:t>
      </w:r>
      <w:r w:rsidRPr="009D5645">
        <w:rPr>
          <w:color w:val="A31515"/>
          <w:highlight w:val="white"/>
        </w:rPr>
        <w:t>"&lt;div class='content'&gt;...&lt;/div&gt;"</w:t>
      </w:r>
      <w:r w:rsidRPr="009D5645">
        <w:rPr>
          <w:highlight w:val="white"/>
        </w:rPr>
        <w:t>;</w:t>
      </w:r>
      <w:r w:rsidRPr="009D5645">
        <w:rPr>
          <w:highlight w:val="white"/>
        </w:rPr>
        <w:br/>
      </w:r>
      <w:r w:rsidRPr="009D5645">
        <w:rPr>
          <w:highlight w:val="white"/>
        </w:rPr>
        <w:br/>
        <w:t xml:space="preserve">    </w:t>
      </w:r>
      <w:r w:rsidRPr="009D5645">
        <w:rPr>
          <w:color w:val="008000"/>
          <w:highlight w:val="white"/>
        </w:rPr>
        <w:t>// return the element as the placeholder, and a callback to update it when data is available</w:t>
      </w:r>
      <w:r w:rsidRPr="009D5645">
        <w:rPr>
          <w:highlight w:val="white"/>
        </w:rPr>
        <w:br/>
        <w:t xml:space="preserve">    </w:t>
      </w:r>
      <w:r w:rsidRPr="009D5645">
        <w:rPr>
          <w:color w:val="0000FF"/>
          <w:highlight w:val="white"/>
        </w:rPr>
        <w:t>return</w:t>
      </w:r>
      <w:r w:rsidRPr="009D5645">
        <w:rPr>
          <w:highlight w:val="white"/>
        </w:rPr>
        <w:t xml:space="preserve"> {</w:t>
      </w:r>
      <w:r w:rsidRPr="009D5645">
        <w:rPr>
          <w:highlight w:val="white"/>
        </w:rPr>
        <w:br/>
        <w:t xml:space="preserve">        element: element,</w:t>
      </w:r>
      <w:r>
        <w:rPr>
          <w:highlight w:val="white"/>
        </w:rPr>
        <w:br/>
      </w:r>
      <w:r w:rsidRPr="009D5645">
        <w:rPr>
          <w:highlight w:val="white"/>
        </w:rPr>
        <w:br/>
        <w:t xml:space="preserve">        </w:t>
      </w:r>
      <w:r w:rsidRPr="009D5645">
        <w:rPr>
          <w:color w:val="008000"/>
          <w:highlight w:val="white"/>
        </w:rPr>
        <w:t>// specifies a promise that will be completed when rendering is complete</w:t>
      </w:r>
      <w:r w:rsidRPr="009D5645">
        <w:rPr>
          <w:highlight w:val="white"/>
        </w:rPr>
        <w:br/>
        <w:t xml:space="preserve">        </w:t>
      </w:r>
      <w:r w:rsidRPr="009D5645">
        <w:rPr>
          <w:color w:val="008000"/>
          <w:highlight w:val="white"/>
        </w:rPr>
        <w:t>// itemPromise will complete when the data is available</w:t>
      </w:r>
      <w:r w:rsidRPr="009D5645">
        <w:rPr>
          <w:highlight w:val="white"/>
        </w:rPr>
        <w:br/>
        <w:t xml:space="preserve">        renderComplete: itemPromise.then(</w:t>
      </w:r>
      <w:r w:rsidRPr="009D5645">
        <w:rPr>
          <w:color w:val="0000FF"/>
          <w:highlight w:val="white"/>
        </w:rPr>
        <w:t>function</w:t>
      </w:r>
      <w:r w:rsidRPr="009D5645">
        <w:rPr>
          <w:highlight w:val="white"/>
        </w:rPr>
        <w:t xml:space="preserve"> (item) {</w:t>
      </w:r>
      <w:r w:rsidRPr="009D5645">
        <w:rPr>
          <w:highlight w:val="white"/>
        </w:rPr>
        <w:br/>
        <w:t xml:space="preserve">            </w:t>
      </w:r>
      <w:r w:rsidRPr="009D5645">
        <w:rPr>
          <w:color w:val="008000"/>
          <w:highlight w:val="white"/>
        </w:rPr>
        <w:t>// mutate the element to include the data</w:t>
      </w:r>
      <w:r w:rsidRPr="009D5645">
        <w:rPr>
          <w:highlight w:val="white"/>
        </w:rPr>
        <w:br/>
        <w:t xml:space="preserve">            element.querySelector(</w:t>
      </w:r>
      <w:r w:rsidRPr="009D5645">
        <w:rPr>
          <w:color w:val="A31515"/>
          <w:highlight w:val="white"/>
        </w:rPr>
        <w:t>".content"</w:t>
      </w:r>
      <w:r w:rsidRPr="009D5645">
        <w:rPr>
          <w:highlight w:val="white"/>
        </w:rPr>
        <w:t>).innerText = item.data.title;</w:t>
      </w:r>
      <w:r w:rsidRPr="009D5645">
        <w:rPr>
          <w:highlight w:val="white"/>
        </w:rPr>
        <w:br/>
        <w:t xml:space="preserve">            element.insertAdjacentHTML(</w:t>
      </w:r>
      <w:r w:rsidRPr="009D5645">
        <w:rPr>
          <w:color w:val="A31515"/>
          <w:highlight w:val="white"/>
        </w:rPr>
        <w:t>"afterBegin"</w:t>
      </w:r>
      <w:r w:rsidRPr="009D5645">
        <w:rPr>
          <w:highlight w:val="white"/>
        </w:rPr>
        <w:t xml:space="preserve">, </w:t>
      </w:r>
      <w:r w:rsidRPr="009D5645">
        <w:rPr>
          <w:color w:val="A31515"/>
          <w:highlight w:val="white"/>
        </w:rPr>
        <w:t>"&lt;img src='"</w:t>
      </w:r>
      <w:r w:rsidRPr="009D5645">
        <w:rPr>
          <w:highlight w:val="white"/>
        </w:rPr>
        <w:t xml:space="preserve"> +</w:t>
      </w:r>
      <w:r>
        <w:rPr>
          <w:highlight w:val="white"/>
        </w:rPr>
        <w:br/>
        <w:t xml:space="preserve">                </w:t>
      </w:r>
      <w:r w:rsidRPr="009D5645">
        <w:rPr>
          <w:highlight w:val="white"/>
        </w:rPr>
        <w:t xml:space="preserve">item.data.thumbnail + </w:t>
      </w:r>
      <w:r w:rsidRPr="009D5645">
        <w:rPr>
          <w:color w:val="A31515"/>
          <w:highlight w:val="white"/>
        </w:rPr>
        <w:t>"' alt='Databound image' /&gt;"</w:t>
      </w:r>
      <w:r w:rsidRPr="009D5645">
        <w:rPr>
          <w:highlight w:val="white"/>
        </w:rPr>
        <w:t>);</w:t>
      </w:r>
      <w:r w:rsidRPr="009D5645">
        <w:rPr>
          <w:highlight w:val="white"/>
        </w:rPr>
        <w:br/>
        <w:t xml:space="preserve">        })</w:t>
      </w:r>
      <w:r w:rsidRPr="009D5645">
        <w:rPr>
          <w:highlight w:val="white"/>
        </w:rPr>
        <w:br/>
        <w:t xml:space="preserve">    };</w:t>
      </w:r>
      <w:r w:rsidRPr="009D5645">
        <w:rPr>
          <w:highlight w:val="white"/>
        </w:rPr>
        <w:br/>
        <w:t>}</w:t>
      </w:r>
    </w:p>
    <w:p w14:paraId="18AFEE14" w14:textId="36A843F0" w:rsidR="00660EBC" w:rsidRDefault="00660EBC" w:rsidP="00660EBC">
      <w:r>
        <w:t xml:space="preserve">Note that the </w:t>
      </w:r>
      <w:r w:rsidRPr="00566BE1">
        <w:rPr>
          <w:b/>
        </w:rPr>
        <w:t>element.innerHTML</w:t>
      </w:r>
      <w:r>
        <w:t xml:space="preserve"> assignment can even be moved inside </w:t>
      </w:r>
      <w:r w:rsidRPr="00566BE1">
        <w:rPr>
          <w:b/>
        </w:rPr>
        <w:t>renderComplete</w:t>
      </w:r>
      <w:r>
        <w:t xml:space="preserve"> because the </w:t>
      </w:r>
      <w:r w:rsidRPr="0054098D">
        <w:rPr>
          <w:i/>
        </w:rPr>
        <w:t>itemTempl</w:t>
      </w:r>
      <w:r>
        <w:t xml:space="preserve"> class in css/scenario1.css specifies the width and height of the item directly. The reason why it’s included in the </w:t>
      </w:r>
      <w:r w:rsidRPr="00566BE1">
        <w:rPr>
          <w:b/>
        </w:rPr>
        <w:t>element</w:t>
      </w:r>
      <w:r>
        <w:t xml:space="preserve"> property is because it provides the default “…” text in the placeholder. You could just as easily use an </w:t>
      </w:r>
      <w:r w:rsidRPr="00566BE1">
        <w:rPr>
          <w:rStyle w:val="InlineCodeColor"/>
          <w:b/>
        </w:rPr>
        <w:t>img</w:t>
      </w:r>
      <w:r>
        <w:t xml:space="preserve"> element that refers to a small in-package resource that’s shared across all the items (and thus renders quickly).</w:t>
      </w:r>
    </w:p>
    <w:p w14:paraId="1C9681E3" w14:textId="2A647EAF" w:rsidR="00660EBC" w:rsidRDefault="00660EBC" w:rsidP="00660EBC">
      <w:r>
        <w:t xml:space="preserve">The next stage now, the </w:t>
      </w:r>
      <w:r w:rsidRPr="00AB633E">
        <w:rPr>
          <w:i/>
        </w:rPr>
        <w:t>recycling placeholder</w:t>
      </w:r>
      <w:r>
        <w:t xml:space="preserve"> renderer, doesn’t add anything new where promises are </w:t>
      </w:r>
      <w:r>
        <w:lastRenderedPageBreak/>
        <w:t xml:space="preserve">concerned. It simply adds awareness of a second parameter called </w:t>
      </w:r>
      <w:r w:rsidRPr="00566BE1">
        <w:rPr>
          <w:b/>
        </w:rPr>
        <w:t>recycled</w:t>
      </w:r>
      <w:r>
        <w:t xml:space="preserve"> that the ListView can provide to your rendering function when the ListView’s </w:t>
      </w:r>
      <w:r w:rsidRPr="00566BE1">
        <w:rPr>
          <w:b/>
        </w:rPr>
        <w:t>loadingBehavior</w:t>
      </w:r>
      <w:r>
        <w:t xml:space="preserve"> is set to </w:t>
      </w:r>
      <w:r w:rsidRPr="00566BE1">
        <w:t>"randomaccess"</w:t>
      </w:r>
      <w:r>
        <w:t xml:space="preserve">. If </w:t>
      </w:r>
      <w:r w:rsidRPr="00566BE1">
        <w:rPr>
          <w:b/>
        </w:rPr>
        <w:t>recycled</w:t>
      </w:r>
      <w:r>
        <w:t xml:space="preserve"> is given, you can just clean out the element, return it as the placeholder, and then fill in the data values within the </w:t>
      </w:r>
      <w:r w:rsidRPr="00566BE1">
        <w:rPr>
          <w:b/>
        </w:rPr>
        <w:t>renderComplete</w:t>
      </w:r>
      <w:r>
        <w:t xml:space="preserve"> promise as before. If it’s not provided (as when the ListView is first created or when </w:t>
      </w:r>
      <w:r w:rsidRPr="00566BE1">
        <w:rPr>
          <w:b/>
        </w:rPr>
        <w:t>loadingBehavior</w:t>
      </w:r>
      <w:r>
        <w:t xml:space="preserve"> is </w:t>
      </w:r>
      <w:r w:rsidRPr="00566BE1">
        <w:t>"incremental")</w:t>
      </w:r>
      <w:r>
        <w:t xml:space="preserve">, you’ll create the element anew. </w:t>
      </w:r>
      <w:r w:rsidR="00C87926">
        <w:t>Here’s the code from the sample for that variation:</w:t>
      </w:r>
    </w:p>
    <w:p w14:paraId="18DAD8A5" w14:textId="77777777" w:rsidR="00C87926" w:rsidRPr="00B0536E" w:rsidRDefault="00C87926" w:rsidP="00C87926">
      <w:pPr>
        <w:pStyle w:val="CodeBlock"/>
      </w:pPr>
      <w:r w:rsidRPr="00B66784">
        <w:rPr>
          <w:color w:val="0000FF"/>
          <w:highlight w:val="white"/>
        </w:rPr>
        <w:t>function</w:t>
      </w:r>
      <w:r w:rsidRPr="00B66784">
        <w:rPr>
          <w:highlight w:val="white"/>
        </w:rPr>
        <w:t xml:space="preserve"> recyclingPlaceholderRenderer(itemPromise, recycled) {</w:t>
      </w:r>
      <w:r w:rsidRPr="00B66784">
        <w:rPr>
          <w:highlight w:val="white"/>
        </w:rPr>
        <w:br/>
        <w:t xml:space="preserve">    </w:t>
      </w:r>
      <w:r w:rsidRPr="00B66784">
        <w:rPr>
          <w:color w:val="0000FF"/>
          <w:highlight w:val="white"/>
        </w:rPr>
        <w:t>var</w:t>
      </w:r>
      <w:r w:rsidRPr="00B66784">
        <w:rPr>
          <w:highlight w:val="white"/>
        </w:rPr>
        <w:t xml:space="preserve"> element, img, label;</w:t>
      </w:r>
      <w:r w:rsidRPr="00B66784">
        <w:rPr>
          <w:highlight w:val="white"/>
        </w:rPr>
        <w:br/>
      </w:r>
      <w:r w:rsidRPr="00AA60D7">
        <w:rPr>
          <w:highlight w:val="white"/>
        </w:rPr>
        <w:t xml:space="preserve">    </w:t>
      </w:r>
      <w:r w:rsidRPr="00AA60D7">
        <w:rPr>
          <w:color w:val="0000FF"/>
          <w:highlight w:val="white"/>
        </w:rPr>
        <w:t>if</w:t>
      </w:r>
      <w:r w:rsidRPr="00AA60D7">
        <w:rPr>
          <w:highlight w:val="white"/>
        </w:rPr>
        <w:t xml:space="preserve"> (!recycled) {</w:t>
      </w:r>
      <w:r w:rsidRPr="00AA60D7">
        <w:rPr>
          <w:highlight w:val="white"/>
        </w:rPr>
        <w:br/>
        <w:t xml:space="preserve">        </w:t>
      </w:r>
      <w:r w:rsidRPr="00AA60D7">
        <w:rPr>
          <w:color w:val="008000"/>
          <w:highlight w:val="white"/>
        </w:rPr>
        <w:t>// create a basic template for the item which doesn't depend on the data</w:t>
      </w:r>
      <w:r>
        <w:rPr>
          <w:color w:val="008000"/>
          <w:highlight w:val="white"/>
        </w:rPr>
        <w:br/>
      </w:r>
      <w:r w:rsidRPr="00AA60D7">
        <w:rPr>
          <w:highlight w:val="white"/>
        </w:rPr>
        <w:t xml:space="preserve">        element = document.createElement(</w:t>
      </w:r>
      <w:r w:rsidRPr="00AA60D7">
        <w:rPr>
          <w:color w:val="A31515"/>
          <w:highlight w:val="white"/>
        </w:rPr>
        <w:t>"div"</w:t>
      </w:r>
      <w:r w:rsidRPr="00AA60D7">
        <w:rPr>
          <w:highlight w:val="white"/>
        </w:rPr>
        <w:t>);</w:t>
      </w:r>
      <w:r>
        <w:rPr>
          <w:highlight w:val="white"/>
        </w:rPr>
        <w:br/>
      </w:r>
      <w:r w:rsidRPr="00AA60D7">
        <w:rPr>
          <w:highlight w:val="white"/>
        </w:rPr>
        <w:t xml:space="preserve">        element.className = </w:t>
      </w:r>
      <w:r w:rsidRPr="00AA60D7">
        <w:rPr>
          <w:color w:val="A31515"/>
          <w:highlight w:val="white"/>
        </w:rPr>
        <w:t>"itemTempl"</w:t>
      </w:r>
      <w:r w:rsidRPr="00AA60D7">
        <w:rPr>
          <w:highlight w:val="white"/>
        </w:rPr>
        <w:t>;</w:t>
      </w:r>
      <w:r>
        <w:rPr>
          <w:highlight w:val="white"/>
        </w:rPr>
        <w:br/>
      </w:r>
      <w:r w:rsidRPr="00AA60D7">
        <w:rPr>
          <w:highlight w:val="white"/>
        </w:rPr>
        <w:t xml:space="preserve">        element.innerHTML = </w:t>
      </w:r>
      <w:r w:rsidRPr="00AA60D7">
        <w:rPr>
          <w:color w:val="A31515"/>
          <w:highlight w:val="white"/>
        </w:rPr>
        <w:t>"&lt;img alt='Databound image' style='visibility:hidden;'/&gt;</w:t>
      </w:r>
      <w:r>
        <w:rPr>
          <w:color w:val="A31515"/>
          <w:highlight w:val="white"/>
        </w:rPr>
        <w:t xml:space="preserve">" </w:t>
      </w:r>
      <w:r w:rsidRPr="00387EFE">
        <w:rPr>
          <w:highlight w:val="white"/>
        </w:rPr>
        <w:t>+</w:t>
      </w:r>
      <w:r>
        <w:rPr>
          <w:color w:val="A31515"/>
          <w:highlight w:val="white"/>
        </w:rPr>
        <w:br/>
        <w:t xml:space="preserve">            "</w:t>
      </w:r>
      <w:r w:rsidRPr="00AA60D7">
        <w:rPr>
          <w:color w:val="A31515"/>
          <w:highlight w:val="white"/>
        </w:rPr>
        <w:t>&lt;div class='content'&gt;...&lt;/div&gt;"</w:t>
      </w:r>
      <w:r w:rsidRPr="00AA60D7">
        <w:rPr>
          <w:highlight w:val="white"/>
        </w:rPr>
        <w:t>;</w:t>
      </w:r>
      <w:r>
        <w:rPr>
          <w:highlight w:val="white"/>
        </w:rPr>
        <w:br/>
        <w:t xml:space="preserve">   </w:t>
      </w:r>
      <w:r w:rsidRPr="00B66784">
        <w:rPr>
          <w:highlight w:val="white"/>
        </w:rPr>
        <w:t xml:space="preserve"> }</w:t>
      </w:r>
      <w:r w:rsidRPr="00B66784">
        <w:rPr>
          <w:highlight w:val="white"/>
        </w:rPr>
        <w:br/>
        <w:t xml:space="preserve">    </w:t>
      </w:r>
      <w:r w:rsidRPr="00B66784">
        <w:rPr>
          <w:color w:val="0000FF"/>
          <w:highlight w:val="white"/>
        </w:rPr>
        <w:t>else</w:t>
      </w:r>
      <w:r w:rsidRPr="00B66784">
        <w:rPr>
          <w:highlight w:val="white"/>
        </w:rPr>
        <w:t xml:space="preserve"> {</w:t>
      </w:r>
      <w:r w:rsidRPr="00B66784">
        <w:rPr>
          <w:highlight w:val="white"/>
        </w:rPr>
        <w:br/>
        <w:t xml:space="preserve">        </w:t>
      </w:r>
      <w:r w:rsidRPr="00B66784">
        <w:rPr>
          <w:color w:val="008000"/>
          <w:highlight w:val="white"/>
        </w:rPr>
        <w:t>// clean up the recycled element so that we can re-use it</w:t>
      </w:r>
      <w:r w:rsidRPr="00B66784">
        <w:rPr>
          <w:highlight w:val="white"/>
        </w:rPr>
        <w:t xml:space="preserve"> </w:t>
      </w:r>
      <w:r w:rsidRPr="00B66784">
        <w:rPr>
          <w:highlight w:val="white"/>
        </w:rPr>
        <w:br/>
        <w:t xml:space="preserve">        element = recycled;</w:t>
      </w:r>
      <w:r w:rsidRPr="00B66784">
        <w:rPr>
          <w:highlight w:val="white"/>
        </w:rPr>
        <w:br/>
        <w:t xml:space="preserve">        label = element.querySelector(</w:t>
      </w:r>
      <w:r w:rsidRPr="00B66784">
        <w:rPr>
          <w:color w:val="A31515"/>
          <w:highlight w:val="white"/>
        </w:rPr>
        <w:t>".content"</w:t>
      </w:r>
      <w:r w:rsidRPr="00B66784">
        <w:rPr>
          <w:highlight w:val="white"/>
        </w:rPr>
        <w:t>);</w:t>
      </w:r>
      <w:r w:rsidRPr="00B66784">
        <w:rPr>
          <w:highlight w:val="white"/>
        </w:rPr>
        <w:br/>
        <w:t xml:space="preserve">        label.innerHTML = </w:t>
      </w:r>
      <w:r w:rsidRPr="00B66784">
        <w:rPr>
          <w:color w:val="A31515"/>
          <w:highlight w:val="white"/>
        </w:rPr>
        <w:t>"..."</w:t>
      </w:r>
      <w:r w:rsidRPr="00B66784">
        <w:rPr>
          <w:highlight w:val="white"/>
        </w:rPr>
        <w:t>;</w:t>
      </w:r>
      <w:r w:rsidRPr="00B66784">
        <w:rPr>
          <w:highlight w:val="white"/>
        </w:rPr>
        <w:br/>
        <w:t xml:space="preserve">        img = element.querySelector(</w:t>
      </w:r>
      <w:r w:rsidRPr="00B66784">
        <w:rPr>
          <w:color w:val="A31515"/>
          <w:highlight w:val="white"/>
        </w:rPr>
        <w:t>"img"</w:t>
      </w:r>
      <w:r w:rsidRPr="00B66784">
        <w:rPr>
          <w:highlight w:val="white"/>
        </w:rPr>
        <w:t>);</w:t>
      </w:r>
      <w:r w:rsidRPr="00B66784">
        <w:rPr>
          <w:highlight w:val="white"/>
        </w:rPr>
        <w:br/>
        <w:t xml:space="preserve">        img.style.visibility = </w:t>
      </w:r>
      <w:r w:rsidRPr="00B66784">
        <w:rPr>
          <w:color w:val="A31515"/>
          <w:highlight w:val="white"/>
        </w:rPr>
        <w:t>"hidden"</w:t>
      </w:r>
      <w:r w:rsidRPr="00B66784">
        <w:rPr>
          <w:highlight w:val="white"/>
        </w:rPr>
        <w:t>;</w:t>
      </w:r>
      <w:r w:rsidRPr="00B66784">
        <w:rPr>
          <w:highlight w:val="white"/>
        </w:rPr>
        <w:br/>
        <w:t xml:space="preserve">    }</w:t>
      </w:r>
      <w:r>
        <w:br/>
      </w:r>
      <w:r w:rsidRPr="00B0536E">
        <w:rPr>
          <w:highlight w:val="white"/>
        </w:rPr>
        <w:t xml:space="preserve">    </w:t>
      </w:r>
      <w:r w:rsidRPr="00B0536E">
        <w:rPr>
          <w:color w:val="0000FF"/>
          <w:highlight w:val="white"/>
        </w:rPr>
        <w:t>return</w:t>
      </w:r>
      <w:r w:rsidRPr="00B0536E">
        <w:rPr>
          <w:highlight w:val="white"/>
        </w:rPr>
        <w:t xml:space="preserve"> {</w:t>
      </w:r>
      <w:r w:rsidRPr="00B50046">
        <w:rPr>
          <w:highlight w:val="white"/>
        </w:rPr>
        <w:br/>
        <w:t xml:space="preserve">        element: element,</w:t>
      </w:r>
      <w:r w:rsidRPr="00B50046">
        <w:rPr>
          <w:highlight w:val="white"/>
        </w:rPr>
        <w:br/>
        <w:t xml:space="preserve">        renderComplete: itemPromise.then(</w:t>
      </w:r>
      <w:r w:rsidRPr="00B50046">
        <w:rPr>
          <w:color w:val="0000FF"/>
          <w:highlight w:val="white"/>
        </w:rPr>
        <w:t>function</w:t>
      </w:r>
      <w:r w:rsidRPr="00B50046">
        <w:rPr>
          <w:highlight w:val="white"/>
        </w:rPr>
        <w:t xml:space="preserve"> (item) {</w:t>
      </w:r>
      <w:r w:rsidRPr="00B50046">
        <w:rPr>
          <w:highlight w:val="white"/>
        </w:rPr>
        <w:br/>
        <w:t xml:space="preserve">            </w:t>
      </w:r>
      <w:r w:rsidRPr="00B50046">
        <w:rPr>
          <w:color w:val="008000"/>
          <w:highlight w:val="white"/>
        </w:rPr>
        <w:t>// mutate the element to include the data</w:t>
      </w:r>
      <w:r w:rsidRPr="00B50046">
        <w:rPr>
          <w:highlight w:val="white"/>
        </w:rPr>
        <w:br/>
        <w:t xml:space="preserve">            </w:t>
      </w:r>
      <w:r w:rsidRPr="00B50046">
        <w:rPr>
          <w:color w:val="0000FF"/>
          <w:highlight w:val="white"/>
        </w:rPr>
        <w:t>if</w:t>
      </w:r>
      <w:r w:rsidRPr="00B50046">
        <w:rPr>
          <w:highlight w:val="white"/>
        </w:rPr>
        <w:t xml:space="preserve"> (!label) {</w:t>
      </w:r>
      <w:r w:rsidRPr="00B50046">
        <w:rPr>
          <w:highlight w:val="white"/>
        </w:rPr>
        <w:br/>
        <w:t xml:space="preserve">                label = element.querySelector(</w:t>
      </w:r>
      <w:r w:rsidRPr="00B50046">
        <w:rPr>
          <w:color w:val="A31515"/>
          <w:highlight w:val="white"/>
        </w:rPr>
        <w:t>".content"</w:t>
      </w:r>
      <w:r w:rsidRPr="00B50046">
        <w:rPr>
          <w:highlight w:val="white"/>
        </w:rPr>
        <w:t>);</w:t>
      </w:r>
      <w:r w:rsidRPr="00B50046">
        <w:rPr>
          <w:highlight w:val="white"/>
        </w:rPr>
        <w:br/>
        <w:t xml:space="preserve">                img = element.querySelector(</w:t>
      </w:r>
      <w:r w:rsidRPr="00B50046">
        <w:rPr>
          <w:color w:val="A31515"/>
          <w:highlight w:val="white"/>
        </w:rPr>
        <w:t>"img"</w:t>
      </w:r>
      <w:r w:rsidRPr="00B50046">
        <w:rPr>
          <w:highlight w:val="white"/>
        </w:rPr>
        <w:t>);</w:t>
      </w:r>
      <w:r w:rsidRPr="00B50046">
        <w:rPr>
          <w:highlight w:val="white"/>
        </w:rPr>
        <w:br/>
        <w:t xml:space="preserve">            }</w:t>
      </w:r>
      <w:r w:rsidRPr="00B50046">
        <w:rPr>
          <w:highlight w:val="white"/>
        </w:rPr>
        <w:br/>
        <w:t xml:space="preserve">            label.innerText = item.data.title;</w:t>
      </w:r>
      <w:r w:rsidRPr="00B50046">
        <w:rPr>
          <w:highlight w:val="white"/>
        </w:rPr>
        <w:br/>
        <w:t xml:space="preserve">            img.src = item.data.thumbnail;</w:t>
      </w:r>
      <w:r w:rsidRPr="00B50046">
        <w:rPr>
          <w:highlight w:val="white"/>
        </w:rPr>
        <w:br/>
        <w:t xml:space="preserve">            img.style.visibility = </w:t>
      </w:r>
      <w:r w:rsidRPr="00B50046">
        <w:rPr>
          <w:color w:val="A31515"/>
          <w:highlight w:val="white"/>
        </w:rPr>
        <w:t>"visible"</w:t>
      </w:r>
      <w:r w:rsidRPr="00B50046">
        <w:rPr>
          <w:highlight w:val="white"/>
        </w:rPr>
        <w:t>;</w:t>
      </w:r>
      <w:r w:rsidRPr="00B50046">
        <w:rPr>
          <w:highlight w:val="white"/>
        </w:rPr>
        <w:br/>
        <w:t xml:space="preserve">        })</w:t>
      </w:r>
      <w:r w:rsidRPr="00B0536E">
        <w:rPr>
          <w:highlight w:val="white"/>
        </w:rPr>
        <w:br/>
        <w:t xml:space="preserve">    };</w:t>
      </w:r>
      <w:r w:rsidRPr="00B0536E">
        <w:rPr>
          <w:highlight w:val="white"/>
        </w:rPr>
        <w:br/>
        <w:t>}</w:t>
      </w:r>
    </w:p>
    <w:p w14:paraId="1EB5E472" w14:textId="77777777" w:rsidR="00C87926" w:rsidRDefault="00C87926" w:rsidP="00C87926">
      <w:r>
        <w:t xml:space="preserve">In </w:t>
      </w:r>
      <w:r w:rsidRPr="00C87926">
        <w:rPr>
          <w:b/>
        </w:rPr>
        <w:t>renderComplete</w:t>
      </w:r>
      <w:r>
        <w:t xml:space="preserve">, be sure to check for the existence of elements that you don’t create for a new placeholder, such as </w:t>
      </w:r>
      <w:r w:rsidRPr="00C87926">
        <w:rPr>
          <w:b/>
        </w:rPr>
        <w:t>label</w:t>
      </w:r>
      <w:r>
        <w:t>, and create them here if needed.</w:t>
      </w:r>
    </w:p>
    <w:p w14:paraId="4309AD39" w14:textId="77777777" w:rsidR="00C87926" w:rsidRDefault="00C87926" w:rsidP="00C87926">
      <w:r>
        <w:t xml:space="preserve">If you’d like to clean out recycled items, you can also provide a function to the ListView’s </w:t>
      </w:r>
      <w:r w:rsidRPr="00C87926">
        <w:rPr>
          <w:b/>
        </w:rPr>
        <w:t>resetItem</w:t>
      </w:r>
      <w:r>
        <w:t xml:space="preserve"> property that would contain the same code as shown above for that case. The same is true for the </w:t>
      </w:r>
      <w:r w:rsidRPr="00C87926">
        <w:rPr>
          <w:b/>
        </w:rPr>
        <w:t>resetGroupHeader</w:t>
      </w:r>
      <w:r>
        <w:t xml:space="preserve"> property, because you can use template functions for group headers as well as items. We haven’t spoken of these as much because group headers are far fewer and don’t typically have the same performance implications. Nevertheless, the capability is there.</w:t>
      </w:r>
    </w:p>
    <w:p w14:paraId="54032CCF" w14:textId="6C5CCCD3" w:rsidR="00C87926" w:rsidRDefault="00C87926" w:rsidP="00C87926">
      <w:pPr>
        <w:pStyle w:val="Heading2"/>
      </w:pPr>
      <w:r>
        <w:t>Multistage Renderers</w:t>
      </w:r>
    </w:p>
    <w:p w14:paraId="71C82EBD" w14:textId="5439F290" w:rsidR="00660EBC" w:rsidRDefault="00660EBC" w:rsidP="00C87926">
      <w:pPr>
        <w:ind w:firstLine="0"/>
      </w:pPr>
      <w:r>
        <w:t xml:space="preserve">This brings us to the penultimate optimization, the </w:t>
      </w:r>
      <w:r w:rsidRPr="00AB633E">
        <w:rPr>
          <w:i/>
        </w:rPr>
        <w:t>multistage renderer</w:t>
      </w:r>
      <w:r w:rsidR="00C87926">
        <w:t xml:space="preserve">, which </w:t>
      </w:r>
      <w:r>
        <w:t>extends the recycling placeholder renderer to delay-load images and other media until the rest of the item is wholly present in the DOM. It also delays effects like animations until the item is actually on</w:t>
      </w:r>
      <w:r w:rsidR="00C87926">
        <w:t xml:space="preserve"> </w:t>
      </w:r>
      <w:r>
        <w:t>screen. All of this involves more async operations, so you can expect there are more promises involved.</w:t>
      </w:r>
    </w:p>
    <w:p w14:paraId="27B5F6E2" w14:textId="50E9FFB9" w:rsidR="00660EBC" w:rsidRDefault="00660EBC" w:rsidP="00660EBC">
      <w:r>
        <w:t xml:space="preserve">The hooks for this are provided as members on the </w:t>
      </w:r>
      <w:r w:rsidRPr="004202E5">
        <w:rPr>
          <w:b/>
        </w:rPr>
        <w:t>item</w:t>
      </w:r>
      <w:r>
        <w:t xml:space="preserve"> result from </w:t>
      </w:r>
      <w:r w:rsidRPr="004202E5">
        <w:rPr>
          <w:b/>
        </w:rPr>
        <w:t>itemPromise</w:t>
      </w:r>
      <w:r w:rsidRPr="00C215D4">
        <w:t xml:space="preserve">: </w:t>
      </w:r>
      <w:r>
        <w:t xml:space="preserve">a property called </w:t>
      </w:r>
      <w:r w:rsidRPr="00C87926">
        <w:rPr>
          <w:b/>
        </w:rPr>
        <w:t>ready</w:t>
      </w:r>
      <w:r>
        <w:t xml:space="preserve"> (a promise) and two methods</w:t>
      </w:r>
      <w:r w:rsidR="00C87926">
        <w:t xml:space="preserve">, </w:t>
      </w:r>
      <w:r w:rsidR="00C87926" w:rsidRPr="00C87926">
        <w:rPr>
          <w:b/>
        </w:rPr>
        <w:t>loadImage</w:t>
      </w:r>
      <w:r w:rsidRPr="00363F66">
        <w:t xml:space="preserve"> </w:t>
      </w:r>
      <w:r>
        <w:t xml:space="preserve">and </w:t>
      </w:r>
      <w:r w:rsidRPr="00C87926">
        <w:rPr>
          <w:b/>
        </w:rPr>
        <w:t>isOnScreen</w:t>
      </w:r>
      <w:r>
        <w:t>, both of which return promises. That is, you’ll find these members on the item that’s passed to your first completed handler:</w:t>
      </w:r>
    </w:p>
    <w:p w14:paraId="0ACCF713" w14:textId="1020876E" w:rsidR="00660EBC" w:rsidRDefault="00660EBC" w:rsidP="00660EBC">
      <w:pPr>
        <w:pStyle w:val="CodeBlock"/>
      </w:pPr>
      <w:r w:rsidRPr="00AA60D7">
        <w:rPr>
          <w:highlight w:val="white"/>
        </w:rPr>
        <w:lastRenderedPageBreak/>
        <w:t xml:space="preserve">        renderComplete: itemPromise.then(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xml:space="preserve">// </w:t>
      </w:r>
      <w:r>
        <w:rPr>
          <w:color w:val="008000"/>
          <w:highlight w:val="white"/>
        </w:rPr>
        <w:t>item</w:t>
      </w:r>
      <w:r w:rsidR="00C87926">
        <w:rPr>
          <w:color w:val="008000"/>
          <w:highlight w:val="white"/>
        </w:rPr>
        <w:t>.ready, item.loadImage, and item.isOnScreen available</w:t>
      </w:r>
      <w:r>
        <w:rPr>
          <w:highlight w:val="white"/>
        </w:rPr>
        <w:br/>
      </w:r>
      <w:r w:rsidRPr="00AA60D7">
        <w:rPr>
          <w:highlight w:val="white"/>
        </w:rPr>
        <w:t xml:space="preserve">        })</w:t>
      </w:r>
    </w:p>
    <w:p w14:paraId="742F4581" w14:textId="77777777" w:rsidR="00660EBC" w:rsidRDefault="00660EBC" w:rsidP="00660EBC">
      <w:r>
        <w:t>Here’s how you use them:</w:t>
      </w:r>
    </w:p>
    <w:p w14:paraId="548A4924" w14:textId="77777777" w:rsidR="00660EBC" w:rsidRDefault="00660EBC" w:rsidP="00660EBC">
      <w:pPr>
        <w:pStyle w:val="ListParagraph"/>
        <w:widowControl/>
        <w:numPr>
          <w:ilvl w:val="0"/>
          <w:numId w:val="42"/>
        </w:numPr>
        <w:autoSpaceDE/>
        <w:autoSpaceDN/>
        <w:adjustRightInd/>
        <w:spacing w:after="160" w:line="259" w:lineRule="auto"/>
        <w:textAlignment w:val="auto"/>
      </w:pPr>
      <w:r w:rsidRPr="00C87926">
        <w:rPr>
          <w:b/>
        </w:rPr>
        <w:t>ready</w:t>
      </w:r>
      <w:r>
        <w:t xml:space="preserve"> Return this promise from the first completed handler in your chain. This promise is fulfilled when the full structure of the element has been rendered and is visible. This means you can chain another </w:t>
      </w:r>
      <w:r w:rsidRPr="00C87926">
        <w:rPr>
          <w:b/>
        </w:rPr>
        <w:t>then</w:t>
      </w:r>
      <w:r>
        <w:t xml:space="preserve"> with a completed handler in which you do other post-visibility work like loading images.</w:t>
      </w:r>
    </w:p>
    <w:p w14:paraId="5824DDD7" w14:textId="77777777" w:rsidR="00660EBC" w:rsidRDefault="00660EBC" w:rsidP="00660EBC">
      <w:pPr>
        <w:pStyle w:val="ListParagraph"/>
        <w:widowControl/>
        <w:numPr>
          <w:ilvl w:val="0"/>
          <w:numId w:val="42"/>
        </w:numPr>
        <w:autoSpaceDE/>
        <w:autoSpaceDN/>
        <w:adjustRightInd/>
        <w:spacing w:after="160" w:line="259" w:lineRule="auto"/>
        <w:textAlignment w:val="auto"/>
      </w:pPr>
      <w:r w:rsidRPr="00C87926">
        <w:rPr>
          <w:b/>
        </w:rPr>
        <w:t>loadImage</w:t>
      </w:r>
      <w:r w:rsidRPr="00C215D4">
        <w:t> </w:t>
      </w:r>
      <w:r>
        <w:t xml:space="preserve">Downloads an image from a URI and displays it in the given </w:t>
      </w:r>
      <w:r w:rsidRPr="00C87926">
        <w:rPr>
          <w:b/>
        </w:rPr>
        <w:t>img</w:t>
      </w:r>
      <w:r>
        <w:t xml:space="preserve"> element, returning a promise that’s fulfilled with . You attach a completed handler to this promise, which itself returns the promise from </w:t>
      </w:r>
      <w:r w:rsidRPr="00C87926">
        <w:rPr>
          <w:b/>
        </w:rPr>
        <w:t>isOnScreen</w:t>
      </w:r>
      <w:r>
        <w:t>.</w:t>
      </w:r>
    </w:p>
    <w:p w14:paraId="195F734D" w14:textId="77777777" w:rsidR="00660EBC" w:rsidRPr="00C215D4" w:rsidRDefault="00660EBC" w:rsidP="00660EBC">
      <w:pPr>
        <w:pStyle w:val="ListParagraph"/>
        <w:widowControl/>
        <w:numPr>
          <w:ilvl w:val="0"/>
          <w:numId w:val="42"/>
        </w:numPr>
        <w:autoSpaceDE/>
        <w:autoSpaceDN/>
        <w:adjustRightInd/>
        <w:spacing w:after="160" w:line="259" w:lineRule="auto"/>
        <w:textAlignment w:val="auto"/>
      </w:pPr>
      <w:r w:rsidRPr="00C87926">
        <w:rPr>
          <w:b/>
        </w:rPr>
        <w:t>isOnScreen</w:t>
      </w:r>
      <w:r w:rsidRPr="0024560D">
        <w:t> </w:t>
      </w:r>
      <w:r>
        <w:t>Returns a promise whose fulfillment value is a Boolean indicating whether the item is visible or not. In present implementations, this is a known value so the promise is fulfilled synchronously. By wrapping it in a promise, though, it can be used in an overall chain.</w:t>
      </w:r>
    </w:p>
    <w:p w14:paraId="7DD6FD8D" w14:textId="09573296" w:rsidR="00660EBC" w:rsidRDefault="00660EBC" w:rsidP="00660EBC">
      <w:r>
        <w:t xml:space="preserve">We see all this in the sample’s </w:t>
      </w:r>
      <w:r w:rsidRPr="00C87926">
        <w:rPr>
          <w:b/>
        </w:rPr>
        <w:t>multistageRenderer</w:t>
      </w:r>
      <w:r>
        <w:t xml:space="preserve"> </w:t>
      </w:r>
      <w:r w:rsidR="00C87926">
        <w:t>function</w:t>
      </w:r>
      <w:r>
        <w:t>, where completion of the image load is used to start a fade-in animation</w:t>
      </w:r>
      <w:r w:rsidR="00F42CE5">
        <w:t xml:space="preserve">. Here I’m just showing what’s returned from the </w:t>
      </w:r>
      <w:r w:rsidR="00F42CE5" w:rsidRPr="00F42CE5">
        <w:rPr>
          <w:b/>
        </w:rPr>
        <w:t>renderComplete</w:t>
      </w:r>
      <w:r w:rsidR="00F42CE5">
        <w:t xml:space="preserve"> promise</w:t>
      </w:r>
      <w:r>
        <w:t>:</w:t>
      </w:r>
    </w:p>
    <w:p w14:paraId="3BCA0D59" w14:textId="77777777" w:rsidR="00660EBC" w:rsidRDefault="00660EBC" w:rsidP="00660EBC">
      <w:pPr>
        <w:pStyle w:val="CodeBlock"/>
      </w:pPr>
      <w:r w:rsidRPr="00AA60D7">
        <w:rPr>
          <w:highlight w:val="white"/>
        </w:rPr>
        <w:t xml:space="preserve">        renderComplete: itemPromise.then(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 mutate the element to update only the title</w:t>
      </w:r>
      <w:r>
        <w:rPr>
          <w:highlight w:val="white"/>
        </w:rPr>
        <w:br/>
      </w:r>
      <w:r w:rsidRPr="00AA60D7">
        <w:rPr>
          <w:highlight w:val="white"/>
        </w:rPr>
        <w:t xml:space="preserve">            </w:t>
      </w:r>
      <w:r w:rsidRPr="00AA60D7">
        <w:rPr>
          <w:color w:val="0000FF"/>
          <w:highlight w:val="white"/>
        </w:rPr>
        <w:t>if</w:t>
      </w:r>
      <w:r w:rsidRPr="00AA60D7">
        <w:rPr>
          <w:highlight w:val="white"/>
        </w:rPr>
        <w:t xml:space="preserve"> (!label) { label = element.querySelector(</w:t>
      </w:r>
      <w:r w:rsidRPr="00AA60D7">
        <w:rPr>
          <w:color w:val="A31515"/>
          <w:highlight w:val="white"/>
        </w:rPr>
        <w:t>".content"</w:t>
      </w:r>
      <w:r w:rsidRPr="00AA60D7">
        <w:rPr>
          <w:highlight w:val="white"/>
        </w:rPr>
        <w:t>); }</w:t>
      </w:r>
      <w:r>
        <w:rPr>
          <w:highlight w:val="white"/>
        </w:rPr>
        <w:br/>
      </w:r>
      <w:r w:rsidRPr="00AA60D7">
        <w:rPr>
          <w:highlight w:val="white"/>
        </w:rPr>
        <w:t xml:space="preserve">            label.innerText = item.data.title;</w:t>
      </w:r>
      <w:r>
        <w:rPr>
          <w:highlight w:val="white"/>
        </w:rPr>
        <w:br/>
      </w:r>
      <w:r>
        <w:rPr>
          <w:highlight w:val="white"/>
        </w:rPr>
        <w:br/>
      </w:r>
      <w:r w:rsidRPr="00AA60D7">
        <w:rPr>
          <w:highlight w:val="white"/>
        </w:rPr>
        <w:t xml:space="preserve">            </w:t>
      </w:r>
      <w:r w:rsidRPr="00AA60D7">
        <w:rPr>
          <w:color w:val="008000"/>
          <w:highlight w:val="white"/>
        </w:rPr>
        <w:t>// use the item.ready promise to delay the more expensive work</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item.ready;</w:t>
      </w:r>
      <w:r>
        <w:rPr>
          <w:highlight w:val="white"/>
        </w:rPr>
        <w:br/>
      </w:r>
      <w:r w:rsidRPr="00AA60D7">
        <w:rPr>
          <w:highlight w:val="white"/>
        </w:rPr>
        <w:t xml:space="preserve">            </w:t>
      </w:r>
      <w:r w:rsidRPr="00AA60D7">
        <w:rPr>
          <w:color w:val="008000"/>
          <w:highlight w:val="white"/>
        </w:rPr>
        <w:t>// use the ability to chain promises, to enable work to be cancelled</w:t>
      </w:r>
      <w:r>
        <w:rPr>
          <w:highlight w:val="white"/>
        </w:rPr>
        <w:br/>
      </w:r>
      <w:r w:rsidRPr="00AA60D7">
        <w:rPr>
          <w:highlight w:val="white"/>
        </w:rPr>
        <w:t xml:space="preserve">        }).then(</w:t>
      </w:r>
      <w:r w:rsidRPr="00AA60D7">
        <w:rPr>
          <w:color w:val="0000FF"/>
          <w:highlight w:val="white"/>
        </w:rPr>
        <w:t>function</w:t>
      </w:r>
      <w:r w:rsidRPr="00AA60D7">
        <w:rPr>
          <w:highlight w:val="white"/>
        </w:rPr>
        <w:t xml:space="preserve"> (item) {</w:t>
      </w:r>
      <w:r>
        <w:rPr>
          <w:highlight w:val="white"/>
        </w:rPr>
        <w:br/>
      </w:r>
      <w:r w:rsidRPr="00AA60D7">
        <w:rPr>
          <w:highlight w:val="white"/>
        </w:rPr>
        <w:t xml:space="preserve">            </w:t>
      </w:r>
      <w:r w:rsidRPr="00AA60D7">
        <w:rPr>
          <w:color w:val="008000"/>
          <w:highlight w:val="white"/>
        </w:rPr>
        <w:t>//use the image loader to queue the loading of the image</w:t>
      </w:r>
      <w:r>
        <w:rPr>
          <w:highlight w:val="white"/>
        </w:rPr>
        <w:br/>
      </w:r>
      <w:r w:rsidRPr="00AA60D7">
        <w:rPr>
          <w:highlight w:val="white"/>
        </w:rPr>
        <w:t xml:space="preserve">            </w:t>
      </w:r>
      <w:r w:rsidRPr="00AA60D7">
        <w:rPr>
          <w:color w:val="0000FF"/>
          <w:highlight w:val="white"/>
        </w:rPr>
        <w:t>if</w:t>
      </w:r>
      <w:r w:rsidRPr="00AA60D7">
        <w:rPr>
          <w:highlight w:val="white"/>
        </w:rPr>
        <w:t xml:space="preserve"> (!img) { img = element.querySelector(</w:t>
      </w:r>
      <w:r w:rsidRPr="00AA60D7">
        <w:rPr>
          <w:color w:val="A31515"/>
          <w:highlight w:val="white"/>
        </w:rPr>
        <w:t>"img"</w:t>
      </w:r>
      <w:r w:rsidRPr="00AA60D7">
        <w:rPr>
          <w:highlight w:val="white"/>
        </w:rPr>
        <w:t>); }</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item.loadImage(item.data.thumbnail, img).then(</w:t>
      </w:r>
      <w:r w:rsidRPr="00AA60D7">
        <w:rPr>
          <w:color w:val="0000FF"/>
          <w:highlight w:val="white"/>
        </w:rPr>
        <w:t>function</w:t>
      </w:r>
      <w:r w:rsidRPr="00AA60D7">
        <w:rPr>
          <w:highlight w:val="white"/>
        </w:rPr>
        <w:t xml:space="preserve"> () {</w:t>
      </w:r>
      <w:r>
        <w:rPr>
          <w:highlight w:val="white"/>
        </w:rPr>
        <w:br/>
      </w:r>
      <w:r w:rsidRPr="00AA60D7">
        <w:rPr>
          <w:highlight w:val="white"/>
        </w:rPr>
        <w:t xml:space="preserve">                </w:t>
      </w:r>
      <w:r w:rsidRPr="00AA60D7">
        <w:rPr>
          <w:color w:val="008000"/>
          <w:highlight w:val="white"/>
        </w:rPr>
        <w:t>//once loaded check if the item is visible</w:t>
      </w:r>
      <w:r>
        <w:rPr>
          <w:highlight w:val="white"/>
        </w:rPr>
        <w:br/>
      </w:r>
      <w:r w:rsidRPr="00AA60D7">
        <w:rPr>
          <w:highlight w:val="white"/>
        </w:rPr>
        <w:t xml:space="preserve">                </w:t>
      </w:r>
      <w:r w:rsidRPr="00AA60D7">
        <w:rPr>
          <w:color w:val="0000FF"/>
          <w:highlight w:val="white"/>
        </w:rPr>
        <w:t>return</w:t>
      </w:r>
      <w:r w:rsidRPr="00AA60D7">
        <w:rPr>
          <w:highlight w:val="white"/>
        </w:rPr>
        <w:t xml:space="preserve"> item.isOnScreen();</w:t>
      </w:r>
      <w:r>
        <w:rPr>
          <w:highlight w:val="white"/>
        </w:rPr>
        <w:br/>
      </w:r>
      <w:r w:rsidRPr="00AA60D7">
        <w:rPr>
          <w:highlight w:val="white"/>
        </w:rPr>
        <w:t xml:space="preserve">            });</w:t>
      </w:r>
      <w:r>
        <w:rPr>
          <w:highlight w:val="white"/>
        </w:rPr>
        <w:br/>
      </w:r>
      <w:r w:rsidRPr="00AA60D7">
        <w:rPr>
          <w:highlight w:val="white"/>
        </w:rPr>
        <w:t xml:space="preserve">        }).then(</w:t>
      </w:r>
      <w:r w:rsidRPr="00AA60D7">
        <w:rPr>
          <w:color w:val="0000FF"/>
          <w:highlight w:val="white"/>
        </w:rPr>
        <w:t>function</w:t>
      </w:r>
      <w:r w:rsidRPr="00AA60D7">
        <w:rPr>
          <w:highlight w:val="white"/>
        </w:rPr>
        <w:t xml:space="preserve"> (onscreen) {</w:t>
      </w:r>
      <w:r>
        <w:rPr>
          <w:highlight w:val="white"/>
        </w:rPr>
        <w:br/>
      </w:r>
      <w:r w:rsidRPr="00AA60D7">
        <w:rPr>
          <w:highlight w:val="white"/>
        </w:rPr>
        <w:t xml:space="preserve">            </w:t>
      </w:r>
      <w:r w:rsidRPr="00AA60D7">
        <w:rPr>
          <w:color w:val="0000FF"/>
          <w:highlight w:val="white"/>
        </w:rPr>
        <w:t>if</w:t>
      </w:r>
      <w:r w:rsidRPr="00AA60D7">
        <w:rPr>
          <w:highlight w:val="white"/>
        </w:rPr>
        <w:t xml:space="preserve"> (!onscreen) {</w:t>
      </w:r>
      <w:r>
        <w:rPr>
          <w:highlight w:val="white"/>
        </w:rPr>
        <w:br/>
      </w:r>
      <w:r w:rsidRPr="00AA60D7">
        <w:rPr>
          <w:highlight w:val="white"/>
        </w:rPr>
        <w:t xml:space="preserve">                </w:t>
      </w:r>
      <w:r w:rsidRPr="00AA60D7">
        <w:rPr>
          <w:color w:val="008000"/>
          <w:highlight w:val="white"/>
        </w:rPr>
        <w:t>//if the item is not visible, then don't animate its opacity</w:t>
      </w:r>
      <w:r>
        <w:rPr>
          <w:highlight w:val="white"/>
        </w:rPr>
        <w:br/>
      </w:r>
      <w:r w:rsidRPr="00AA60D7">
        <w:rPr>
          <w:highlight w:val="white"/>
        </w:rPr>
        <w:t xml:space="preserve">                img.style.opacity = 1;</w:t>
      </w:r>
      <w:r>
        <w:rPr>
          <w:highlight w:val="white"/>
        </w:rPr>
        <w:br/>
      </w:r>
      <w:r w:rsidRPr="00AA60D7">
        <w:rPr>
          <w:highlight w:val="white"/>
        </w:rPr>
        <w:t xml:space="preserve">            } </w:t>
      </w:r>
      <w:r w:rsidRPr="00AA60D7">
        <w:rPr>
          <w:color w:val="0000FF"/>
          <w:highlight w:val="white"/>
        </w:rPr>
        <w:t>else</w:t>
      </w:r>
      <w:r w:rsidRPr="00AA60D7">
        <w:rPr>
          <w:highlight w:val="white"/>
        </w:rPr>
        <w:t xml:space="preserve"> {</w:t>
      </w:r>
      <w:r>
        <w:rPr>
          <w:highlight w:val="white"/>
        </w:rPr>
        <w:br/>
      </w:r>
      <w:r w:rsidRPr="00AA60D7">
        <w:rPr>
          <w:highlight w:val="white"/>
        </w:rPr>
        <w:t xml:space="preserve">                </w:t>
      </w:r>
      <w:r w:rsidRPr="00AA60D7">
        <w:rPr>
          <w:color w:val="008000"/>
          <w:highlight w:val="white"/>
        </w:rPr>
        <w:t>//if the item is visible then animate the opacity of the image</w:t>
      </w:r>
      <w:r>
        <w:rPr>
          <w:highlight w:val="white"/>
        </w:rPr>
        <w:br/>
      </w:r>
      <w:r w:rsidRPr="00AA60D7">
        <w:rPr>
          <w:highlight w:val="white"/>
        </w:rPr>
        <w:t xml:space="preserve">                WinJS.UI.Animation.fadeIn(img);</w:t>
      </w:r>
      <w:r>
        <w:rPr>
          <w:highlight w:val="white"/>
        </w:rPr>
        <w:br/>
      </w:r>
      <w:r w:rsidRPr="00AA60D7">
        <w:rPr>
          <w:highlight w:val="white"/>
        </w:rPr>
        <w:t xml:space="preserve">            }</w:t>
      </w:r>
      <w:r>
        <w:rPr>
          <w:highlight w:val="white"/>
        </w:rPr>
        <w:br/>
      </w:r>
      <w:r w:rsidRPr="00AA60D7">
        <w:rPr>
          <w:highlight w:val="white"/>
        </w:rPr>
        <w:t xml:space="preserve">        })</w:t>
      </w:r>
    </w:p>
    <w:p w14:paraId="516EE460" w14:textId="77777777" w:rsidR="00660EBC" w:rsidRDefault="00660EBC" w:rsidP="00660EBC">
      <w:r>
        <w:t xml:space="preserve">Even though there’s a lot going on, we still just have a basic promise chain here. The first async operation in the renderer updates simple parts of the item element, such as text. It then returns the promise in </w:t>
      </w:r>
      <w:r w:rsidRPr="00F42CE5">
        <w:rPr>
          <w:b/>
        </w:rPr>
        <w:t>item.ready</w:t>
      </w:r>
      <w:r>
        <w:t xml:space="preserve">. When that promise is fulfilled—or, more accurately, </w:t>
      </w:r>
      <w:r w:rsidRPr="00FC5A9E">
        <w:rPr>
          <w:rStyle w:val="Italic"/>
        </w:rPr>
        <w:t>if</w:t>
      </w:r>
      <w:r>
        <w:t xml:space="preserve"> that promise is fulfilled—you can use the item’s async </w:t>
      </w:r>
      <w:r w:rsidRPr="00F42CE5">
        <w:rPr>
          <w:b/>
        </w:rPr>
        <w:t>loadImage</w:t>
      </w:r>
      <w:r>
        <w:t xml:space="preserve"> method to kick off an image download, returning the </w:t>
      </w:r>
      <w:r w:rsidRPr="00F42CE5">
        <w:rPr>
          <w:b/>
        </w:rPr>
        <w:t>item.isOnScreen</w:t>
      </w:r>
      <w:r>
        <w:t xml:space="preserve"> promise from that completed handler, such that the </w:t>
      </w:r>
      <w:r w:rsidRPr="00F42CE5">
        <w:rPr>
          <w:b/>
        </w:rPr>
        <w:t>onscreen</w:t>
      </w:r>
      <w:r>
        <w:t xml:space="preserve"> visibility flag gets to the final completed handler in the chain. When and if that </w:t>
      </w:r>
      <w:r w:rsidRPr="00F42CE5">
        <w:rPr>
          <w:b/>
        </w:rPr>
        <w:t>isOnScreen</w:t>
      </w:r>
      <w:r>
        <w:t xml:space="preserve"> promise is fulfilled, you can perform those operations that are relevant only to a visible item.</w:t>
      </w:r>
    </w:p>
    <w:p w14:paraId="263C16EF" w14:textId="713C5472" w:rsidR="00660EBC" w:rsidRDefault="00660EBC" w:rsidP="00660EBC">
      <w:r>
        <w:t xml:space="preserve">I emphasize the </w:t>
      </w:r>
      <w:r w:rsidRPr="00363F66">
        <w:rPr>
          <w:rStyle w:val="Italic"/>
        </w:rPr>
        <w:t>if</w:t>
      </w:r>
      <w:r>
        <w:t xml:space="preserve"> part because it’s very likely that the user will be panning around within the ListView while all this is happening. Having all these promises chained together again makes it possible for the ListView to cancel the async operations any time these items are scrolled out of view and/or off any buffered pages. Suffice it to say that the ListView control has gone through a </w:t>
      </w:r>
      <w:r w:rsidRPr="0024560D">
        <w:rPr>
          <w:i/>
        </w:rPr>
        <w:t>lot</w:t>
      </w:r>
      <w:r>
        <w:t xml:space="preserve"> of performance testing!</w:t>
      </w:r>
    </w:p>
    <w:p w14:paraId="6A48A36A" w14:textId="77777777" w:rsidR="00660EBC" w:rsidRDefault="00660EBC" w:rsidP="00660EBC">
      <w:r>
        <w:t xml:space="preserve">It’s also important to remind ourselves that we’re using then throughout all these chains because we’re still returning a promise from the rendering function within the </w:t>
      </w:r>
      <w:r w:rsidRPr="00F42CE5">
        <w:rPr>
          <w:b/>
        </w:rPr>
        <w:t>renderComplete</w:t>
      </w:r>
      <w:r>
        <w:t xml:space="preserve"> property. We’re never the end of </w:t>
      </w:r>
      <w:r>
        <w:lastRenderedPageBreak/>
        <w:t xml:space="preserve">the chain in these renderers, so we’ll never use </w:t>
      </w:r>
      <w:r w:rsidRPr="00F42CE5">
        <w:rPr>
          <w:b/>
        </w:rPr>
        <w:t>done</w:t>
      </w:r>
      <w:r>
        <w:t xml:space="preserve"> at the end.</w:t>
      </w:r>
    </w:p>
    <w:p w14:paraId="6EFB8800" w14:textId="32807CD8" w:rsidR="00660EBC" w:rsidRDefault="00660EBC" w:rsidP="00660EBC">
      <w:pPr>
        <w:pStyle w:val="Heading2"/>
      </w:pPr>
      <w:r>
        <w:t>Thumbnail Batching</w:t>
      </w:r>
    </w:p>
    <w:p w14:paraId="2E78C6EC" w14:textId="144CD521" w:rsidR="00F42CE5" w:rsidRDefault="00F42CE5" w:rsidP="00F42CE5">
      <w:pPr>
        <w:ind w:firstLine="0"/>
      </w:pPr>
      <w:r>
        <w:t xml:space="preserve">The last optimization is truly the </w:t>
      </w:r>
      <w:r w:rsidR="00660EBC" w:rsidRPr="00662F41">
        <w:rPr>
          <w:i/>
        </w:rPr>
        <w:t>coup de grace</w:t>
      </w:r>
      <w:r>
        <w:t xml:space="preserve"> for the ListView control. In the function called </w:t>
      </w:r>
      <w:r w:rsidRPr="00F42CE5">
        <w:rPr>
          <w:b/>
        </w:rPr>
        <w:t>batchRenderer</w:t>
      </w:r>
      <w:r>
        <w:t xml:space="preserve"> we find this structure for </w:t>
      </w:r>
      <w:r w:rsidRPr="00F42CE5">
        <w:rPr>
          <w:b/>
        </w:rPr>
        <w:t>renderComplete</w:t>
      </w:r>
      <w:r>
        <w:t xml:space="preserve"> (most code omitted):</w:t>
      </w:r>
    </w:p>
    <w:p w14:paraId="3B9223AD" w14:textId="77777777" w:rsidR="00F42CE5" w:rsidRDefault="00F42CE5" w:rsidP="00F42CE5">
      <w:pPr>
        <w:pStyle w:val="CodeBlock"/>
      </w:pPr>
      <w:r w:rsidRPr="0024560D">
        <w:rPr>
          <w:rFonts w:ascii="Consolas" w:hAnsi="Consolas" w:cs="Consolas"/>
          <w:sz w:val="16"/>
          <w:szCs w:val="19"/>
          <w:highlight w:val="white"/>
        </w:rPr>
        <w:t xml:space="preserve">            renderComplete: itemPromise.then(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(i) {</w:t>
      </w:r>
      <w:r>
        <w:rPr>
          <w:rFonts w:ascii="Consolas" w:hAnsi="Consolas" w:cs="Consolas"/>
          <w:sz w:val="16"/>
          <w:szCs w:val="19"/>
          <w:highlight w:val="white"/>
        </w:rPr>
        <w:br/>
      </w:r>
      <w:r w:rsidRPr="0024560D">
        <w:rPr>
          <w:rFonts w:ascii="Consolas" w:hAnsi="Consolas" w:cs="Consolas"/>
          <w:sz w:val="16"/>
          <w:szCs w:val="19"/>
          <w:highlight w:val="white"/>
        </w:rPr>
        <w:t xml:space="preserve">                item = i;</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 xml:space="preserve">// </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item.ready;</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item.loadImage(item.data.thumbnail);</w:t>
      </w:r>
      <w:r>
        <w:rPr>
          <w:rFonts w:ascii="Consolas" w:hAnsi="Consolas" w:cs="Consolas"/>
          <w:sz w:val="16"/>
          <w:szCs w:val="19"/>
          <w:highlight w:val="white"/>
        </w:rPr>
        <w:br/>
      </w:r>
      <w:r w:rsidRPr="0024560D">
        <w:rPr>
          <w:rFonts w:ascii="Consolas" w:hAnsi="Consolas" w:cs="Consolas"/>
          <w:sz w:val="16"/>
          <w:szCs w:val="19"/>
          <w:highlight w:val="white"/>
        </w:rPr>
        <w:t xml:space="preserve">            }).then(thumbnailBatch()</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(newimg) {</w:t>
      </w:r>
      <w:r>
        <w:rPr>
          <w:rFonts w:ascii="Consolas" w:hAnsi="Consolas" w:cs="Consolas"/>
          <w:sz w:val="16"/>
          <w:szCs w:val="19"/>
          <w:highlight w:val="white"/>
        </w:rPr>
        <w:br/>
      </w:r>
      <w:r w:rsidRPr="0024560D">
        <w:rPr>
          <w:rFonts w:ascii="Consolas" w:hAnsi="Consolas" w:cs="Consolas"/>
          <w:sz w:val="16"/>
          <w:szCs w:val="19"/>
          <w:highlight w:val="white"/>
        </w:rPr>
        <w:t xml:space="preserve">                img = newimg;</w:t>
      </w:r>
      <w:r>
        <w:rPr>
          <w:rFonts w:ascii="Consolas" w:hAnsi="Consolas" w:cs="Consolas"/>
          <w:sz w:val="16"/>
          <w:szCs w:val="19"/>
          <w:highlight w:val="white"/>
        </w:rPr>
        <w:br/>
      </w:r>
      <w:r w:rsidRPr="0024560D">
        <w:rPr>
          <w:rFonts w:ascii="Consolas" w:hAnsi="Consolas" w:cs="Consolas"/>
          <w:sz w:val="16"/>
          <w:szCs w:val="19"/>
          <w:highlight w:val="white"/>
        </w:rPr>
        <w:t xml:space="preserve">                element.insertBefore(img, element.firstElementChild);</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00FF"/>
          <w:sz w:val="16"/>
          <w:szCs w:val="19"/>
          <w:highlight w:val="white"/>
        </w:rPr>
        <w:t>return</w:t>
      </w:r>
      <w:r w:rsidRPr="0024560D">
        <w:rPr>
          <w:rFonts w:ascii="Consolas" w:hAnsi="Consolas" w:cs="Consolas"/>
          <w:sz w:val="16"/>
          <w:szCs w:val="19"/>
          <w:highlight w:val="white"/>
        </w:rPr>
        <w:t xml:space="preserve"> item.isOnScreen();</w:t>
      </w:r>
      <w:r>
        <w:rPr>
          <w:rFonts w:ascii="Consolas" w:hAnsi="Consolas" w:cs="Consolas"/>
          <w:sz w:val="16"/>
          <w:szCs w:val="19"/>
          <w:highlight w:val="white"/>
        </w:rPr>
        <w:br/>
      </w:r>
      <w:r w:rsidRPr="0024560D">
        <w:rPr>
          <w:rFonts w:ascii="Consolas" w:hAnsi="Consolas" w:cs="Consolas"/>
          <w:sz w:val="16"/>
          <w:szCs w:val="19"/>
          <w:highlight w:val="white"/>
        </w:rPr>
        <w:t xml:space="preserve">            }).then(</w:t>
      </w:r>
      <w:r w:rsidRPr="0024560D">
        <w:rPr>
          <w:rFonts w:ascii="Consolas" w:hAnsi="Consolas" w:cs="Consolas"/>
          <w:color w:val="0000FF"/>
          <w:sz w:val="16"/>
          <w:szCs w:val="19"/>
          <w:highlight w:val="white"/>
        </w:rPr>
        <w:t>function</w:t>
      </w:r>
      <w:r w:rsidRPr="0024560D">
        <w:rPr>
          <w:rFonts w:ascii="Consolas" w:hAnsi="Consolas" w:cs="Consolas"/>
          <w:sz w:val="16"/>
          <w:szCs w:val="19"/>
          <w:highlight w:val="white"/>
        </w:rPr>
        <w:t xml:space="preserve"> (onscreen) {</w:t>
      </w:r>
      <w:r>
        <w:rPr>
          <w:rFonts w:ascii="Consolas" w:hAnsi="Consolas" w:cs="Consolas"/>
          <w:sz w:val="16"/>
          <w:szCs w:val="19"/>
          <w:highlight w:val="white"/>
        </w:rPr>
        <w:br/>
      </w:r>
      <w:r w:rsidRPr="0024560D">
        <w:rPr>
          <w:rFonts w:ascii="Consolas" w:hAnsi="Consolas" w:cs="Consolas"/>
          <w:sz w:val="16"/>
          <w:szCs w:val="19"/>
          <w:highlight w:val="white"/>
        </w:rPr>
        <w:t xml:space="preserve">                </w:t>
      </w:r>
      <w:r w:rsidRPr="0024560D">
        <w:rPr>
          <w:rFonts w:ascii="Consolas" w:hAnsi="Consolas" w:cs="Consolas"/>
          <w:color w:val="008000"/>
          <w:sz w:val="16"/>
          <w:szCs w:val="19"/>
          <w:highlight w:val="white"/>
        </w:rPr>
        <w:t>//</w:t>
      </w:r>
      <w:r>
        <w:rPr>
          <w:rFonts w:ascii="Consolas" w:hAnsi="Consolas" w:cs="Consolas"/>
          <w:color w:val="008000"/>
          <w:sz w:val="16"/>
          <w:szCs w:val="19"/>
          <w:highlight w:val="white"/>
        </w:rPr>
        <w:t>...</w:t>
      </w:r>
      <w:r>
        <w:rPr>
          <w:rFonts w:ascii="Consolas" w:hAnsi="Consolas" w:cs="Consolas"/>
          <w:color w:val="008000"/>
          <w:sz w:val="16"/>
          <w:szCs w:val="19"/>
          <w:highlight w:val="white"/>
        </w:rPr>
        <w:br/>
      </w:r>
      <w:r w:rsidRPr="0024560D">
        <w:rPr>
          <w:rFonts w:ascii="Consolas" w:hAnsi="Consolas" w:cs="Consolas"/>
          <w:sz w:val="16"/>
          <w:szCs w:val="19"/>
          <w:highlight w:val="white"/>
        </w:rPr>
        <w:t xml:space="preserve">            })</w:t>
      </w:r>
    </w:p>
    <w:p w14:paraId="223564F1" w14:textId="6F462A03" w:rsidR="00F42CE5" w:rsidRDefault="00F42CE5" w:rsidP="00F42CE5">
      <w:r>
        <w:t xml:space="preserve">This is almost the same as the </w:t>
      </w:r>
      <w:r w:rsidRPr="00F42CE5">
        <w:rPr>
          <w:b/>
        </w:rPr>
        <w:t>multistageRenderer</w:t>
      </w:r>
      <w:r>
        <w:t xml:space="preserve"> except for the insertion of this call to some function called </w:t>
      </w:r>
      <w:r w:rsidRPr="00F42CE5">
        <w:rPr>
          <w:b/>
        </w:rPr>
        <w:t>thumbnailBatch</w:t>
      </w:r>
      <w:r>
        <w:t xml:space="preserve"> between </w:t>
      </w:r>
      <w:r>
        <w:t xml:space="preserve">the </w:t>
      </w:r>
      <w:r w:rsidRPr="00F42CE5">
        <w:rPr>
          <w:b/>
        </w:rPr>
        <w:t>item.loadImage</w:t>
      </w:r>
      <w:r>
        <w:t xml:space="preserve"> call and the </w:t>
      </w:r>
      <w:r w:rsidRPr="00F42CE5">
        <w:rPr>
          <w:b/>
        </w:rPr>
        <w:t>item.isOnScreen</w:t>
      </w:r>
      <w:r>
        <w:t xml:space="preserve"> check</w:t>
      </w:r>
      <w:r>
        <w:t xml:space="preserve">, and </w:t>
      </w:r>
      <w:r w:rsidR="0090284B">
        <w:t xml:space="preserve">where it’s placed </w:t>
      </w:r>
      <w:r>
        <w:t xml:space="preserve">in the promise chain </w:t>
      </w:r>
      <w:r w:rsidR="0090284B">
        <w:t xml:space="preserve">indicates </w:t>
      </w:r>
      <w:r>
        <w:t xml:space="preserve">that the return value of this function is </w:t>
      </w:r>
      <w:r w:rsidR="0090284B">
        <w:t>a completed handler that itself returns another promise</w:t>
      </w:r>
      <w:r>
        <w:t>.</w:t>
      </w:r>
    </w:p>
    <w:p w14:paraId="2F714F4F" w14:textId="39123438" w:rsidR="00F42CE5" w:rsidRDefault="0090284B" w:rsidP="00F42CE5">
      <w:r>
        <w:t xml:space="preserve">Confused? Well, we’ll get to the bottom of it! But </w:t>
      </w:r>
      <w:r w:rsidR="00F42CE5">
        <w:t>we firs</w:t>
      </w:r>
      <w:r>
        <w:t>t need a little more background as to what we’re trying to accomplish.</w:t>
      </w:r>
    </w:p>
    <w:p w14:paraId="2BCA639B" w14:textId="65564BC8" w:rsidR="00660EBC" w:rsidRDefault="00660EBC" w:rsidP="00660EBC">
      <w:r>
        <w:t xml:space="preserve">If we just had a ListView with a single item, various loading optimizations wouldn’t be noticeable. But ListViews typically have many items, and the rendering function is called for each one. In the </w:t>
      </w:r>
      <w:r w:rsidRPr="00F42CE5">
        <w:rPr>
          <w:b/>
        </w:rPr>
        <w:t>multistageRenderer</w:t>
      </w:r>
      <w:r>
        <w:t xml:space="preserve"> of the previous section, the rendering of each item kicks off an async </w:t>
      </w:r>
      <w:r w:rsidRPr="00F42CE5">
        <w:rPr>
          <w:b/>
        </w:rPr>
        <w:t>item.loadImage</w:t>
      </w:r>
      <w:r>
        <w:t xml:space="preserve"> operation to download its thumbnail from an arbitrary URI, and each operation can take </w:t>
      </w:r>
      <w:r w:rsidR="00F42CE5">
        <w:t xml:space="preserve">an arbitrary </w:t>
      </w:r>
      <w:r>
        <w:t xml:space="preserve">amount of time. So for the list as a whole, we have a bunch of simultaneous </w:t>
      </w:r>
      <w:r w:rsidRPr="00F42CE5">
        <w:rPr>
          <w:b/>
        </w:rPr>
        <w:t>loadImage</w:t>
      </w:r>
      <w:r>
        <w:t xml:space="preserve"> calls going on, with the rendering of each item waiting on the completion of its particular thumbnail. This is not a problem in and of itself.</w:t>
      </w:r>
    </w:p>
    <w:p w14:paraId="0E5BF0B4" w14:textId="7522C230" w:rsidR="00660EBC" w:rsidRDefault="00660EBC" w:rsidP="00660EBC">
      <w:r>
        <w:t xml:space="preserve">An important characteristic that’s not visible in </w:t>
      </w:r>
      <w:r w:rsidRPr="00F42CE5">
        <w:rPr>
          <w:b/>
        </w:rPr>
        <w:t>multistageRenderer</w:t>
      </w:r>
      <w:r>
        <w:t xml:space="preserve">, however, is that the </w:t>
      </w:r>
      <w:r w:rsidRPr="00F42CE5">
        <w:rPr>
          <w:b/>
        </w:rPr>
        <w:t>img</w:t>
      </w:r>
      <w:r>
        <w:t xml:space="preserve"> element for the thumbnail is </w:t>
      </w:r>
      <w:r w:rsidRPr="00606DE3">
        <w:rPr>
          <w:i/>
        </w:rPr>
        <w:t>already</w:t>
      </w:r>
      <w:r>
        <w:t xml:space="preserve"> in the DOM, and the </w:t>
      </w:r>
      <w:r w:rsidRPr="00F42CE5">
        <w:rPr>
          <w:b/>
        </w:rPr>
        <w:t>loadImage</w:t>
      </w:r>
      <w:r>
        <w:t xml:space="preserve"> function will set that image’s </w:t>
      </w:r>
      <w:r w:rsidRPr="00F42CE5">
        <w:rPr>
          <w:b/>
        </w:rPr>
        <w:t>src</w:t>
      </w:r>
      <w:r>
        <w:t xml:space="preserve"> attribute as soon as the download has finished</w:t>
      </w:r>
      <w:r w:rsidR="00F42CE5">
        <w:t>, a fact that’s hidden from view</w:t>
      </w:r>
      <w:r>
        <w:t xml:space="preserve">. This </w:t>
      </w:r>
      <w:r w:rsidR="00F42CE5">
        <w:t xml:space="preserve">in turn </w:t>
      </w:r>
      <w:r>
        <w:t>triggers an update in the rendering engine as soon as we return from the rest of the promise chain, which is essentially synchronous after this point.</w:t>
      </w:r>
    </w:p>
    <w:p w14:paraId="4CC4ACAD" w14:textId="77777777" w:rsidR="00F42CE5" w:rsidRDefault="00660EBC" w:rsidP="00660EBC">
      <w:r>
        <w:t xml:space="preserve">It’s possible, then, to see a bunch of thumbnails coming back within a short amount of time. This will cause excess churn in the rendering engine that results in poor visual performance. To improve this, we want to add those </w:t>
      </w:r>
      <w:r w:rsidRPr="00F42CE5">
        <w:rPr>
          <w:b/>
        </w:rPr>
        <w:t>img</w:t>
      </w:r>
      <w:r>
        <w:t xml:space="preserve"> elements to the DOM in batches, thereby combining them toget</w:t>
      </w:r>
      <w:r w:rsidR="00F42CE5">
        <w:t>her in a single rendering pass.</w:t>
      </w:r>
    </w:p>
    <w:p w14:paraId="1096584F" w14:textId="46A556B0" w:rsidR="00660EBC" w:rsidRPr="00F42CE5" w:rsidRDefault="00F42CE5" w:rsidP="00660EBC">
      <w:r>
        <w:t xml:space="preserve">What accomplishes this is some promise magic a piece of code in a function called </w:t>
      </w:r>
      <w:r w:rsidRPr="00F42CE5">
        <w:rPr>
          <w:b/>
        </w:rPr>
        <w:t>createBatch</w:t>
      </w:r>
      <w:r>
        <w:t xml:space="preserve">, which is structured to be easily copied into other projects. </w:t>
      </w:r>
      <w:r w:rsidR="00660EBC" w:rsidRPr="00F42CE5">
        <w:rPr>
          <w:b/>
        </w:rPr>
        <w:t>createBatch</w:t>
      </w:r>
      <w:r w:rsidR="00660EBC">
        <w:t xml:space="preserve"> is called just once for the whole app, and its result—another function—is stored in </w:t>
      </w:r>
      <w:r>
        <w:t xml:space="preserve">the </w:t>
      </w:r>
      <w:r w:rsidR="00660EBC">
        <w:t xml:space="preserve">variable named </w:t>
      </w:r>
      <w:r w:rsidR="00660EBC" w:rsidRPr="00F42CE5">
        <w:rPr>
          <w:b/>
        </w:rPr>
        <w:t>thumbnailBatch</w:t>
      </w:r>
      <w:r>
        <w:t>:</w:t>
      </w:r>
    </w:p>
    <w:p w14:paraId="72C68BC3" w14:textId="77777777" w:rsidR="00660EBC" w:rsidRDefault="00660EBC" w:rsidP="00660EBC">
      <w:pPr>
        <w:pStyle w:val="CodeBlock"/>
      </w:pPr>
      <w:r w:rsidRPr="00645FFA">
        <w:rPr>
          <w:rFonts w:ascii="Consolas" w:hAnsi="Consolas" w:cs="Consolas"/>
          <w:color w:val="0000FF"/>
          <w:sz w:val="16"/>
          <w:szCs w:val="19"/>
          <w:highlight w:val="white"/>
        </w:rPr>
        <w:t>var</w:t>
      </w:r>
      <w:r w:rsidRPr="00645FFA">
        <w:rPr>
          <w:rFonts w:ascii="Consolas" w:hAnsi="Consolas" w:cs="Consolas"/>
          <w:sz w:val="16"/>
          <w:szCs w:val="19"/>
          <w:highlight w:val="white"/>
        </w:rPr>
        <w:t xml:space="preserve"> thumbnailBatch;</w:t>
      </w:r>
      <w:r w:rsidRPr="00645FFA">
        <w:rPr>
          <w:rFonts w:ascii="Consolas" w:hAnsi="Consolas" w:cs="Consolas"/>
          <w:sz w:val="16"/>
          <w:szCs w:val="19"/>
        </w:rPr>
        <w:br/>
      </w:r>
      <w:r w:rsidRPr="00645FFA">
        <w:rPr>
          <w:rFonts w:ascii="Consolas" w:hAnsi="Consolas" w:cs="Consolas"/>
          <w:sz w:val="16"/>
          <w:szCs w:val="19"/>
          <w:highlight w:val="white"/>
        </w:rPr>
        <w:t>thumbnailBatch = createBatch();</w:t>
      </w:r>
    </w:p>
    <w:p w14:paraId="3705C82D" w14:textId="36DB4B41" w:rsidR="00660EBC" w:rsidRDefault="00660EBC" w:rsidP="00660EBC">
      <w:r>
        <w:t xml:space="preserve">A call to this </w:t>
      </w:r>
      <w:r w:rsidRPr="00F42CE5">
        <w:rPr>
          <w:b/>
        </w:rPr>
        <w:t>thumbnailBatch</w:t>
      </w:r>
      <w:r>
        <w:t xml:space="preserve"> function, as I’ll refer to it from here on, is </w:t>
      </w:r>
      <w:r w:rsidR="0090284B">
        <w:t xml:space="preserve">again </w:t>
      </w:r>
      <w:r>
        <w:t xml:space="preserve">inserted into the promise chain of the </w:t>
      </w:r>
      <w:r w:rsidR="0090284B">
        <w:t xml:space="preserve">renderer. </w:t>
      </w:r>
      <w:r>
        <w:t xml:space="preserve">This </w:t>
      </w:r>
      <w:r w:rsidR="0090284B">
        <w:t>purpose of this insertion</w:t>
      </w:r>
      <w:r>
        <w:t>, given the nature of the batching code</w:t>
      </w:r>
      <w:r w:rsidR="0090284B">
        <w:t xml:space="preserve"> as we’ll see shortly</w:t>
      </w:r>
      <w:r>
        <w:t xml:space="preserve">, </w:t>
      </w:r>
      <w:r w:rsidR="0090284B">
        <w:t xml:space="preserve">is to </w:t>
      </w:r>
      <w:r>
        <w:t>collects the loaded images into batches, releasing them for further pr</w:t>
      </w:r>
      <w:r w:rsidR="0090284B">
        <w:t xml:space="preserve">ocessing at suitable intervals. A call to </w:t>
      </w:r>
      <w:r w:rsidR="0090284B" w:rsidRPr="0090284B">
        <w:rPr>
          <w:b/>
        </w:rPr>
        <w:t>thumbnailBatch()</w:t>
      </w:r>
      <w:r w:rsidR="0090284B">
        <w:t xml:space="preserve"> again returns a completed handler of some kind, where that handler must return a promise </w:t>
      </w:r>
      <w:r w:rsidR="0090284B">
        <w:lastRenderedPageBreak/>
        <w:t xml:space="preserve">whose fulfillment value is an </w:t>
      </w:r>
      <w:r w:rsidR="0090284B" w:rsidRPr="0090284B">
        <w:rPr>
          <w:b/>
        </w:rPr>
        <w:t>img</w:t>
      </w:r>
      <w:r w:rsidR="0090284B">
        <w:t xml:space="preserve"> element that can </w:t>
      </w:r>
      <w:r w:rsidR="0090284B" w:rsidRPr="0090284B">
        <w:rPr>
          <w:i/>
        </w:rPr>
        <w:t>then</w:t>
      </w:r>
      <w:r w:rsidR="0090284B">
        <w:t xml:space="preserve"> be added to the DOM. By </w:t>
      </w:r>
      <w:r>
        <w:t xml:space="preserve">adding those images to the DOM </w:t>
      </w:r>
      <w:r w:rsidRPr="0090284B">
        <w:rPr>
          <w:i/>
        </w:rPr>
        <w:t>after</w:t>
      </w:r>
      <w:r>
        <w:t xml:space="preserve"> the batching has taken place, we combine that whole group into the same rendering pass.</w:t>
      </w:r>
    </w:p>
    <w:p w14:paraId="73DD3372" w14:textId="16D678FF" w:rsidR="00660EBC" w:rsidRDefault="0090284B" w:rsidP="00660EBC">
      <w:r>
        <w:t xml:space="preserve">This is an important </w:t>
      </w:r>
      <w:r w:rsidR="00660EBC">
        <w:t xml:space="preserve">difference between </w:t>
      </w:r>
      <w:r>
        <w:t xml:space="preserve">the </w:t>
      </w:r>
      <w:r w:rsidR="00660EBC" w:rsidRPr="0090284B">
        <w:rPr>
          <w:b/>
        </w:rPr>
        <w:t>batchRenderer</w:t>
      </w:r>
      <w:r w:rsidR="00660EBC">
        <w:t xml:space="preserve"> and the previous </w:t>
      </w:r>
      <w:r w:rsidR="00660EBC" w:rsidRPr="0090284B">
        <w:rPr>
          <w:b/>
        </w:rPr>
        <w:t>multistageRenderer</w:t>
      </w:r>
      <w:r w:rsidR="00660EBC">
        <w:t xml:space="preserve">: in the latter, then thumbnail’s </w:t>
      </w:r>
      <w:r w:rsidR="00660EBC" w:rsidRPr="0090284B">
        <w:rPr>
          <w:b/>
        </w:rPr>
        <w:t>img</w:t>
      </w:r>
      <w:r w:rsidR="00660EBC">
        <w:t xml:space="preserve"> element already exists in the DOM and is passed to </w:t>
      </w:r>
      <w:r w:rsidR="00660EBC" w:rsidRPr="0090284B">
        <w:rPr>
          <w:b/>
        </w:rPr>
        <w:t>loadImage</w:t>
      </w:r>
      <w:r w:rsidR="00660EBC">
        <w:t xml:space="preserve"> as the second parameter. </w:t>
      </w:r>
      <w:r>
        <w:t xml:space="preserve">So </w:t>
      </w:r>
      <w:r w:rsidR="00660EBC">
        <w:t xml:space="preserve">when </w:t>
      </w:r>
      <w:r w:rsidR="00660EBC" w:rsidRPr="0090284B">
        <w:rPr>
          <w:b/>
        </w:rPr>
        <w:t>loadImage</w:t>
      </w:r>
      <w:r w:rsidR="00660EBC">
        <w:t xml:space="preserve"> sets the image’s </w:t>
      </w:r>
      <w:r w:rsidR="00660EBC" w:rsidRPr="0090284B">
        <w:rPr>
          <w:b/>
        </w:rPr>
        <w:t>src</w:t>
      </w:r>
      <w:r w:rsidR="00660EBC">
        <w:t xml:space="preserve"> attribute, a rendering update is triggered. Within </w:t>
      </w:r>
      <w:r w:rsidR="00660EBC" w:rsidRPr="0090284B">
        <w:rPr>
          <w:b/>
        </w:rPr>
        <w:t>batchRenderer</w:t>
      </w:r>
      <w:r w:rsidR="00660EBC">
        <w:t xml:space="preserve">, however, that </w:t>
      </w:r>
      <w:r w:rsidR="00660EBC" w:rsidRPr="0090284B">
        <w:rPr>
          <w:b/>
        </w:rPr>
        <w:t>img</w:t>
      </w:r>
      <w:r w:rsidR="00660EBC">
        <w:t xml:space="preserve"> element </w:t>
      </w:r>
      <w:r>
        <w:t xml:space="preserve">is separately created </w:t>
      </w:r>
      <w:r w:rsidR="00660EBC">
        <w:t xml:space="preserve">within </w:t>
      </w:r>
      <w:r w:rsidR="00660EBC" w:rsidRPr="0090284B">
        <w:rPr>
          <w:b/>
        </w:rPr>
        <w:t>loadImage</w:t>
      </w:r>
      <w:r>
        <w:t xml:space="preserve"> (</w:t>
      </w:r>
      <w:r w:rsidR="00660EBC">
        <w:t xml:space="preserve">where </w:t>
      </w:r>
      <w:r w:rsidR="00660EBC" w:rsidRPr="0090284B">
        <w:rPr>
          <w:b/>
        </w:rPr>
        <w:t>src</w:t>
      </w:r>
      <w:r w:rsidR="00660EBC">
        <w:t xml:space="preserve"> is also set</w:t>
      </w:r>
      <w:r>
        <w:t>)</w:t>
      </w:r>
      <w:r w:rsidR="00660EBC">
        <w:t xml:space="preserve">, but the </w:t>
      </w:r>
      <w:r w:rsidR="00660EBC" w:rsidRPr="0090284B">
        <w:rPr>
          <w:b/>
        </w:rPr>
        <w:t>img</w:t>
      </w:r>
      <w:r w:rsidR="00660EBC" w:rsidRPr="0090284B">
        <w:t xml:space="preserve"> </w:t>
      </w:r>
      <w:r w:rsidR="00660EBC">
        <w:t xml:space="preserve">is </w:t>
      </w:r>
      <w:r w:rsidR="00660EBC" w:rsidRPr="00FB2D5D">
        <w:rPr>
          <w:i/>
        </w:rPr>
        <w:t>not</w:t>
      </w:r>
      <w:r w:rsidR="00660EBC">
        <w:t xml:space="preserve"> </w:t>
      </w:r>
      <w:r w:rsidR="00660EBC" w:rsidRPr="0090284B">
        <w:rPr>
          <w:i/>
        </w:rPr>
        <w:t>yet in the DOM</w:t>
      </w:r>
      <w:r w:rsidR="00660EBC">
        <w:t xml:space="preserve">. It’s only added to the DOM after the </w:t>
      </w:r>
      <w:r w:rsidR="00660EBC" w:rsidRPr="0090284B">
        <w:rPr>
          <w:b/>
        </w:rPr>
        <w:t>thumbnailBatch</w:t>
      </w:r>
      <w:r w:rsidR="00660EBC">
        <w:t xml:space="preserve"> step completes, which means it’s done as part of a group within that single layout pass.</w:t>
      </w:r>
    </w:p>
    <w:p w14:paraId="080B9919" w14:textId="63FF1F2E" w:rsidR="00660EBC" w:rsidRDefault="00660EBC" w:rsidP="00660EBC">
      <w:r>
        <w:t xml:space="preserve">So now let’s see how that batching works. </w:t>
      </w:r>
      <w:r w:rsidR="0090284B">
        <w:t>H</w:t>
      </w:r>
      <w:r>
        <w:t xml:space="preserve">ere’s </w:t>
      </w:r>
      <w:r w:rsidR="0090284B">
        <w:t xml:space="preserve">the </w:t>
      </w:r>
      <w:r w:rsidR="0090284B" w:rsidRPr="0090284B">
        <w:rPr>
          <w:b/>
        </w:rPr>
        <w:t>createBatch</w:t>
      </w:r>
      <w:r w:rsidR="0090284B">
        <w:t xml:space="preserve"> </w:t>
      </w:r>
      <w:r>
        <w:t>function in its entirety:</w:t>
      </w:r>
    </w:p>
    <w:p w14:paraId="3FFD1126"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createBatch(waitPeriod) {</w:t>
      </w:r>
    </w:p>
    <w:p w14:paraId="6A87BA11"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batchTimeout = WinJS.Promise.as();</w:t>
      </w:r>
    </w:p>
    <w:p w14:paraId="73FA012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batchedItems = [];</w:t>
      </w:r>
    </w:p>
    <w:p w14:paraId="590B3359" w14:textId="77777777" w:rsidR="00660EBC" w:rsidRPr="00587B54" w:rsidRDefault="00660EBC" w:rsidP="00660EBC">
      <w:pPr>
        <w:spacing w:after="0" w:line="240" w:lineRule="auto"/>
        <w:ind w:left="360"/>
        <w:rPr>
          <w:rFonts w:ascii="Consolas" w:hAnsi="Consolas" w:cs="Consolas"/>
          <w:sz w:val="16"/>
          <w:highlight w:val="white"/>
        </w:rPr>
      </w:pPr>
    </w:p>
    <w:p w14:paraId="1DBDB2AE"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completeBatch() {</w:t>
      </w:r>
    </w:p>
    <w:p w14:paraId="117C6C6B"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callbacks = batchedItems;</w:t>
      </w:r>
    </w:p>
    <w:p w14:paraId="6D5808FA"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batchedItems = [];</w:t>
      </w:r>
    </w:p>
    <w:p w14:paraId="655D634B"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for</w:t>
      </w: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i = 0; i &lt; callbacks.length; i++) {</w:t>
      </w:r>
    </w:p>
    <w:p w14:paraId="4AB7137B"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callbacks[i]();</w:t>
      </w:r>
    </w:p>
    <w:p w14:paraId="6C732A5A"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192CA24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605A40B4" w14:textId="77777777" w:rsidR="00660EBC" w:rsidRPr="00587B54" w:rsidRDefault="00660EBC" w:rsidP="00660EBC">
      <w:pPr>
        <w:spacing w:after="0" w:line="240" w:lineRule="auto"/>
        <w:ind w:left="360"/>
        <w:rPr>
          <w:rFonts w:ascii="Consolas" w:hAnsi="Consolas" w:cs="Consolas"/>
          <w:sz w:val="16"/>
          <w:highlight w:val="white"/>
        </w:rPr>
      </w:pPr>
    </w:p>
    <w:p w14:paraId="01711B1A"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6B296286"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batchTimeout.cancel();</w:t>
      </w:r>
    </w:p>
    <w:p w14:paraId="2DB5A3B8" w14:textId="77777777" w:rsidR="00660EBC"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batchTimeout = WinJS.Promise.timeout(waitPeriod || 64).then(completeBatch);</w:t>
      </w:r>
    </w:p>
    <w:p w14:paraId="2C56A495" w14:textId="77777777" w:rsidR="00660EBC" w:rsidRPr="00587B54" w:rsidRDefault="00660EBC" w:rsidP="00660EBC">
      <w:pPr>
        <w:spacing w:after="0" w:line="240" w:lineRule="auto"/>
        <w:ind w:left="360"/>
        <w:rPr>
          <w:rFonts w:ascii="Consolas" w:hAnsi="Consolas" w:cs="Consolas"/>
          <w:sz w:val="16"/>
          <w:highlight w:val="white"/>
        </w:rPr>
      </w:pPr>
    </w:p>
    <w:p w14:paraId="12F4C0B2"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delayedPromise = </w:t>
      </w:r>
      <w:r w:rsidRPr="00587B54">
        <w:rPr>
          <w:rFonts w:ascii="Consolas" w:hAnsi="Consolas" w:cs="Consolas"/>
          <w:color w:val="0000FF"/>
          <w:sz w:val="16"/>
          <w:highlight w:val="white"/>
        </w:rPr>
        <w:t>new</w:t>
      </w:r>
      <w:r w:rsidRPr="00587B54">
        <w:rPr>
          <w:rFonts w:ascii="Consolas" w:hAnsi="Consolas" w:cs="Consolas"/>
          <w:sz w:val="16"/>
          <w:highlight w:val="white"/>
        </w:rPr>
        <w:t xml:space="preserve"> WinJS.Promise(</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 {</w:t>
      </w:r>
    </w:p>
    <w:p w14:paraId="52913AF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batchedItems.push(c);</w:t>
      </w:r>
    </w:p>
    <w:p w14:paraId="288FE874"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33D571FF" w14:textId="77777777" w:rsidR="00660EBC" w:rsidRPr="00587B54" w:rsidRDefault="00660EBC" w:rsidP="00660EBC">
      <w:pPr>
        <w:spacing w:after="0" w:line="240" w:lineRule="auto"/>
        <w:ind w:left="360"/>
        <w:rPr>
          <w:rFonts w:ascii="Consolas" w:hAnsi="Consolas" w:cs="Consolas"/>
          <w:sz w:val="16"/>
          <w:highlight w:val="white"/>
        </w:rPr>
      </w:pPr>
    </w:p>
    <w:p w14:paraId="1E8324E5"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p>
    <w:p w14:paraId="282B3631"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delayedPromise.then(</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1CCAB6D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v;</w:t>
      </w:r>
    </w:p>
    <w:p w14:paraId="27D5230F"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36AEBED5"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68DBB6AF"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4FFC5873" w14:textId="77777777" w:rsidR="00660EBC" w:rsidRDefault="00660EBC" w:rsidP="0090284B">
      <w:pPr>
        <w:spacing w:after="0" w:line="240" w:lineRule="auto"/>
        <w:ind w:left="360"/>
        <w:rPr>
          <w:rFonts w:ascii="Consolas" w:hAnsi="Consolas" w:cs="Consolas"/>
          <w:sz w:val="16"/>
        </w:rPr>
      </w:pPr>
      <w:r w:rsidRPr="00587B54">
        <w:rPr>
          <w:rFonts w:ascii="Consolas" w:hAnsi="Consolas" w:cs="Consolas"/>
          <w:sz w:val="16"/>
          <w:highlight w:val="white"/>
        </w:rPr>
        <w:t>}</w:t>
      </w:r>
    </w:p>
    <w:p w14:paraId="40583FC7" w14:textId="77777777" w:rsidR="00A173B5" w:rsidRPr="00587B54" w:rsidRDefault="00A173B5" w:rsidP="0090284B">
      <w:pPr>
        <w:spacing w:after="0" w:line="240" w:lineRule="auto"/>
        <w:ind w:left="360"/>
        <w:rPr>
          <w:rFonts w:ascii="Consolas" w:hAnsi="Consolas" w:cs="Consolas"/>
          <w:sz w:val="16"/>
        </w:rPr>
      </w:pPr>
    </w:p>
    <w:p w14:paraId="1EDA1DCE" w14:textId="77777777" w:rsidR="00660EBC" w:rsidRDefault="00660EBC" w:rsidP="00660EBC">
      <w:r>
        <w:t xml:space="preserve">Again, </w:t>
      </w:r>
      <w:r w:rsidRPr="0090284B">
        <w:rPr>
          <w:b/>
        </w:rPr>
        <w:t>createBatch</w:t>
      </w:r>
      <w:r>
        <w:t xml:space="preserve"> is called just </w:t>
      </w:r>
      <w:r w:rsidRPr="00BF642D">
        <w:rPr>
          <w:i/>
        </w:rPr>
        <w:t>once</w:t>
      </w:r>
      <w:r>
        <w:t xml:space="preserve"> and </w:t>
      </w:r>
      <w:r w:rsidRPr="0090284B">
        <w:rPr>
          <w:b/>
        </w:rPr>
        <w:t>thumbnailBatch</w:t>
      </w:r>
      <w:r>
        <w:t xml:space="preserve"> is called for </w:t>
      </w:r>
      <w:r w:rsidRPr="00BF642D">
        <w:rPr>
          <w:i/>
        </w:rPr>
        <w:t>every item in the list</w:t>
      </w:r>
      <w:r>
        <w:t>, returning a completed handler that itself returns a promise.</w:t>
      </w:r>
    </w:p>
    <w:p w14:paraId="30B61C23" w14:textId="604C5205" w:rsidR="00660EBC" w:rsidRDefault="00660EBC" w:rsidP="00660EBC">
      <w:r>
        <w:t xml:space="preserve">Such a completed handler might just as easily have been inserted directly into the rendering function, but what we’re trying to do here is coordinate activities </w:t>
      </w:r>
      <w:r>
        <w:rPr>
          <w:i/>
        </w:rPr>
        <w:t xml:space="preserve">across multiple items </w:t>
      </w:r>
      <w:r>
        <w:t xml:space="preserve">rather than just on a per-item basis. This coordination is achieved through the two variables created and initialized at the beginning of </w:t>
      </w:r>
      <w:r w:rsidRPr="0090284B">
        <w:rPr>
          <w:b/>
        </w:rPr>
        <w:t>createBatch</w:t>
      </w:r>
      <w:r>
        <w:t xml:space="preserve">: </w:t>
      </w:r>
      <w:r w:rsidRPr="0090284B">
        <w:rPr>
          <w:b/>
        </w:rPr>
        <w:t>batchedTimeout</w:t>
      </w:r>
      <w:r>
        <w:t xml:space="preserve">, initialized as an empty promise, and </w:t>
      </w:r>
      <w:r w:rsidRPr="0090284B">
        <w:rPr>
          <w:b/>
        </w:rPr>
        <w:t>batchedItems</w:t>
      </w:r>
      <w:r>
        <w:t xml:space="preserve">, </w:t>
      </w:r>
      <w:r w:rsidR="0090284B">
        <w:t xml:space="preserve">initialized </w:t>
      </w:r>
      <w:r>
        <w:t xml:space="preserve">an array of functions that’s initially empty. </w:t>
      </w:r>
      <w:r w:rsidRPr="0090284B">
        <w:rPr>
          <w:b/>
        </w:rPr>
        <w:t>createBatch</w:t>
      </w:r>
      <w:r>
        <w:t xml:space="preserve"> also declares a function</w:t>
      </w:r>
      <w:r w:rsidR="0090284B">
        <w:t xml:space="preserve">, </w:t>
      </w:r>
      <w:r w:rsidR="0090284B" w:rsidRPr="0090284B">
        <w:rPr>
          <w:b/>
        </w:rPr>
        <w:t>completeBatch</w:t>
      </w:r>
      <w:r w:rsidR="0090284B">
        <w:t>,</w:t>
      </w:r>
      <w:r>
        <w:t xml:space="preserve"> that simply empties </w:t>
      </w:r>
      <w:r w:rsidRPr="0090284B">
        <w:rPr>
          <w:b/>
        </w:rPr>
        <w:t>batchedItems</w:t>
      </w:r>
      <w:r>
        <w:t>, calling each function in the array:</w:t>
      </w:r>
    </w:p>
    <w:p w14:paraId="1262AB74"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completeBatch() {</w:t>
      </w:r>
    </w:p>
    <w:p w14:paraId="1381E984" w14:textId="77777777" w:rsidR="0090284B" w:rsidRDefault="00660EBC" w:rsidP="0090284B">
      <w:pPr>
        <w:spacing w:after="0" w:line="240" w:lineRule="auto"/>
        <w:ind w:left="360" w:firstLine="245"/>
        <w:rPr>
          <w:rFonts w:ascii="Consolas" w:hAnsi="Consolas" w:cs="Consolas"/>
          <w:color w:val="008000"/>
          <w:sz w:val="16"/>
          <w:highlight w:val="white"/>
        </w:rPr>
      </w:pPr>
      <w:r w:rsidRPr="00945F3E">
        <w:rPr>
          <w:rFonts w:ascii="Consolas" w:hAnsi="Consolas" w:cs="Consolas"/>
          <w:color w:val="008000"/>
          <w:sz w:val="16"/>
          <w:highlight w:val="white"/>
        </w:rPr>
        <w:t xml:space="preserve">        //Copy and clear the array so that the next batch can start to accumulate</w:t>
      </w:r>
    </w:p>
    <w:p w14:paraId="57E09CC3" w14:textId="77777777" w:rsidR="0090284B" w:rsidRDefault="00660EBC" w:rsidP="0090284B">
      <w:pPr>
        <w:spacing w:after="0" w:line="240" w:lineRule="auto"/>
        <w:ind w:left="360" w:firstLine="245"/>
        <w:rPr>
          <w:rFonts w:ascii="Consolas" w:hAnsi="Consolas" w:cs="Consolas"/>
          <w:color w:val="008000"/>
          <w:sz w:val="16"/>
          <w:highlight w:val="white"/>
        </w:rPr>
      </w:pPr>
      <w:r w:rsidRPr="00945F3E">
        <w:rPr>
          <w:rFonts w:ascii="Consolas" w:hAnsi="Consolas" w:cs="Consolas"/>
          <w:color w:val="008000"/>
          <w:sz w:val="16"/>
          <w:highlight w:val="white"/>
        </w:rPr>
        <w:t xml:space="preserve">        //while we're processing the previous one.</w:t>
      </w:r>
    </w:p>
    <w:p w14:paraId="07670639"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callbacks = batchedItems;</w:t>
      </w:r>
    </w:p>
    <w:p w14:paraId="397F6D39"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batchedItems = [];</w:t>
      </w:r>
    </w:p>
    <w:p w14:paraId="54489E67"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for</w:t>
      </w: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i = 0; i &lt; callbacks.length; i++) {</w:t>
      </w:r>
    </w:p>
    <w:p w14:paraId="71F4AF18"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callbacks[i]();</w:t>
      </w:r>
    </w:p>
    <w:p w14:paraId="2A7769C5" w14:textId="77777777" w:rsidR="0090284B" w:rsidRDefault="00660EBC" w:rsidP="0090284B">
      <w:pPr>
        <w:spacing w:after="0" w:line="240" w:lineRule="auto"/>
        <w:ind w:left="360" w:firstLine="245"/>
        <w:rPr>
          <w:rFonts w:ascii="Consolas" w:hAnsi="Consolas" w:cs="Consolas"/>
          <w:sz w:val="16"/>
          <w:highlight w:val="white"/>
        </w:rPr>
      </w:pPr>
      <w:r w:rsidRPr="00587B54">
        <w:rPr>
          <w:rFonts w:ascii="Consolas" w:hAnsi="Consolas" w:cs="Consolas"/>
          <w:sz w:val="16"/>
          <w:highlight w:val="white"/>
        </w:rPr>
        <w:t xml:space="preserve">        }</w:t>
      </w:r>
    </w:p>
    <w:p w14:paraId="7903F1EA" w14:textId="42217053" w:rsidR="00660EBC" w:rsidRDefault="00660EBC" w:rsidP="00A173B5">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4983FF50" w14:textId="77777777" w:rsidR="00A173B5" w:rsidRPr="00587B54" w:rsidRDefault="00A173B5" w:rsidP="00A173B5">
      <w:pPr>
        <w:spacing w:after="0" w:line="240" w:lineRule="auto"/>
        <w:ind w:left="360"/>
        <w:rPr>
          <w:rFonts w:ascii="Consolas" w:hAnsi="Consolas" w:cs="Consolas"/>
          <w:sz w:val="16"/>
          <w:highlight w:val="white"/>
        </w:rPr>
      </w:pPr>
    </w:p>
    <w:p w14:paraId="2764A2B5" w14:textId="04CEBED5" w:rsidR="00660EBC" w:rsidRDefault="00660EBC" w:rsidP="00660EBC">
      <w:r>
        <w:t xml:space="preserve">Now let’s see what happens within </w:t>
      </w:r>
      <w:r w:rsidRPr="00A173B5">
        <w:rPr>
          <w:b/>
        </w:rPr>
        <w:t>thumbnailBatch</w:t>
      </w:r>
      <w:r w:rsidR="00A173B5">
        <w:t xml:space="preserve"> (the function returned from </w:t>
      </w:r>
      <w:r w:rsidR="00A173B5" w:rsidRPr="00A173B5">
        <w:rPr>
          <w:b/>
        </w:rPr>
        <w:t>createBatch</w:t>
      </w:r>
      <w:r w:rsidR="00A173B5">
        <w:t>)</w:t>
      </w:r>
      <w:r>
        <w:t xml:space="preserve">, which is again called for each item being rendered. First, we </w:t>
      </w:r>
      <w:r w:rsidRPr="00BF642D">
        <w:rPr>
          <w:i/>
        </w:rPr>
        <w:t>cancel</w:t>
      </w:r>
      <w:r>
        <w:t xml:space="preserve"> any existing </w:t>
      </w:r>
      <w:r w:rsidRPr="00A173B5">
        <w:rPr>
          <w:b/>
        </w:rPr>
        <w:t>batchedTimeout</w:t>
      </w:r>
      <w:r>
        <w:t xml:space="preserve"> and immediately </w:t>
      </w:r>
      <w:r>
        <w:lastRenderedPageBreak/>
        <w:t>recreate it.</w:t>
      </w:r>
    </w:p>
    <w:p w14:paraId="5AC2C79A"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batchTimeout.cancel();</w:t>
      </w:r>
    </w:p>
    <w:p w14:paraId="7D705494" w14:textId="77777777" w:rsidR="00660EBC"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batchTimeout = WinJS.Promise.timeout(waitPeriod || 64).then(completeBatch);</w:t>
      </w:r>
    </w:p>
    <w:p w14:paraId="5969B8B6" w14:textId="77777777" w:rsidR="00660EBC" w:rsidRPr="00587B54" w:rsidRDefault="00660EBC" w:rsidP="00660EBC">
      <w:pPr>
        <w:spacing w:after="0" w:line="240" w:lineRule="auto"/>
        <w:ind w:left="360"/>
        <w:rPr>
          <w:rFonts w:ascii="Consolas" w:hAnsi="Consolas" w:cs="Consolas"/>
          <w:sz w:val="16"/>
          <w:highlight w:val="white"/>
        </w:rPr>
      </w:pPr>
    </w:p>
    <w:p w14:paraId="47DFFD33" w14:textId="0E0AD6DB" w:rsidR="00660EBC" w:rsidRPr="00CB2DFA" w:rsidRDefault="00660EBC" w:rsidP="00660EBC">
      <w:r>
        <w:t xml:space="preserve">The second line shows the future delivery/fulfillment pattern discussed </w:t>
      </w:r>
      <w:r w:rsidR="00A173B5">
        <w:t>in the All About WinJS Promises post &lt;TODO: link&gt;</w:t>
      </w:r>
      <w:r>
        <w:t xml:space="preserve">: it says to call </w:t>
      </w:r>
      <w:r w:rsidRPr="00A173B5">
        <w:rPr>
          <w:b/>
        </w:rPr>
        <w:t>completeBatch</w:t>
      </w:r>
      <w:r>
        <w:t xml:space="preserve"> after a delay of </w:t>
      </w:r>
      <w:r w:rsidRPr="00A173B5">
        <w:rPr>
          <w:b/>
        </w:rPr>
        <w:t>waitPeriod</w:t>
      </w:r>
      <w:r>
        <w:t xml:space="preserve"> milliseconds (with a default of 64ms). This means that so long as</w:t>
      </w:r>
      <w:r w:rsidR="00A173B5">
        <w:t xml:space="preserve"> </w:t>
      </w:r>
      <w:r w:rsidR="00A173B5" w:rsidRPr="00A173B5">
        <w:rPr>
          <w:b/>
        </w:rPr>
        <w:t>thumbnailBatch</w:t>
      </w:r>
      <w:r w:rsidR="00A173B5">
        <w:t xml:space="preserve"> </w:t>
      </w:r>
      <w:r>
        <w:t xml:space="preserve">is being called </w:t>
      </w:r>
      <w:r w:rsidR="00A173B5">
        <w:t xml:space="preserve">again </w:t>
      </w:r>
      <w:r>
        <w:t xml:space="preserve">within </w:t>
      </w:r>
      <w:r w:rsidRPr="00A173B5">
        <w:rPr>
          <w:b/>
        </w:rPr>
        <w:t>waitPeriod</w:t>
      </w:r>
      <w:r>
        <w:t xml:space="preserve"> of a previous call, </w:t>
      </w:r>
      <w:r w:rsidRPr="00A173B5">
        <w:rPr>
          <w:b/>
        </w:rPr>
        <w:t>batchTimeout</w:t>
      </w:r>
      <w:r>
        <w:t xml:space="preserve"> will be reset to another </w:t>
      </w:r>
      <w:r w:rsidRPr="00A173B5">
        <w:rPr>
          <w:b/>
        </w:rPr>
        <w:t>waitPeriod</w:t>
      </w:r>
      <w:r>
        <w:t>. And because</w:t>
      </w:r>
      <w:r w:rsidR="00A173B5">
        <w:t xml:space="preserve"> </w:t>
      </w:r>
      <w:r w:rsidR="00A173B5" w:rsidRPr="00A173B5">
        <w:rPr>
          <w:b/>
        </w:rPr>
        <w:t>thumbnailBatch</w:t>
      </w:r>
      <w:r w:rsidR="00A173B5">
        <w:t xml:space="preserve"> is </w:t>
      </w:r>
      <w:r>
        <w:t xml:space="preserve">only called </w:t>
      </w:r>
      <w:r>
        <w:rPr>
          <w:i/>
        </w:rPr>
        <w:t xml:space="preserve">after </w:t>
      </w:r>
      <w:r>
        <w:t xml:space="preserve">an </w:t>
      </w:r>
      <w:r w:rsidRPr="00A173B5">
        <w:rPr>
          <w:b/>
        </w:rPr>
        <w:t>item.loadImage</w:t>
      </w:r>
      <w:r>
        <w:t xml:space="preserve"> call completes, we’re effectively saying that any </w:t>
      </w:r>
      <w:r w:rsidRPr="00A173B5">
        <w:rPr>
          <w:b/>
        </w:rPr>
        <w:t>loadImage</w:t>
      </w:r>
      <w:r>
        <w:t xml:space="preserve"> operations that complete within </w:t>
      </w:r>
      <w:r w:rsidRPr="00A173B5">
        <w:rPr>
          <w:b/>
        </w:rPr>
        <w:t>waitPeriod</w:t>
      </w:r>
      <w:r>
        <w:t xml:space="preserve"> of the previous one will be included in the same batch. When there’s a gap longer th</w:t>
      </w:r>
      <w:r w:rsidR="00A173B5">
        <w:t>a</w:t>
      </w:r>
      <w:r>
        <w:t xml:space="preserve">n </w:t>
      </w:r>
      <w:r w:rsidRPr="00A173B5">
        <w:rPr>
          <w:b/>
        </w:rPr>
        <w:t>waitPeriod</w:t>
      </w:r>
      <w:r>
        <w:t xml:space="preserve"> the batch is processed (images are added to the DOM) and the next batch begins.</w:t>
      </w:r>
    </w:p>
    <w:p w14:paraId="77017A9F" w14:textId="3B66549B" w:rsidR="00660EBC" w:rsidRDefault="00660EBC" w:rsidP="00660EBC">
      <w:r>
        <w:t>After handling this timeout business,</w:t>
      </w:r>
      <w:r w:rsidR="00A173B5">
        <w:t xml:space="preserve"> the </w:t>
      </w:r>
      <w:r w:rsidR="00A173B5" w:rsidRPr="00A173B5">
        <w:rPr>
          <w:b/>
        </w:rPr>
        <w:t>thumbnailBatch</w:t>
      </w:r>
      <w:r w:rsidR="00A173B5">
        <w:t xml:space="preserve"> creates </w:t>
      </w:r>
      <w:r>
        <w:t xml:space="preserve">a new promise that simply pushes </w:t>
      </w:r>
      <w:r w:rsidR="00A173B5">
        <w:t xml:space="preserve">the </w:t>
      </w:r>
      <w:r>
        <w:t xml:space="preserve">complete dispatcher function into </w:t>
      </w:r>
      <w:r w:rsidRPr="00A173B5">
        <w:rPr>
          <w:b/>
        </w:rPr>
        <w:t>batchedItems</w:t>
      </w:r>
      <w:r>
        <w:t>:</w:t>
      </w:r>
    </w:p>
    <w:p w14:paraId="0ECA1196"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var</w:t>
      </w:r>
      <w:r w:rsidRPr="00587B54">
        <w:rPr>
          <w:rFonts w:ascii="Consolas" w:hAnsi="Consolas" w:cs="Consolas"/>
          <w:sz w:val="16"/>
          <w:highlight w:val="white"/>
        </w:rPr>
        <w:t xml:space="preserve"> delayedPromise = </w:t>
      </w:r>
      <w:r w:rsidRPr="00587B54">
        <w:rPr>
          <w:rFonts w:ascii="Consolas" w:hAnsi="Consolas" w:cs="Consolas"/>
          <w:color w:val="0000FF"/>
          <w:sz w:val="16"/>
          <w:highlight w:val="white"/>
        </w:rPr>
        <w:t>new</w:t>
      </w:r>
      <w:r w:rsidRPr="00587B54">
        <w:rPr>
          <w:rFonts w:ascii="Consolas" w:hAnsi="Consolas" w:cs="Consolas"/>
          <w:sz w:val="16"/>
          <w:highlight w:val="white"/>
        </w:rPr>
        <w:t xml:space="preserve"> WinJS.Promise(</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(c) {</w:t>
      </w:r>
    </w:p>
    <w:p w14:paraId="791169A7"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batchedItems.push(c);</w:t>
      </w:r>
    </w:p>
    <w:p w14:paraId="2C0F146B" w14:textId="77777777" w:rsidR="00660EBC" w:rsidRPr="00587B54" w:rsidRDefault="00660EBC" w:rsidP="00660EBC">
      <w:pPr>
        <w:spacing w:after="0" w:line="240" w:lineRule="auto"/>
        <w:ind w:left="360"/>
        <w:rPr>
          <w:rFonts w:ascii="Consolas" w:hAnsi="Consolas" w:cs="Consolas"/>
          <w:sz w:val="16"/>
          <w:highlight w:val="white"/>
        </w:rPr>
      </w:pPr>
      <w:r w:rsidRPr="00587B54">
        <w:rPr>
          <w:rFonts w:ascii="Consolas" w:hAnsi="Consolas" w:cs="Consolas"/>
          <w:sz w:val="16"/>
          <w:highlight w:val="white"/>
        </w:rPr>
        <w:t xml:space="preserve">        });</w:t>
      </w:r>
    </w:p>
    <w:p w14:paraId="598F2450" w14:textId="77777777" w:rsidR="00660EBC" w:rsidRPr="00587B54" w:rsidRDefault="00660EBC" w:rsidP="00660EBC">
      <w:pPr>
        <w:spacing w:after="0" w:line="240" w:lineRule="auto"/>
        <w:ind w:left="360"/>
        <w:rPr>
          <w:rFonts w:ascii="Consolas" w:hAnsi="Consolas" w:cs="Consolas"/>
          <w:sz w:val="16"/>
          <w:highlight w:val="white"/>
        </w:rPr>
      </w:pPr>
    </w:p>
    <w:p w14:paraId="6370E9ED" w14:textId="79F351D0" w:rsidR="00660EBC" w:rsidRDefault="00660EBC" w:rsidP="00660EBC">
      <w:r>
        <w:t xml:space="preserve">Remember from </w:t>
      </w:r>
      <w:r w:rsidR="00A173B5">
        <w:t xml:space="preserve">the previous post </w:t>
      </w:r>
      <w:r>
        <w:t xml:space="preserve">that a promise is just a code construct, and that’s all we have here. The newly created promise has no async behavior in and of itself: we’re just adding the complete dispatcher function, </w:t>
      </w:r>
      <w:r w:rsidRPr="00A173B5">
        <w:rPr>
          <w:b/>
        </w:rPr>
        <w:t>c</w:t>
      </w:r>
      <w:r>
        <w:t xml:space="preserve">, to </w:t>
      </w:r>
      <w:r w:rsidRPr="00A173B5">
        <w:rPr>
          <w:b/>
        </w:rPr>
        <w:t>batchedItems</w:t>
      </w:r>
      <w:r>
        <w:t xml:space="preserve">. But of course, we don’t do anything with </w:t>
      </w:r>
      <w:r w:rsidRPr="00A173B5">
        <w:rPr>
          <w:b/>
        </w:rPr>
        <w:t>batchedItems</w:t>
      </w:r>
      <w:r>
        <w:t xml:space="preserve"> until </w:t>
      </w:r>
      <w:r w:rsidRPr="00A173B5">
        <w:rPr>
          <w:b/>
        </w:rPr>
        <w:t>batchedTimeout</w:t>
      </w:r>
      <w:r>
        <w:t xml:space="preserve"> complete</w:t>
      </w:r>
      <w:r w:rsidR="00A173B5">
        <w:t>s</w:t>
      </w:r>
      <w:r>
        <w:t xml:space="preserve"> (asynchronously), so there is </w:t>
      </w:r>
      <w:r w:rsidR="00A173B5">
        <w:t xml:space="preserve">in fact </w:t>
      </w:r>
      <w:r>
        <w:t xml:space="preserve">an async relationship here: when the timeout happens and we clear the batch (inside </w:t>
      </w:r>
      <w:r w:rsidRPr="00A173B5">
        <w:rPr>
          <w:b/>
        </w:rPr>
        <w:t>completeBatch</w:t>
      </w:r>
      <w:r>
        <w:t xml:space="preserve">), we’ll invoke any completed handlers given elsewhere to </w:t>
      </w:r>
      <w:r w:rsidRPr="00A173B5">
        <w:rPr>
          <w:b/>
        </w:rPr>
        <w:t>delayedPromise.then</w:t>
      </w:r>
      <w:r>
        <w:t>.</w:t>
      </w:r>
    </w:p>
    <w:p w14:paraId="7DCB1345" w14:textId="77777777" w:rsidR="00660EBC" w:rsidRDefault="00660EBC" w:rsidP="00660EBC">
      <w:r>
        <w:t xml:space="preserve">This brings us to the last line of code in </w:t>
      </w:r>
      <w:r w:rsidRPr="00A173B5">
        <w:rPr>
          <w:b/>
        </w:rPr>
        <w:t>createBatch</w:t>
      </w:r>
      <w:r>
        <w:t xml:space="preserve">, which is the function that </w:t>
      </w:r>
      <w:r w:rsidRPr="00A173B5">
        <w:rPr>
          <w:b/>
        </w:rPr>
        <w:t>thumbnailBatch</w:t>
      </w:r>
      <w:r>
        <w:t xml:space="preserve"> returns. This function is exactly the completed handler that gets inserted into the renderer’s whole promise chain:</w:t>
      </w:r>
    </w:p>
    <w:p w14:paraId="72AF26AA"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p>
    <w:p w14:paraId="446B377A"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delayedPromise.then(</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p>
    <w:p w14:paraId="603C1690"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v;</w:t>
      </w:r>
    </w:p>
    <w:p w14:paraId="7C3A8AF2" w14:textId="77777777" w:rsidR="00660EBC" w:rsidRPr="00587B54"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6CF150AF" w14:textId="77777777" w:rsidR="00660EBC" w:rsidRDefault="00660EBC" w:rsidP="00A173B5">
      <w:pPr>
        <w:spacing w:after="0" w:line="240" w:lineRule="auto"/>
        <w:ind w:left="720" w:firstLine="0"/>
        <w:rPr>
          <w:rFonts w:ascii="Consolas" w:hAnsi="Consolas" w:cs="Consolas"/>
          <w:sz w:val="16"/>
          <w:highlight w:val="white"/>
        </w:rPr>
      </w:pPr>
      <w:r w:rsidRPr="00587B54">
        <w:rPr>
          <w:rFonts w:ascii="Consolas" w:hAnsi="Consolas" w:cs="Consolas"/>
          <w:sz w:val="16"/>
          <w:highlight w:val="white"/>
        </w:rPr>
        <w:t xml:space="preserve">        };</w:t>
      </w:r>
    </w:p>
    <w:p w14:paraId="3EC13AAA" w14:textId="77777777" w:rsidR="00A173B5" w:rsidRDefault="00A173B5" w:rsidP="00A173B5">
      <w:pPr>
        <w:spacing w:after="0" w:line="240" w:lineRule="auto"/>
        <w:ind w:left="720" w:firstLine="0"/>
        <w:rPr>
          <w:rFonts w:ascii="Consolas" w:hAnsi="Consolas" w:cs="Consolas"/>
          <w:sz w:val="16"/>
          <w:highlight w:val="white"/>
        </w:rPr>
      </w:pPr>
    </w:p>
    <w:p w14:paraId="00B143A3" w14:textId="77777777" w:rsidR="00660EBC" w:rsidRDefault="00660EBC" w:rsidP="00660EBC">
      <w:r>
        <w:t>In fact, let’s put this piece of code directly into the promise chain so we can see the resulting relationships:</w:t>
      </w:r>
    </w:p>
    <w:p w14:paraId="2B7C73A5" w14:textId="77777777" w:rsidR="00660EBC" w:rsidRDefault="00660EBC" w:rsidP="00A173B5">
      <w:pPr>
        <w:spacing w:after="0" w:line="240" w:lineRule="auto"/>
        <w:ind w:left="720" w:firstLine="0"/>
        <w:rPr>
          <w:rFonts w:ascii="Consolas" w:hAnsi="Consolas" w:cs="Consolas"/>
          <w:sz w:val="16"/>
          <w:highlight w:val="white"/>
        </w:rPr>
      </w:pPr>
      <w:r w:rsidRPr="0024560D">
        <w:rPr>
          <w:rFonts w:ascii="Consolas" w:hAnsi="Consolas" w:cs="Consolas"/>
          <w:sz w:val="16"/>
          <w:highlight w:val="white"/>
        </w:rPr>
        <w:t xml:space="preserve">                </w:t>
      </w:r>
      <w:r w:rsidRPr="0024560D">
        <w:rPr>
          <w:rFonts w:ascii="Consolas" w:hAnsi="Consolas" w:cs="Consolas"/>
          <w:color w:val="0000FF"/>
          <w:sz w:val="16"/>
          <w:highlight w:val="white"/>
        </w:rPr>
        <w:t>return</w:t>
      </w:r>
      <w:r w:rsidRPr="0024560D">
        <w:rPr>
          <w:rFonts w:ascii="Consolas" w:hAnsi="Consolas" w:cs="Consolas"/>
          <w:sz w:val="16"/>
          <w:highlight w:val="white"/>
        </w:rPr>
        <w:t xml:space="preserve"> item.loadImage(item.data.thumbnail);</w:t>
      </w:r>
      <w:r>
        <w:rPr>
          <w:rFonts w:ascii="Consolas" w:hAnsi="Consolas" w:cs="Consolas"/>
          <w:sz w:val="16"/>
          <w:highlight w:val="white"/>
        </w:rPr>
        <w:br/>
      </w:r>
      <w:r w:rsidRPr="0024560D">
        <w:rPr>
          <w:rFonts w:ascii="Consolas" w:hAnsi="Consolas" w:cs="Consolas"/>
          <w:sz w:val="16"/>
          <w:highlight w:val="white"/>
        </w:rPr>
        <w:t xml:space="preserve">            }).then(</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(v) {</w:t>
      </w:r>
      <w:r>
        <w:rPr>
          <w:rFonts w:ascii="Consolas" w:hAnsi="Consolas" w:cs="Consolas"/>
          <w:sz w:val="16"/>
          <w:highlight w:val="white"/>
        </w:rPr>
        <w:br/>
        <w:t xml:space="preserve">    </w:t>
      </w: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delayedPromise.then(</w:t>
      </w:r>
      <w:r w:rsidRPr="00587B54">
        <w:rPr>
          <w:rFonts w:ascii="Consolas" w:hAnsi="Consolas" w:cs="Consolas"/>
          <w:color w:val="0000FF"/>
          <w:sz w:val="16"/>
          <w:highlight w:val="white"/>
        </w:rPr>
        <w:t>function</w:t>
      </w:r>
      <w:r w:rsidRPr="00587B54">
        <w:rPr>
          <w:rFonts w:ascii="Consolas" w:hAnsi="Consolas" w:cs="Consolas"/>
          <w:sz w:val="16"/>
          <w:highlight w:val="white"/>
        </w:rPr>
        <w:t xml:space="preserve"> () {</w:t>
      </w:r>
      <w:r>
        <w:rPr>
          <w:rFonts w:ascii="Consolas" w:hAnsi="Consolas" w:cs="Consolas"/>
          <w:sz w:val="16"/>
          <w:highlight w:val="white"/>
        </w:rPr>
        <w:br/>
      </w:r>
      <w:r w:rsidRPr="00587B54">
        <w:rPr>
          <w:rFonts w:ascii="Consolas" w:hAnsi="Consolas" w:cs="Consolas"/>
          <w:sz w:val="16"/>
          <w:highlight w:val="white"/>
        </w:rPr>
        <w:t xml:space="preserve">    </w:t>
      </w:r>
      <w:r>
        <w:rPr>
          <w:rFonts w:ascii="Consolas" w:hAnsi="Consolas" w:cs="Consolas"/>
          <w:sz w:val="16"/>
          <w:highlight w:val="white"/>
        </w:rPr>
        <w:t xml:space="preserve">    </w:t>
      </w:r>
      <w:r w:rsidRPr="00587B54">
        <w:rPr>
          <w:rFonts w:ascii="Consolas" w:hAnsi="Consolas" w:cs="Consolas"/>
          <w:sz w:val="16"/>
          <w:highlight w:val="white"/>
        </w:rPr>
        <w:t xml:space="preserve">            </w:t>
      </w:r>
      <w:r w:rsidRPr="00587B54">
        <w:rPr>
          <w:rFonts w:ascii="Consolas" w:hAnsi="Consolas" w:cs="Consolas"/>
          <w:color w:val="0000FF"/>
          <w:sz w:val="16"/>
          <w:highlight w:val="white"/>
        </w:rPr>
        <w:t>return</w:t>
      </w:r>
      <w:r w:rsidRPr="00587B54">
        <w:rPr>
          <w:rFonts w:ascii="Consolas" w:hAnsi="Consolas" w:cs="Consolas"/>
          <w:sz w:val="16"/>
          <w:highlight w:val="white"/>
        </w:rPr>
        <w:t xml:space="preserve"> v;</w:t>
      </w:r>
      <w:r>
        <w:rPr>
          <w:rFonts w:ascii="Consolas" w:hAnsi="Consolas" w:cs="Consolas"/>
          <w:sz w:val="16"/>
          <w:highlight w:val="white"/>
        </w:rPr>
        <w:br/>
      </w:r>
      <w:r w:rsidRPr="00587B54">
        <w:rPr>
          <w:rFonts w:ascii="Consolas" w:hAnsi="Consolas" w:cs="Consolas"/>
          <w:sz w:val="16"/>
          <w:highlight w:val="white"/>
        </w:rPr>
        <w:t xml:space="preserve">        </w:t>
      </w:r>
      <w:r>
        <w:rPr>
          <w:rFonts w:ascii="Consolas" w:hAnsi="Consolas" w:cs="Consolas"/>
          <w:sz w:val="16"/>
          <w:highlight w:val="white"/>
        </w:rPr>
        <w:t xml:space="preserve">    </w:t>
      </w:r>
      <w:r w:rsidRPr="00587B54">
        <w:rPr>
          <w:rFonts w:ascii="Consolas" w:hAnsi="Consolas" w:cs="Consolas"/>
          <w:sz w:val="16"/>
          <w:highlight w:val="white"/>
        </w:rPr>
        <w:t xml:space="preserve">    });</w:t>
      </w:r>
      <w:r>
        <w:rPr>
          <w:rFonts w:ascii="Consolas" w:hAnsi="Consolas" w:cs="Consolas"/>
          <w:sz w:val="16"/>
          <w:highlight w:val="white"/>
        </w:rPr>
        <w:br/>
      </w:r>
      <w:r w:rsidRPr="0024560D">
        <w:rPr>
          <w:rFonts w:ascii="Consolas" w:hAnsi="Consolas" w:cs="Consolas"/>
          <w:sz w:val="16"/>
          <w:highlight w:val="white"/>
        </w:rPr>
        <w:t xml:space="preserve">            ).then(</w:t>
      </w:r>
      <w:r w:rsidRPr="0024560D">
        <w:rPr>
          <w:rFonts w:ascii="Consolas" w:hAnsi="Consolas" w:cs="Consolas"/>
          <w:color w:val="0000FF"/>
          <w:sz w:val="16"/>
          <w:highlight w:val="white"/>
        </w:rPr>
        <w:t>function</w:t>
      </w:r>
      <w:r w:rsidRPr="0024560D">
        <w:rPr>
          <w:rFonts w:ascii="Consolas" w:hAnsi="Consolas" w:cs="Consolas"/>
          <w:sz w:val="16"/>
          <w:highlight w:val="white"/>
        </w:rPr>
        <w:t xml:space="preserve"> (newimg) {</w:t>
      </w:r>
    </w:p>
    <w:p w14:paraId="13B3DAFF" w14:textId="77777777" w:rsidR="00A173B5" w:rsidRDefault="00A173B5" w:rsidP="00A173B5">
      <w:pPr>
        <w:spacing w:after="0" w:line="240" w:lineRule="auto"/>
        <w:ind w:left="720" w:firstLine="0"/>
        <w:rPr>
          <w:rFonts w:ascii="Consolas" w:hAnsi="Consolas" w:cs="Consolas"/>
          <w:sz w:val="16"/>
          <w:highlight w:val="white"/>
        </w:rPr>
      </w:pPr>
    </w:p>
    <w:p w14:paraId="606D59F5" w14:textId="77777777" w:rsidR="00660EBC" w:rsidRDefault="00660EBC" w:rsidP="00660EBC">
      <w:r>
        <w:t xml:space="preserve">Now we can see that the argument </w:t>
      </w:r>
      <w:r w:rsidRPr="00A173B5">
        <w:rPr>
          <w:b/>
        </w:rPr>
        <w:t>v</w:t>
      </w:r>
      <w:r w:rsidRPr="00695E61">
        <w:t xml:space="preserve"> </w:t>
      </w:r>
      <w:r>
        <w:t xml:space="preserve">is the result of </w:t>
      </w:r>
      <w:r w:rsidRPr="00A173B5">
        <w:rPr>
          <w:b/>
        </w:rPr>
        <w:t>item.loadImage</w:t>
      </w:r>
      <w:r>
        <w:t xml:space="preserve">, which is the </w:t>
      </w:r>
      <w:r w:rsidRPr="00A173B5">
        <w:rPr>
          <w:b/>
        </w:rPr>
        <w:t>img</w:t>
      </w:r>
      <w:r>
        <w:t xml:space="preserve"> element it creates for us. If we didn’t want to do batching, we could just say </w:t>
      </w:r>
      <w:r w:rsidRPr="00A173B5">
        <w:rPr>
          <w:b/>
        </w:rPr>
        <w:t>return WinJS.Promise.as(v)</w:t>
      </w:r>
      <w:r>
        <w:t xml:space="preserve"> and the whole chain would still work: </w:t>
      </w:r>
      <w:r w:rsidRPr="00A173B5">
        <w:rPr>
          <w:b/>
        </w:rPr>
        <w:t>v</w:t>
      </w:r>
      <w:r>
        <w:t xml:space="preserve"> would then be passed on synchronously and show up as </w:t>
      </w:r>
      <w:r w:rsidRPr="00A173B5">
        <w:rPr>
          <w:b/>
        </w:rPr>
        <w:t>newimg</w:t>
      </w:r>
      <w:r>
        <w:t xml:space="preserve"> in the next step.</w:t>
      </w:r>
    </w:p>
    <w:p w14:paraId="5E20E940" w14:textId="75E536B6" w:rsidR="00660EBC" w:rsidRDefault="00660EBC" w:rsidP="00660EBC">
      <w:r>
        <w:t xml:space="preserve">Instead, though, we’re returning a promise from </w:t>
      </w:r>
      <w:r w:rsidRPr="00A173B5">
        <w:rPr>
          <w:b/>
        </w:rPr>
        <w:t>delayedPromise.then</w:t>
      </w:r>
      <w:r>
        <w:t xml:space="preserve"> which won’t be fulfilled—with </w:t>
      </w:r>
      <w:r w:rsidRPr="00A173B5">
        <w:rPr>
          <w:b/>
        </w:rPr>
        <w:t>v</w:t>
      </w:r>
      <w:r>
        <w:t xml:space="preserve">—until the current </w:t>
      </w:r>
      <w:r w:rsidRPr="00A173B5">
        <w:rPr>
          <w:b/>
        </w:rPr>
        <w:t>batchedTimeout</w:t>
      </w:r>
      <w:r>
        <w:t xml:space="preserve"> is fulfilled. At that time—when again there’s a gap of </w:t>
      </w:r>
      <w:r w:rsidRPr="00A173B5">
        <w:rPr>
          <w:b/>
        </w:rPr>
        <w:t>waitPeriod</w:t>
      </w:r>
      <w:r>
        <w:t xml:space="preserve"> between </w:t>
      </w:r>
      <w:r w:rsidRPr="00A173B5">
        <w:rPr>
          <w:b/>
        </w:rPr>
        <w:t>loadImage</w:t>
      </w:r>
      <w:r>
        <w:t xml:space="preserve"> completions—those </w:t>
      </w:r>
      <w:r w:rsidRPr="00A173B5">
        <w:rPr>
          <w:b/>
        </w:rPr>
        <w:t>img</w:t>
      </w:r>
      <w:r>
        <w:t xml:space="preserve"> elements are then delivered to the next step in the chain where they’re added to the DOM.</w:t>
      </w:r>
    </w:p>
    <w:p w14:paraId="762D257D" w14:textId="7570C84B" w:rsidR="004202E5" w:rsidRDefault="00660EBC" w:rsidP="00660EBC">
      <w:r>
        <w:t>And that’s it!</w:t>
      </w:r>
    </w:p>
    <w:sectPr w:rsidR="004202E5" w:rsidSect="00910705">
      <w:headerReference w:type="even" r:id="rId9"/>
      <w:footerReference w:type="even" r:id="rId10"/>
      <w:footerReference w:type="default" r:id="rId11"/>
      <w:footerReference w:type="first" r:id="rId12"/>
      <w:pgSz w:w="12240" w:h="15840" w:code="1"/>
      <w:pgMar w:top="1440" w:right="1440" w:bottom="1440" w:left="1440" w:header="720" w:footer="720" w:gutter="0"/>
      <w:pgNumType w:start="1"/>
      <w:cols w:space="720"/>
      <w:noEndnote/>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AC5EF" w14:textId="77777777" w:rsidR="009938A2" w:rsidRPr="00E519C1" w:rsidRDefault="009938A2" w:rsidP="00E519C1">
      <w:r>
        <w:separator/>
      </w:r>
    </w:p>
    <w:p w14:paraId="493817C6" w14:textId="77777777" w:rsidR="009938A2" w:rsidRDefault="009938A2"/>
  </w:endnote>
  <w:endnote w:type="continuationSeparator" w:id="0">
    <w:p w14:paraId="571DC5B9" w14:textId="77777777" w:rsidR="009938A2" w:rsidRPr="00E519C1" w:rsidRDefault="009938A2" w:rsidP="00E519C1">
      <w:r>
        <w:continuationSeparator/>
      </w:r>
    </w:p>
    <w:p w14:paraId="2C3724CC" w14:textId="77777777" w:rsidR="009938A2" w:rsidRDefault="00993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8" w14:textId="77777777" w:rsidR="00EA2D1C" w:rsidRDefault="00EA2D1C">
    <w:pPr>
      <w:pStyle w:val="Footer"/>
      <w:jc w:val="center"/>
    </w:pPr>
    <w:r>
      <w:t>Microsoft Press CONFIDENTIAL</w:t>
    </w:r>
    <w:r>
      <w:t> </w:t>
    </w:r>
    <w:fldSimple w:instr=" SAVEDATE  \* MERGEFORMAT ">
      <w:ins w:id="1" w:author="Kraig Brockschmidt" w:date="2013-05-15T11:39:00Z">
        <w:r>
          <w:rPr>
            <w:noProof/>
          </w:rPr>
          <w:t>5/15/2013 11:38:00 AM</w:t>
        </w:r>
      </w:ins>
      <w:ins w:id="2" w:author="Kraig Brockschmidt [2]" w:date="2013-04-25T12:59:00Z">
        <w:del w:id="3" w:author="Kraig Brockschmidt" w:date="2013-05-15T11:36:00Z">
          <w:r w:rsidDel="000972BE">
            <w:rPr>
              <w:noProof/>
            </w:rPr>
            <w:delText>4/25/2013 6:47:00 AM</w:delText>
          </w:r>
        </w:del>
      </w:ins>
      <w:del w:id="4" w:author="Kraig Brockschmidt" w:date="2013-05-15T11:36:00Z">
        <w:r w:rsidDel="000972BE">
          <w:rPr>
            <w:noProof/>
          </w:rPr>
          <w:delText>3/12/2013 4:33:00 PM</w:delText>
        </w:r>
      </w:del>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9" w14:textId="77777777" w:rsidR="00EA2D1C" w:rsidRPr="00656D65" w:rsidRDefault="00EA2D1C" w:rsidP="003F64FC">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A" w14:textId="77777777" w:rsidR="00EA2D1C" w:rsidRDefault="00EA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817F" w14:textId="77777777" w:rsidR="009938A2" w:rsidRPr="00E519C1" w:rsidRDefault="009938A2" w:rsidP="00E519C1">
      <w:r>
        <w:separator/>
      </w:r>
    </w:p>
  </w:footnote>
  <w:footnote w:type="continuationSeparator" w:id="0">
    <w:p w14:paraId="2C25E6DD" w14:textId="77777777" w:rsidR="009938A2" w:rsidRPr="00E519C1" w:rsidRDefault="009938A2" w:rsidP="00E519C1">
      <w:r>
        <w:continuationSeparator/>
      </w:r>
    </w:p>
  </w:footnote>
  <w:footnote w:type="continuationNotice" w:id="1">
    <w:p w14:paraId="0A21C273" w14:textId="77777777" w:rsidR="009938A2" w:rsidRDefault="009938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5" w14:textId="77777777" w:rsidR="00EA2D1C" w:rsidRDefault="00EA2D1C">
    <w:pPr>
      <w:pStyle w:val="Header"/>
      <w:framePr w:wrap="around" w:vAnchor="text" w:hAnchor="margin" w:xAlign="outside" w:y="1"/>
      <w:spacing w:after="0" w:line="240" w:lineRule="auto"/>
      <w:ind w:left="0"/>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Pr>
        <w:rStyle w:val="PageNumber"/>
        <w:b/>
        <w:noProof/>
        <w:sz w:val="18"/>
      </w:rPr>
      <w:t>34</w:t>
    </w:r>
    <w:r>
      <w:rPr>
        <w:rStyle w:val="PageNumber"/>
        <w:b/>
        <w:sz w:val="18"/>
      </w:rPr>
      <w:fldChar w:fldCharType="end"/>
    </w:r>
  </w:p>
  <w:p w14:paraId="464AB966" w14:textId="77777777" w:rsidR="00EA2D1C" w:rsidRDefault="00EA2D1C">
    <w:pPr>
      <w:pStyle w:val="Header"/>
      <w:spacing w:after="240" w:line="240" w:lineRule="auto"/>
      <w:ind w:right="360" w:firstLine="360"/>
      <w:rPr>
        <w:b/>
        <w:sz w:val="18"/>
        <w:szCs w:val="18"/>
      </w:rPr>
    </w:pPr>
    <w:r>
      <w:rPr>
        <w:b/>
        <w:sz w:val="18"/>
        <w:szCs w:val="18"/>
      </w:rPr>
      <w:t>Book title</w:t>
    </w:r>
  </w:p>
  <w:p w14:paraId="464AB967" w14:textId="77777777" w:rsidR="00EA2D1C" w:rsidRDefault="00EA2D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74F"/>
    <w:multiLevelType w:val="hybridMultilevel"/>
    <w:tmpl w:val="E4CCFBD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
    <w:nsid w:val="08D17C34"/>
    <w:multiLevelType w:val="hybridMultilevel"/>
    <w:tmpl w:val="2F2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D2A9D"/>
    <w:multiLevelType w:val="hybridMultilevel"/>
    <w:tmpl w:val="F69EBFC2"/>
    <w:lvl w:ilvl="0" w:tplc="00620404">
      <w:start w:val="1"/>
      <w:numFmt w:val="bullet"/>
      <w:lvlText w:val="•"/>
      <w:lvlJc w:val="left"/>
      <w:pPr>
        <w:tabs>
          <w:tab w:val="num" w:pos="720"/>
        </w:tabs>
        <w:ind w:left="720" w:hanging="360"/>
      </w:pPr>
      <w:rPr>
        <w:rFonts w:ascii="Arial" w:hAnsi="Arial" w:hint="default"/>
      </w:rPr>
    </w:lvl>
    <w:lvl w:ilvl="1" w:tplc="56DE00FC">
      <w:start w:val="884"/>
      <w:numFmt w:val="bullet"/>
      <w:lvlText w:val=""/>
      <w:lvlJc w:val="left"/>
      <w:pPr>
        <w:tabs>
          <w:tab w:val="num" w:pos="1440"/>
        </w:tabs>
        <w:ind w:left="1440" w:hanging="360"/>
      </w:pPr>
      <w:rPr>
        <w:rFonts w:ascii="Wingdings" w:hAnsi="Wingdings" w:hint="default"/>
      </w:rPr>
    </w:lvl>
    <w:lvl w:ilvl="2" w:tplc="03E6FE98" w:tentative="1">
      <w:start w:val="1"/>
      <w:numFmt w:val="bullet"/>
      <w:lvlText w:val="•"/>
      <w:lvlJc w:val="left"/>
      <w:pPr>
        <w:tabs>
          <w:tab w:val="num" w:pos="2160"/>
        </w:tabs>
        <w:ind w:left="2160" w:hanging="360"/>
      </w:pPr>
      <w:rPr>
        <w:rFonts w:ascii="Arial" w:hAnsi="Arial" w:hint="default"/>
      </w:rPr>
    </w:lvl>
    <w:lvl w:ilvl="3" w:tplc="BF4C4F2E" w:tentative="1">
      <w:start w:val="1"/>
      <w:numFmt w:val="bullet"/>
      <w:lvlText w:val="•"/>
      <w:lvlJc w:val="left"/>
      <w:pPr>
        <w:tabs>
          <w:tab w:val="num" w:pos="2880"/>
        </w:tabs>
        <w:ind w:left="2880" w:hanging="360"/>
      </w:pPr>
      <w:rPr>
        <w:rFonts w:ascii="Arial" w:hAnsi="Arial" w:hint="default"/>
      </w:rPr>
    </w:lvl>
    <w:lvl w:ilvl="4" w:tplc="2BAA8056" w:tentative="1">
      <w:start w:val="1"/>
      <w:numFmt w:val="bullet"/>
      <w:lvlText w:val="•"/>
      <w:lvlJc w:val="left"/>
      <w:pPr>
        <w:tabs>
          <w:tab w:val="num" w:pos="3600"/>
        </w:tabs>
        <w:ind w:left="3600" w:hanging="360"/>
      </w:pPr>
      <w:rPr>
        <w:rFonts w:ascii="Arial" w:hAnsi="Arial" w:hint="default"/>
      </w:rPr>
    </w:lvl>
    <w:lvl w:ilvl="5" w:tplc="0BE2512E" w:tentative="1">
      <w:start w:val="1"/>
      <w:numFmt w:val="bullet"/>
      <w:lvlText w:val="•"/>
      <w:lvlJc w:val="left"/>
      <w:pPr>
        <w:tabs>
          <w:tab w:val="num" w:pos="4320"/>
        </w:tabs>
        <w:ind w:left="4320" w:hanging="360"/>
      </w:pPr>
      <w:rPr>
        <w:rFonts w:ascii="Arial" w:hAnsi="Arial" w:hint="default"/>
      </w:rPr>
    </w:lvl>
    <w:lvl w:ilvl="6" w:tplc="B02E8826" w:tentative="1">
      <w:start w:val="1"/>
      <w:numFmt w:val="bullet"/>
      <w:lvlText w:val="•"/>
      <w:lvlJc w:val="left"/>
      <w:pPr>
        <w:tabs>
          <w:tab w:val="num" w:pos="5040"/>
        </w:tabs>
        <w:ind w:left="5040" w:hanging="360"/>
      </w:pPr>
      <w:rPr>
        <w:rFonts w:ascii="Arial" w:hAnsi="Arial" w:hint="default"/>
      </w:rPr>
    </w:lvl>
    <w:lvl w:ilvl="7" w:tplc="BF2EC7FA" w:tentative="1">
      <w:start w:val="1"/>
      <w:numFmt w:val="bullet"/>
      <w:lvlText w:val="•"/>
      <w:lvlJc w:val="left"/>
      <w:pPr>
        <w:tabs>
          <w:tab w:val="num" w:pos="5760"/>
        </w:tabs>
        <w:ind w:left="5760" w:hanging="360"/>
      </w:pPr>
      <w:rPr>
        <w:rFonts w:ascii="Arial" w:hAnsi="Arial" w:hint="default"/>
      </w:rPr>
    </w:lvl>
    <w:lvl w:ilvl="8" w:tplc="556097AA" w:tentative="1">
      <w:start w:val="1"/>
      <w:numFmt w:val="bullet"/>
      <w:lvlText w:val="•"/>
      <w:lvlJc w:val="left"/>
      <w:pPr>
        <w:tabs>
          <w:tab w:val="num" w:pos="6480"/>
        </w:tabs>
        <w:ind w:left="6480" w:hanging="360"/>
      </w:pPr>
      <w:rPr>
        <w:rFonts w:ascii="Arial" w:hAnsi="Arial" w:hint="default"/>
      </w:rPr>
    </w:lvl>
  </w:abstractNum>
  <w:abstractNum w:abstractNumId="3">
    <w:nsid w:val="109F560A"/>
    <w:multiLevelType w:val="hybridMultilevel"/>
    <w:tmpl w:val="8E5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B4A2A"/>
    <w:multiLevelType w:val="hybridMultilevel"/>
    <w:tmpl w:val="E128403E"/>
    <w:lvl w:ilvl="0" w:tplc="F5126D78">
      <w:start w:val="1"/>
      <w:numFmt w:val="bullet"/>
      <w:lvlText w:val="•"/>
      <w:lvlJc w:val="left"/>
      <w:pPr>
        <w:tabs>
          <w:tab w:val="num" w:pos="720"/>
        </w:tabs>
        <w:ind w:left="720" w:hanging="360"/>
      </w:pPr>
      <w:rPr>
        <w:rFonts w:ascii="Arial" w:hAnsi="Arial" w:hint="default"/>
      </w:rPr>
    </w:lvl>
    <w:lvl w:ilvl="1" w:tplc="075C9830">
      <w:start w:val="1233"/>
      <w:numFmt w:val="bullet"/>
      <w:lvlText w:val=""/>
      <w:lvlJc w:val="left"/>
      <w:pPr>
        <w:tabs>
          <w:tab w:val="num" w:pos="1440"/>
        </w:tabs>
        <w:ind w:left="1440" w:hanging="360"/>
      </w:pPr>
      <w:rPr>
        <w:rFonts w:ascii="Wingdings" w:hAnsi="Wingdings" w:hint="default"/>
      </w:rPr>
    </w:lvl>
    <w:lvl w:ilvl="2" w:tplc="0EEA80E6" w:tentative="1">
      <w:start w:val="1"/>
      <w:numFmt w:val="bullet"/>
      <w:lvlText w:val="•"/>
      <w:lvlJc w:val="left"/>
      <w:pPr>
        <w:tabs>
          <w:tab w:val="num" w:pos="2160"/>
        </w:tabs>
        <w:ind w:left="2160" w:hanging="360"/>
      </w:pPr>
      <w:rPr>
        <w:rFonts w:ascii="Arial" w:hAnsi="Arial" w:hint="default"/>
      </w:rPr>
    </w:lvl>
    <w:lvl w:ilvl="3" w:tplc="8EF61DA4" w:tentative="1">
      <w:start w:val="1"/>
      <w:numFmt w:val="bullet"/>
      <w:lvlText w:val="•"/>
      <w:lvlJc w:val="left"/>
      <w:pPr>
        <w:tabs>
          <w:tab w:val="num" w:pos="2880"/>
        </w:tabs>
        <w:ind w:left="2880" w:hanging="360"/>
      </w:pPr>
      <w:rPr>
        <w:rFonts w:ascii="Arial" w:hAnsi="Arial" w:hint="default"/>
      </w:rPr>
    </w:lvl>
    <w:lvl w:ilvl="4" w:tplc="8A824126" w:tentative="1">
      <w:start w:val="1"/>
      <w:numFmt w:val="bullet"/>
      <w:lvlText w:val="•"/>
      <w:lvlJc w:val="left"/>
      <w:pPr>
        <w:tabs>
          <w:tab w:val="num" w:pos="3600"/>
        </w:tabs>
        <w:ind w:left="3600" w:hanging="360"/>
      </w:pPr>
      <w:rPr>
        <w:rFonts w:ascii="Arial" w:hAnsi="Arial" w:hint="default"/>
      </w:rPr>
    </w:lvl>
    <w:lvl w:ilvl="5" w:tplc="CC3CA1C2" w:tentative="1">
      <w:start w:val="1"/>
      <w:numFmt w:val="bullet"/>
      <w:lvlText w:val="•"/>
      <w:lvlJc w:val="left"/>
      <w:pPr>
        <w:tabs>
          <w:tab w:val="num" w:pos="4320"/>
        </w:tabs>
        <w:ind w:left="4320" w:hanging="360"/>
      </w:pPr>
      <w:rPr>
        <w:rFonts w:ascii="Arial" w:hAnsi="Arial" w:hint="default"/>
      </w:rPr>
    </w:lvl>
    <w:lvl w:ilvl="6" w:tplc="0D3E44E2" w:tentative="1">
      <w:start w:val="1"/>
      <w:numFmt w:val="bullet"/>
      <w:lvlText w:val="•"/>
      <w:lvlJc w:val="left"/>
      <w:pPr>
        <w:tabs>
          <w:tab w:val="num" w:pos="5040"/>
        </w:tabs>
        <w:ind w:left="5040" w:hanging="360"/>
      </w:pPr>
      <w:rPr>
        <w:rFonts w:ascii="Arial" w:hAnsi="Arial" w:hint="default"/>
      </w:rPr>
    </w:lvl>
    <w:lvl w:ilvl="7" w:tplc="191A5792" w:tentative="1">
      <w:start w:val="1"/>
      <w:numFmt w:val="bullet"/>
      <w:lvlText w:val="•"/>
      <w:lvlJc w:val="left"/>
      <w:pPr>
        <w:tabs>
          <w:tab w:val="num" w:pos="5760"/>
        </w:tabs>
        <w:ind w:left="5760" w:hanging="360"/>
      </w:pPr>
      <w:rPr>
        <w:rFonts w:ascii="Arial" w:hAnsi="Arial" w:hint="default"/>
      </w:rPr>
    </w:lvl>
    <w:lvl w:ilvl="8" w:tplc="02F6D312" w:tentative="1">
      <w:start w:val="1"/>
      <w:numFmt w:val="bullet"/>
      <w:lvlText w:val="•"/>
      <w:lvlJc w:val="left"/>
      <w:pPr>
        <w:tabs>
          <w:tab w:val="num" w:pos="6480"/>
        </w:tabs>
        <w:ind w:left="6480" w:hanging="360"/>
      </w:pPr>
      <w:rPr>
        <w:rFonts w:ascii="Arial" w:hAnsi="Arial" w:hint="default"/>
      </w:rPr>
    </w:lvl>
  </w:abstractNum>
  <w:abstractNum w:abstractNumId="5">
    <w:nsid w:val="13C64687"/>
    <w:multiLevelType w:val="hybridMultilevel"/>
    <w:tmpl w:val="C1AC5FCA"/>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nsid w:val="1FA70ADE"/>
    <w:multiLevelType w:val="hybridMultilevel"/>
    <w:tmpl w:val="34586BF0"/>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7">
    <w:nsid w:val="22AD7AD1"/>
    <w:multiLevelType w:val="multilevel"/>
    <w:tmpl w:val="EAF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00107"/>
    <w:multiLevelType w:val="hybridMultilevel"/>
    <w:tmpl w:val="257A1838"/>
    <w:lvl w:ilvl="0" w:tplc="FBCE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53A19"/>
    <w:multiLevelType w:val="hybridMultilevel"/>
    <w:tmpl w:val="D9E23502"/>
    <w:lvl w:ilvl="0" w:tplc="9064B846">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2E7B5CF9"/>
    <w:multiLevelType w:val="hybridMultilevel"/>
    <w:tmpl w:val="EA123DD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1">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470D2C"/>
    <w:multiLevelType w:val="hybridMultilevel"/>
    <w:tmpl w:val="045A4E2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3">
    <w:nsid w:val="3EE75C63"/>
    <w:multiLevelType w:val="hybridMultilevel"/>
    <w:tmpl w:val="EA14C88A"/>
    <w:lvl w:ilvl="0" w:tplc="480448E8">
      <w:start w:val="1"/>
      <w:numFmt w:val="decimal"/>
      <w:pStyle w:val="NumList"/>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nsid w:val="4AA8647B"/>
    <w:multiLevelType w:val="hybridMultilevel"/>
    <w:tmpl w:val="3A2E409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5">
    <w:nsid w:val="4B6B075C"/>
    <w:multiLevelType w:val="hybridMultilevel"/>
    <w:tmpl w:val="17521538"/>
    <w:lvl w:ilvl="0" w:tplc="00F06D2C">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6">
    <w:nsid w:val="4FA23163"/>
    <w:multiLevelType w:val="hybridMultilevel"/>
    <w:tmpl w:val="D360B9B0"/>
    <w:lvl w:ilvl="0" w:tplc="1FA0B0E6">
      <w:start w:val="1"/>
      <w:numFmt w:val="decimal"/>
      <w:pStyle w:val="NumList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FE00B8"/>
    <w:multiLevelType w:val="hybridMultilevel"/>
    <w:tmpl w:val="95729DC2"/>
    <w:lvl w:ilvl="0" w:tplc="FD4006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86434E"/>
    <w:multiLevelType w:val="hybridMultilevel"/>
    <w:tmpl w:val="A2622F4C"/>
    <w:lvl w:ilvl="0" w:tplc="BE160CCC">
      <w:start w:val="1"/>
      <w:numFmt w:val="bullet"/>
      <w:lvlText w:val=""/>
      <w:lvlJc w:val="left"/>
      <w:pPr>
        <w:tabs>
          <w:tab w:val="num" w:pos="720"/>
        </w:tabs>
        <w:ind w:left="720" w:hanging="360"/>
      </w:pPr>
      <w:rPr>
        <w:rFonts w:ascii="Wingdings" w:hAnsi="Wingdings" w:hint="default"/>
      </w:rPr>
    </w:lvl>
    <w:lvl w:ilvl="1" w:tplc="5ED21A6E">
      <w:start w:val="1"/>
      <w:numFmt w:val="bullet"/>
      <w:lvlText w:val=""/>
      <w:lvlJc w:val="left"/>
      <w:pPr>
        <w:tabs>
          <w:tab w:val="num" w:pos="1440"/>
        </w:tabs>
        <w:ind w:left="1440" w:hanging="360"/>
      </w:pPr>
      <w:rPr>
        <w:rFonts w:ascii="Wingdings" w:hAnsi="Wingdings" w:hint="default"/>
      </w:rPr>
    </w:lvl>
    <w:lvl w:ilvl="2" w:tplc="2D4C3E0C" w:tentative="1">
      <w:start w:val="1"/>
      <w:numFmt w:val="bullet"/>
      <w:lvlText w:val=""/>
      <w:lvlJc w:val="left"/>
      <w:pPr>
        <w:tabs>
          <w:tab w:val="num" w:pos="2160"/>
        </w:tabs>
        <w:ind w:left="2160" w:hanging="360"/>
      </w:pPr>
      <w:rPr>
        <w:rFonts w:ascii="Wingdings" w:hAnsi="Wingdings" w:hint="default"/>
      </w:rPr>
    </w:lvl>
    <w:lvl w:ilvl="3" w:tplc="D85E0AA2" w:tentative="1">
      <w:start w:val="1"/>
      <w:numFmt w:val="bullet"/>
      <w:lvlText w:val=""/>
      <w:lvlJc w:val="left"/>
      <w:pPr>
        <w:tabs>
          <w:tab w:val="num" w:pos="2880"/>
        </w:tabs>
        <w:ind w:left="2880" w:hanging="360"/>
      </w:pPr>
      <w:rPr>
        <w:rFonts w:ascii="Wingdings" w:hAnsi="Wingdings" w:hint="default"/>
      </w:rPr>
    </w:lvl>
    <w:lvl w:ilvl="4" w:tplc="491ADDC0" w:tentative="1">
      <w:start w:val="1"/>
      <w:numFmt w:val="bullet"/>
      <w:lvlText w:val=""/>
      <w:lvlJc w:val="left"/>
      <w:pPr>
        <w:tabs>
          <w:tab w:val="num" w:pos="3600"/>
        </w:tabs>
        <w:ind w:left="3600" w:hanging="360"/>
      </w:pPr>
      <w:rPr>
        <w:rFonts w:ascii="Wingdings" w:hAnsi="Wingdings" w:hint="default"/>
      </w:rPr>
    </w:lvl>
    <w:lvl w:ilvl="5" w:tplc="A412E7EC" w:tentative="1">
      <w:start w:val="1"/>
      <w:numFmt w:val="bullet"/>
      <w:lvlText w:val=""/>
      <w:lvlJc w:val="left"/>
      <w:pPr>
        <w:tabs>
          <w:tab w:val="num" w:pos="4320"/>
        </w:tabs>
        <w:ind w:left="4320" w:hanging="360"/>
      </w:pPr>
      <w:rPr>
        <w:rFonts w:ascii="Wingdings" w:hAnsi="Wingdings" w:hint="default"/>
      </w:rPr>
    </w:lvl>
    <w:lvl w:ilvl="6" w:tplc="E02C7F0E" w:tentative="1">
      <w:start w:val="1"/>
      <w:numFmt w:val="bullet"/>
      <w:lvlText w:val=""/>
      <w:lvlJc w:val="left"/>
      <w:pPr>
        <w:tabs>
          <w:tab w:val="num" w:pos="5040"/>
        </w:tabs>
        <w:ind w:left="5040" w:hanging="360"/>
      </w:pPr>
      <w:rPr>
        <w:rFonts w:ascii="Wingdings" w:hAnsi="Wingdings" w:hint="default"/>
      </w:rPr>
    </w:lvl>
    <w:lvl w:ilvl="7" w:tplc="D15E8676" w:tentative="1">
      <w:start w:val="1"/>
      <w:numFmt w:val="bullet"/>
      <w:lvlText w:val=""/>
      <w:lvlJc w:val="left"/>
      <w:pPr>
        <w:tabs>
          <w:tab w:val="num" w:pos="5760"/>
        </w:tabs>
        <w:ind w:left="5760" w:hanging="360"/>
      </w:pPr>
      <w:rPr>
        <w:rFonts w:ascii="Wingdings" w:hAnsi="Wingdings" w:hint="default"/>
      </w:rPr>
    </w:lvl>
    <w:lvl w:ilvl="8" w:tplc="F89C0A0A" w:tentative="1">
      <w:start w:val="1"/>
      <w:numFmt w:val="bullet"/>
      <w:lvlText w:val=""/>
      <w:lvlJc w:val="left"/>
      <w:pPr>
        <w:tabs>
          <w:tab w:val="num" w:pos="6480"/>
        </w:tabs>
        <w:ind w:left="6480" w:hanging="360"/>
      </w:pPr>
      <w:rPr>
        <w:rFonts w:ascii="Wingdings" w:hAnsi="Wingdings" w:hint="default"/>
      </w:rPr>
    </w:lvl>
  </w:abstractNum>
  <w:abstractNum w:abstractNumId="19">
    <w:nsid w:val="5C9914D8"/>
    <w:multiLevelType w:val="hybridMultilevel"/>
    <w:tmpl w:val="9618B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1">
    <w:nsid w:val="619C5F55"/>
    <w:multiLevelType w:val="hybridMultilevel"/>
    <w:tmpl w:val="0394880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2">
    <w:nsid w:val="6EEF251A"/>
    <w:multiLevelType w:val="multilevel"/>
    <w:tmpl w:val="23C49E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71BA4D76"/>
    <w:multiLevelType w:val="hybridMultilevel"/>
    <w:tmpl w:val="FA1C9E2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4">
    <w:nsid w:val="758A0FAF"/>
    <w:multiLevelType w:val="hybridMultilevel"/>
    <w:tmpl w:val="BB66BF0E"/>
    <w:lvl w:ilvl="0" w:tplc="93DAA5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AD2D8B"/>
    <w:multiLevelType w:val="hybridMultilevel"/>
    <w:tmpl w:val="D2E659A6"/>
    <w:lvl w:ilvl="0" w:tplc="BFC8D922">
      <w:start w:val="1"/>
      <w:numFmt w:val="bullet"/>
      <w:lvlText w:val="•"/>
      <w:lvlJc w:val="left"/>
      <w:pPr>
        <w:tabs>
          <w:tab w:val="num" w:pos="720"/>
        </w:tabs>
        <w:ind w:left="720" w:hanging="360"/>
      </w:pPr>
      <w:rPr>
        <w:rFonts w:ascii="Arial" w:hAnsi="Arial" w:hint="default"/>
      </w:rPr>
    </w:lvl>
    <w:lvl w:ilvl="1" w:tplc="AA4CA948">
      <w:start w:val="786"/>
      <w:numFmt w:val="bullet"/>
      <w:lvlText w:val=""/>
      <w:lvlJc w:val="left"/>
      <w:pPr>
        <w:tabs>
          <w:tab w:val="num" w:pos="1440"/>
        </w:tabs>
        <w:ind w:left="1440" w:hanging="360"/>
      </w:pPr>
      <w:rPr>
        <w:rFonts w:ascii="Wingdings" w:hAnsi="Wingdings" w:hint="default"/>
      </w:rPr>
    </w:lvl>
    <w:lvl w:ilvl="2" w:tplc="D3A4E19C" w:tentative="1">
      <w:start w:val="1"/>
      <w:numFmt w:val="bullet"/>
      <w:lvlText w:val="•"/>
      <w:lvlJc w:val="left"/>
      <w:pPr>
        <w:tabs>
          <w:tab w:val="num" w:pos="2160"/>
        </w:tabs>
        <w:ind w:left="2160" w:hanging="360"/>
      </w:pPr>
      <w:rPr>
        <w:rFonts w:ascii="Arial" w:hAnsi="Arial" w:hint="default"/>
      </w:rPr>
    </w:lvl>
    <w:lvl w:ilvl="3" w:tplc="E26CFD42" w:tentative="1">
      <w:start w:val="1"/>
      <w:numFmt w:val="bullet"/>
      <w:lvlText w:val="•"/>
      <w:lvlJc w:val="left"/>
      <w:pPr>
        <w:tabs>
          <w:tab w:val="num" w:pos="2880"/>
        </w:tabs>
        <w:ind w:left="2880" w:hanging="360"/>
      </w:pPr>
      <w:rPr>
        <w:rFonts w:ascii="Arial" w:hAnsi="Arial" w:hint="default"/>
      </w:rPr>
    </w:lvl>
    <w:lvl w:ilvl="4" w:tplc="992EF464" w:tentative="1">
      <w:start w:val="1"/>
      <w:numFmt w:val="bullet"/>
      <w:lvlText w:val="•"/>
      <w:lvlJc w:val="left"/>
      <w:pPr>
        <w:tabs>
          <w:tab w:val="num" w:pos="3600"/>
        </w:tabs>
        <w:ind w:left="3600" w:hanging="360"/>
      </w:pPr>
      <w:rPr>
        <w:rFonts w:ascii="Arial" w:hAnsi="Arial" w:hint="default"/>
      </w:rPr>
    </w:lvl>
    <w:lvl w:ilvl="5" w:tplc="380A5142" w:tentative="1">
      <w:start w:val="1"/>
      <w:numFmt w:val="bullet"/>
      <w:lvlText w:val="•"/>
      <w:lvlJc w:val="left"/>
      <w:pPr>
        <w:tabs>
          <w:tab w:val="num" w:pos="4320"/>
        </w:tabs>
        <w:ind w:left="4320" w:hanging="360"/>
      </w:pPr>
      <w:rPr>
        <w:rFonts w:ascii="Arial" w:hAnsi="Arial" w:hint="default"/>
      </w:rPr>
    </w:lvl>
    <w:lvl w:ilvl="6" w:tplc="A47CB930" w:tentative="1">
      <w:start w:val="1"/>
      <w:numFmt w:val="bullet"/>
      <w:lvlText w:val="•"/>
      <w:lvlJc w:val="left"/>
      <w:pPr>
        <w:tabs>
          <w:tab w:val="num" w:pos="5040"/>
        </w:tabs>
        <w:ind w:left="5040" w:hanging="360"/>
      </w:pPr>
      <w:rPr>
        <w:rFonts w:ascii="Arial" w:hAnsi="Arial" w:hint="default"/>
      </w:rPr>
    </w:lvl>
    <w:lvl w:ilvl="7" w:tplc="14AC6BE0" w:tentative="1">
      <w:start w:val="1"/>
      <w:numFmt w:val="bullet"/>
      <w:lvlText w:val="•"/>
      <w:lvlJc w:val="left"/>
      <w:pPr>
        <w:tabs>
          <w:tab w:val="num" w:pos="5760"/>
        </w:tabs>
        <w:ind w:left="5760" w:hanging="360"/>
      </w:pPr>
      <w:rPr>
        <w:rFonts w:ascii="Arial" w:hAnsi="Arial" w:hint="default"/>
      </w:rPr>
    </w:lvl>
    <w:lvl w:ilvl="8" w:tplc="10A631EC"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16"/>
  </w:num>
  <w:num w:numId="4">
    <w:abstractNumId w:val="11"/>
  </w:num>
  <w:num w:numId="5">
    <w:abstractNumId w:val="17"/>
  </w:num>
  <w:num w:numId="6">
    <w:abstractNumId w:val="8"/>
  </w:num>
  <w:num w:numId="7">
    <w:abstractNumId w:val="0"/>
  </w:num>
  <w:num w:numId="8">
    <w:abstractNumId w:val="23"/>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
  </w:num>
  <w:num w:numId="25">
    <w:abstractNumId w:val="20"/>
  </w:num>
  <w:num w:numId="26">
    <w:abstractNumId w:val="25"/>
  </w:num>
  <w:num w:numId="27">
    <w:abstractNumId w:val="14"/>
  </w:num>
  <w:num w:numId="28">
    <w:abstractNumId w:val="4"/>
  </w:num>
  <w:num w:numId="29">
    <w:abstractNumId w:val="18"/>
  </w:num>
  <w:num w:numId="30">
    <w:abstractNumId w:val="1"/>
  </w:num>
  <w:num w:numId="31">
    <w:abstractNumId w:val="7"/>
  </w:num>
  <w:num w:numId="32">
    <w:abstractNumId w:val="22"/>
    <w:lvlOverride w:ilvl="0">
      <w:startOverride w:val="1"/>
    </w:lvlOverride>
  </w:num>
  <w:num w:numId="33">
    <w:abstractNumId w:val="6"/>
  </w:num>
  <w:num w:numId="34">
    <w:abstractNumId w:val="24"/>
  </w:num>
  <w:num w:numId="35">
    <w:abstractNumId w:val="13"/>
  </w:num>
  <w:num w:numId="36">
    <w:abstractNumId w:val="15"/>
  </w:num>
  <w:num w:numId="37">
    <w:abstractNumId w:val="3"/>
  </w:num>
  <w:num w:numId="38">
    <w:abstractNumId w:val="21"/>
  </w:num>
  <w:num w:numId="39">
    <w:abstractNumId w:val="5"/>
  </w:num>
  <w:num w:numId="40">
    <w:abstractNumId w:val="10"/>
  </w:num>
  <w:num w:numId="41">
    <w:abstractNumId w:val="19"/>
  </w:num>
  <w:num w:numId="42">
    <w:abstractNumId w:val="1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aig Brockschmidt">
    <w15:presenceInfo w15:providerId="AD" w15:userId="S-1-5-21-2127521184-1604012920-1887927527-5604256"/>
  </w15:person>
  <w15:person w15:author="Kraig Brockschmidt [2]">
    <w15:presenceInfo w15:providerId="Windows Live" w15:userId="5d61f57ebcc01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documentProtection w:formatting="1" w:enforcement="0"/>
  <w:styleLockTheme/>
  <w:styleLockQFSet/>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81"/>
    <w:rsid w:val="00000003"/>
    <w:rsid w:val="000007EC"/>
    <w:rsid w:val="00004D39"/>
    <w:rsid w:val="00006A87"/>
    <w:rsid w:val="00011984"/>
    <w:rsid w:val="00011D7B"/>
    <w:rsid w:val="00012B2E"/>
    <w:rsid w:val="000145F2"/>
    <w:rsid w:val="00020557"/>
    <w:rsid w:val="00021B17"/>
    <w:rsid w:val="00022521"/>
    <w:rsid w:val="000255BE"/>
    <w:rsid w:val="000270FD"/>
    <w:rsid w:val="000317B6"/>
    <w:rsid w:val="00035BAA"/>
    <w:rsid w:val="00037F24"/>
    <w:rsid w:val="0004450D"/>
    <w:rsid w:val="0004508B"/>
    <w:rsid w:val="00045E56"/>
    <w:rsid w:val="00047DBE"/>
    <w:rsid w:val="00050F9C"/>
    <w:rsid w:val="00061C81"/>
    <w:rsid w:val="00063571"/>
    <w:rsid w:val="00064392"/>
    <w:rsid w:val="0006477A"/>
    <w:rsid w:val="00064F06"/>
    <w:rsid w:val="00070047"/>
    <w:rsid w:val="00072336"/>
    <w:rsid w:val="00074F0D"/>
    <w:rsid w:val="0007648D"/>
    <w:rsid w:val="00076EAB"/>
    <w:rsid w:val="00077A8C"/>
    <w:rsid w:val="00082D9B"/>
    <w:rsid w:val="00085A7E"/>
    <w:rsid w:val="00085ABD"/>
    <w:rsid w:val="00091851"/>
    <w:rsid w:val="00096A40"/>
    <w:rsid w:val="00097089"/>
    <w:rsid w:val="000972BE"/>
    <w:rsid w:val="000A186C"/>
    <w:rsid w:val="000A24A2"/>
    <w:rsid w:val="000A370B"/>
    <w:rsid w:val="000A5133"/>
    <w:rsid w:val="000A7425"/>
    <w:rsid w:val="000B0C57"/>
    <w:rsid w:val="000B12B4"/>
    <w:rsid w:val="000B179A"/>
    <w:rsid w:val="000B1D23"/>
    <w:rsid w:val="000B2DA8"/>
    <w:rsid w:val="000B365F"/>
    <w:rsid w:val="000B6540"/>
    <w:rsid w:val="000B7607"/>
    <w:rsid w:val="000C1226"/>
    <w:rsid w:val="000C374D"/>
    <w:rsid w:val="000C42A3"/>
    <w:rsid w:val="000C53B1"/>
    <w:rsid w:val="000C67E9"/>
    <w:rsid w:val="000D0F28"/>
    <w:rsid w:val="000D13E8"/>
    <w:rsid w:val="000D428D"/>
    <w:rsid w:val="000D5421"/>
    <w:rsid w:val="000E5DEF"/>
    <w:rsid w:val="000E6184"/>
    <w:rsid w:val="000E6336"/>
    <w:rsid w:val="000F0211"/>
    <w:rsid w:val="000F0C53"/>
    <w:rsid w:val="000F1468"/>
    <w:rsid w:val="000F79CB"/>
    <w:rsid w:val="00112BFD"/>
    <w:rsid w:val="0011532C"/>
    <w:rsid w:val="0011603E"/>
    <w:rsid w:val="0011629D"/>
    <w:rsid w:val="001168BC"/>
    <w:rsid w:val="00117499"/>
    <w:rsid w:val="001179E4"/>
    <w:rsid w:val="001235AE"/>
    <w:rsid w:val="00130E61"/>
    <w:rsid w:val="0013173D"/>
    <w:rsid w:val="00132D7D"/>
    <w:rsid w:val="00133413"/>
    <w:rsid w:val="00151710"/>
    <w:rsid w:val="0015676E"/>
    <w:rsid w:val="001575FD"/>
    <w:rsid w:val="00162C96"/>
    <w:rsid w:val="00173C24"/>
    <w:rsid w:val="001746F8"/>
    <w:rsid w:val="0017488E"/>
    <w:rsid w:val="00175E81"/>
    <w:rsid w:val="00176DD7"/>
    <w:rsid w:val="00177032"/>
    <w:rsid w:val="00180D90"/>
    <w:rsid w:val="00184707"/>
    <w:rsid w:val="0018509C"/>
    <w:rsid w:val="00187CBA"/>
    <w:rsid w:val="0019227D"/>
    <w:rsid w:val="00193483"/>
    <w:rsid w:val="00193698"/>
    <w:rsid w:val="0019370B"/>
    <w:rsid w:val="0019420A"/>
    <w:rsid w:val="00195ED8"/>
    <w:rsid w:val="001978F9"/>
    <w:rsid w:val="00197FF9"/>
    <w:rsid w:val="001B38FE"/>
    <w:rsid w:val="001B56A7"/>
    <w:rsid w:val="001B6E3C"/>
    <w:rsid w:val="001C2477"/>
    <w:rsid w:val="001C2E55"/>
    <w:rsid w:val="001C3170"/>
    <w:rsid w:val="001C43B3"/>
    <w:rsid w:val="001C4F09"/>
    <w:rsid w:val="001C5AAD"/>
    <w:rsid w:val="001C6851"/>
    <w:rsid w:val="001C6D7D"/>
    <w:rsid w:val="001C72CB"/>
    <w:rsid w:val="001D5CF2"/>
    <w:rsid w:val="001D6E0A"/>
    <w:rsid w:val="001D7656"/>
    <w:rsid w:val="001E13A6"/>
    <w:rsid w:val="001E2720"/>
    <w:rsid w:val="001E3BBC"/>
    <w:rsid w:val="001E7725"/>
    <w:rsid w:val="001F0447"/>
    <w:rsid w:val="001F7E54"/>
    <w:rsid w:val="002003CE"/>
    <w:rsid w:val="002034F5"/>
    <w:rsid w:val="00210BC0"/>
    <w:rsid w:val="00214129"/>
    <w:rsid w:val="00214BA1"/>
    <w:rsid w:val="00215355"/>
    <w:rsid w:val="002156CE"/>
    <w:rsid w:val="002173A8"/>
    <w:rsid w:val="00220B77"/>
    <w:rsid w:val="0022201A"/>
    <w:rsid w:val="00223F60"/>
    <w:rsid w:val="002240C6"/>
    <w:rsid w:val="002256F9"/>
    <w:rsid w:val="00227524"/>
    <w:rsid w:val="00230AC1"/>
    <w:rsid w:val="00235C25"/>
    <w:rsid w:val="00236A17"/>
    <w:rsid w:val="002405AE"/>
    <w:rsid w:val="002426D0"/>
    <w:rsid w:val="002503D4"/>
    <w:rsid w:val="0025362F"/>
    <w:rsid w:val="00256356"/>
    <w:rsid w:val="00256C85"/>
    <w:rsid w:val="00260949"/>
    <w:rsid w:val="00261BA8"/>
    <w:rsid w:val="0026438C"/>
    <w:rsid w:val="00265898"/>
    <w:rsid w:val="00267527"/>
    <w:rsid w:val="0027094C"/>
    <w:rsid w:val="00271263"/>
    <w:rsid w:val="002715DB"/>
    <w:rsid w:val="0027192C"/>
    <w:rsid w:val="00272F05"/>
    <w:rsid w:val="002731BA"/>
    <w:rsid w:val="00273CA8"/>
    <w:rsid w:val="00274D0C"/>
    <w:rsid w:val="00276F09"/>
    <w:rsid w:val="002770ED"/>
    <w:rsid w:val="002773E4"/>
    <w:rsid w:val="00277A3C"/>
    <w:rsid w:val="00280527"/>
    <w:rsid w:val="00281E85"/>
    <w:rsid w:val="00283466"/>
    <w:rsid w:val="00285433"/>
    <w:rsid w:val="00287AD4"/>
    <w:rsid w:val="0029502D"/>
    <w:rsid w:val="00297533"/>
    <w:rsid w:val="002A0B5C"/>
    <w:rsid w:val="002A19C7"/>
    <w:rsid w:val="002A5CAF"/>
    <w:rsid w:val="002A5EB4"/>
    <w:rsid w:val="002A75D9"/>
    <w:rsid w:val="002B1721"/>
    <w:rsid w:val="002B3C8A"/>
    <w:rsid w:val="002B49CB"/>
    <w:rsid w:val="002B6DC4"/>
    <w:rsid w:val="002C2F26"/>
    <w:rsid w:val="002C345D"/>
    <w:rsid w:val="002D01A3"/>
    <w:rsid w:val="002D10CB"/>
    <w:rsid w:val="002D29CD"/>
    <w:rsid w:val="002D44FB"/>
    <w:rsid w:val="002D67D2"/>
    <w:rsid w:val="002D7EE0"/>
    <w:rsid w:val="002E1060"/>
    <w:rsid w:val="002E3B47"/>
    <w:rsid w:val="002E3BE3"/>
    <w:rsid w:val="002E3C0E"/>
    <w:rsid w:val="002E41FE"/>
    <w:rsid w:val="002E528A"/>
    <w:rsid w:val="002E68D0"/>
    <w:rsid w:val="002E6B11"/>
    <w:rsid w:val="002F31DF"/>
    <w:rsid w:val="002F3555"/>
    <w:rsid w:val="002F4ED2"/>
    <w:rsid w:val="002F63CF"/>
    <w:rsid w:val="00300A68"/>
    <w:rsid w:val="00300C1E"/>
    <w:rsid w:val="00304ABD"/>
    <w:rsid w:val="00304D10"/>
    <w:rsid w:val="003115E6"/>
    <w:rsid w:val="00312FA6"/>
    <w:rsid w:val="00315750"/>
    <w:rsid w:val="00315B36"/>
    <w:rsid w:val="0031719E"/>
    <w:rsid w:val="00317B0A"/>
    <w:rsid w:val="003239B6"/>
    <w:rsid w:val="003279F9"/>
    <w:rsid w:val="00332284"/>
    <w:rsid w:val="00335BAA"/>
    <w:rsid w:val="003401EF"/>
    <w:rsid w:val="00344BD9"/>
    <w:rsid w:val="00346145"/>
    <w:rsid w:val="003468AB"/>
    <w:rsid w:val="00355559"/>
    <w:rsid w:val="00357386"/>
    <w:rsid w:val="0036139C"/>
    <w:rsid w:val="00364778"/>
    <w:rsid w:val="003702EF"/>
    <w:rsid w:val="00372795"/>
    <w:rsid w:val="00372CC7"/>
    <w:rsid w:val="00374785"/>
    <w:rsid w:val="00375A01"/>
    <w:rsid w:val="00375C9F"/>
    <w:rsid w:val="00376D63"/>
    <w:rsid w:val="00377DC6"/>
    <w:rsid w:val="00380E77"/>
    <w:rsid w:val="00386233"/>
    <w:rsid w:val="0038716F"/>
    <w:rsid w:val="00391077"/>
    <w:rsid w:val="00391D57"/>
    <w:rsid w:val="00392508"/>
    <w:rsid w:val="00394DDC"/>
    <w:rsid w:val="00395EEF"/>
    <w:rsid w:val="0039723A"/>
    <w:rsid w:val="00397A93"/>
    <w:rsid w:val="003A070D"/>
    <w:rsid w:val="003A371F"/>
    <w:rsid w:val="003B31B0"/>
    <w:rsid w:val="003B36F4"/>
    <w:rsid w:val="003B53A0"/>
    <w:rsid w:val="003B6F85"/>
    <w:rsid w:val="003C113A"/>
    <w:rsid w:val="003C1205"/>
    <w:rsid w:val="003C5444"/>
    <w:rsid w:val="003D3717"/>
    <w:rsid w:val="003D70B9"/>
    <w:rsid w:val="003D73E6"/>
    <w:rsid w:val="003D7D00"/>
    <w:rsid w:val="003E7F99"/>
    <w:rsid w:val="003F21B5"/>
    <w:rsid w:val="003F3AFF"/>
    <w:rsid w:val="003F3B59"/>
    <w:rsid w:val="003F51E7"/>
    <w:rsid w:val="003F6442"/>
    <w:rsid w:val="003F64FC"/>
    <w:rsid w:val="003F6EFA"/>
    <w:rsid w:val="004009F5"/>
    <w:rsid w:val="00400A99"/>
    <w:rsid w:val="00407108"/>
    <w:rsid w:val="004071A6"/>
    <w:rsid w:val="0041135C"/>
    <w:rsid w:val="00412442"/>
    <w:rsid w:val="00416366"/>
    <w:rsid w:val="004202E5"/>
    <w:rsid w:val="00420356"/>
    <w:rsid w:val="00423828"/>
    <w:rsid w:val="004238B1"/>
    <w:rsid w:val="0042564F"/>
    <w:rsid w:val="00425FDD"/>
    <w:rsid w:val="004273EA"/>
    <w:rsid w:val="00431CF4"/>
    <w:rsid w:val="00437F19"/>
    <w:rsid w:val="00440304"/>
    <w:rsid w:val="00440A85"/>
    <w:rsid w:val="00440AE9"/>
    <w:rsid w:val="00445D72"/>
    <w:rsid w:val="00452467"/>
    <w:rsid w:val="00452C7A"/>
    <w:rsid w:val="00454BEE"/>
    <w:rsid w:val="00456B73"/>
    <w:rsid w:val="00457FBB"/>
    <w:rsid w:val="0046063D"/>
    <w:rsid w:val="00463458"/>
    <w:rsid w:val="00464DE2"/>
    <w:rsid w:val="004653FB"/>
    <w:rsid w:val="00465402"/>
    <w:rsid w:val="00467288"/>
    <w:rsid w:val="004706DC"/>
    <w:rsid w:val="004733F1"/>
    <w:rsid w:val="00474A71"/>
    <w:rsid w:val="00484B6A"/>
    <w:rsid w:val="0048518C"/>
    <w:rsid w:val="004858A9"/>
    <w:rsid w:val="00485CBC"/>
    <w:rsid w:val="00485CEB"/>
    <w:rsid w:val="00490ECF"/>
    <w:rsid w:val="00491616"/>
    <w:rsid w:val="00492C68"/>
    <w:rsid w:val="004A1ABF"/>
    <w:rsid w:val="004A24B5"/>
    <w:rsid w:val="004A2B63"/>
    <w:rsid w:val="004A4AD1"/>
    <w:rsid w:val="004A7988"/>
    <w:rsid w:val="004B073B"/>
    <w:rsid w:val="004B0A32"/>
    <w:rsid w:val="004B0D5E"/>
    <w:rsid w:val="004B3DD6"/>
    <w:rsid w:val="004B47E8"/>
    <w:rsid w:val="004B4D0D"/>
    <w:rsid w:val="004C149F"/>
    <w:rsid w:val="004C1546"/>
    <w:rsid w:val="004C1E6C"/>
    <w:rsid w:val="004C1F1F"/>
    <w:rsid w:val="004C50BF"/>
    <w:rsid w:val="004C7D0E"/>
    <w:rsid w:val="004D0AB0"/>
    <w:rsid w:val="004D539A"/>
    <w:rsid w:val="004D580C"/>
    <w:rsid w:val="004D61FF"/>
    <w:rsid w:val="004E0E21"/>
    <w:rsid w:val="004F66C7"/>
    <w:rsid w:val="004F6D5B"/>
    <w:rsid w:val="004F7144"/>
    <w:rsid w:val="004F79FA"/>
    <w:rsid w:val="0050438E"/>
    <w:rsid w:val="00506891"/>
    <w:rsid w:val="00513D0F"/>
    <w:rsid w:val="00515937"/>
    <w:rsid w:val="005209B6"/>
    <w:rsid w:val="00521215"/>
    <w:rsid w:val="0052176E"/>
    <w:rsid w:val="005218A4"/>
    <w:rsid w:val="00522883"/>
    <w:rsid w:val="005248F3"/>
    <w:rsid w:val="005355AC"/>
    <w:rsid w:val="0053614A"/>
    <w:rsid w:val="005413AB"/>
    <w:rsid w:val="00541A4B"/>
    <w:rsid w:val="00542285"/>
    <w:rsid w:val="005422A3"/>
    <w:rsid w:val="0054380B"/>
    <w:rsid w:val="0054485A"/>
    <w:rsid w:val="005473F1"/>
    <w:rsid w:val="00551AFE"/>
    <w:rsid w:val="00553556"/>
    <w:rsid w:val="00554001"/>
    <w:rsid w:val="00556009"/>
    <w:rsid w:val="00560529"/>
    <w:rsid w:val="005645EE"/>
    <w:rsid w:val="00565D03"/>
    <w:rsid w:val="00566BE1"/>
    <w:rsid w:val="00570F28"/>
    <w:rsid w:val="00571EE1"/>
    <w:rsid w:val="00572A66"/>
    <w:rsid w:val="00573EBB"/>
    <w:rsid w:val="005753F8"/>
    <w:rsid w:val="00576715"/>
    <w:rsid w:val="005803BD"/>
    <w:rsid w:val="00581349"/>
    <w:rsid w:val="005825A6"/>
    <w:rsid w:val="005825FD"/>
    <w:rsid w:val="0058266F"/>
    <w:rsid w:val="00584BA5"/>
    <w:rsid w:val="0058599E"/>
    <w:rsid w:val="0059292C"/>
    <w:rsid w:val="00594662"/>
    <w:rsid w:val="005952B9"/>
    <w:rsid w:val="00596F3B"/>
    <w:rsid w:val="005A4ADC"/>
    <w:rsid w:val="005A5E71"/>
    <w:rsid w:val="005A6081"/>
    <w:rsid w:val="005A7A8C"/>
    <w:rsid w:val="005B0858"/>
    <w:rsid w:val="005B15FA"/>
    <w:rsid w:val="005B1F6E"/>
    <w:rsid w:val="005B3EFF"/>
    <w:rsid w:val="005B41F2"/>
    <w:rsid w:val="005B45A4"/>
    <w:rsid w:val="005B617D"/>
    <w:rsid w:val="005B7CE8"/>
    <w:rsid w:val="005C3A2A"/>
    <w:rsid w:val="005C6881"/>
    <w:rsid w:val="005D1F19"/>
    <w:rsid w:val="005D2A44"/>
    <w:rsid w:val="005D417B"/>
    <w:rsid w:val="005D4E16"/>
    <w:rsid w:val="005D4E81"/>
    <w:rsid w:val="005D5514"/>
    <w:rsid w:val="005D6246"/>
    <w:rsid w:val="005D7F17"/>
    <w:rsid w:val="005E256D"/>
    <w:rsid w:val="005E2626"/>
    <w:rsid w:val="005E3718"/>
    <w:rsid w:val="005E4EC1"/>
    <w:rsid w:val="005E5490"/>
    <w:rsid w:val="005E5C27"/>
    <w:rsid w:val="005E5D9B"/>
    <w:rsid w:val="005F003A"/>
    <w:rsid w:val="005F3019"/>
    <w:rsid w:val="005F374B"/>
    <w:rsid w:val="005F421D"/>
    <w:rsid w:val="005F55EF"/>
    <w:rsid w:val="005F7DE7"/>
    <w:rsid w:val="00602C17"/>
    <w:rsid w:val="0060578B"/>
    <w:rsid w:val="00607A42"/>
    <w:rsid w:val="00610692"/>
    <w:rsid w:val="0061126B"/>
    <w:rsid w:val="00611521"/>
    <w:rsid w:val="00611C4C"/>
    <w:rsid w:val="00615148"/>
    <w:rsid w:val="00615C07"/>
    <w:rsid w:val="006212F9"/>
    <w:rsid w:val="006234C5"/>
    <w:rsid w:val="00624DED"/>
    <w:rsid w:val="0062591E"/>
    <w:rsid w:val="00626CD4"/>
    <w:rsid w:val="00630703"/>
    <w:rsid w:val="0063114D"/>
    <w:rsid w:val="0063114E"/>
    <w:rsid w:val="00634694"/>
    <w:rsid w:val="00634A85"/>
    <w:rsid w:val="006404EA"/>
    <w:rsid w:val="00640BA9"/>
    <w:rsid w:val="00640DE9"/>
    <w:rsid w:val="006411E3"/>
    <w:rsid w:val="00642C3F"/>
    <w:rsid w:val="00643C69"/>
    <w:rsid w:val="006447C0"/>
    <w:rsid w:val="00645392"/>
    <w:rsid w:val="006509F7"/>
    <w:rsid w:val="00652D01"/>
    <w:rsid w:val="006537E9"/>
    <w:rsid w:val="00656852"/>
    <w:rsid w:val="00656D65"/>
    <w:rsid w:val="00657A86"/>
    <w:rsid w:val="00657F0B"/>
    <w:rsid w:val="006600C0"/>
    <w:rsid w:val="00660EBC"/>
    <w:rsid w:val="00662F09"/>
    <w:rsid w:val="00663253"/>
    <w:rsid w:val="0066501A"/>
    <w:rsid w:val="006670FB"/>
    <w:rsid w:val="0066732A"/>
    <w:rsid w:val="006727FC"/>
    <w:rsid w:val="00672D6F"/>
    <w:rsid w:val="00682290"/>
    <w:rsid w:val="00685567"/>
    <w:rsid w:val="00686EDE"/>
    <w:rsid w:val="00690B0C"/>
    <w:rsid w:val="006A3934"/>
    <w:rsid w:val="006A3EBD"/>
    <w:rsid w:val="006A6782"/>
    <w:rsid w:val="006A6E25"/>
    <w:rsid w:val="006B192E"/>
    <w:rsid w:val="006B602B"/>
    <w:rsid w:val="006B636E"/>
    <w:rsid w:val="006B7F99"/>
    <w:rsid w:val="006C0787"/>
    <w:rsid w:val="006C1495"/>
    <w:rsid w:val="006C1EE9"/>
    <w:rsid w:val="006C219E"/>
    <w:rsid w:val="006C24F1"/>
    <w:rsid w:val="006C3947"/>
    <w:rsid w:val="006C6B68"/>
    <w:rsid w:val="006C7F88"/>
    <w:rsid w:val="006C7FA3"/>
    <w:rsid w:val="006D0F2F"/>
    <w:rsid w:val="006D4C8D"/>
    <w:rsid w:val="006D4FBA"/>
    <w:rsid w:val="006D66F1"/>
    <w:rsid w:val="006D7E2B"/>
    <w:rsid w:val="006E1DF7"/>
    <w:rsid w:val="006E338A"/>
    <w:rsid w:val="006E4BED"/>
    <w:rsid w:val="006E50F8"/>
    <w:rsid w:val="006E5557"/>
    <w:rsid w:val="006E601B"/>
    <w:rsid w:val="006E6BDB"/>
    <w:rsid w:val="006F2751"/>
    <w:rsid w:val="006F27A3"/>
    <w:rsid w:val="006F3271"/>
    <w:rsid w:val="006F65AA"/>
    <w:rsid w:val="006F68E9"/>
    <w:rsid w:val="006F7636"/>
    <w:rsid w:val="0070466F"/>
    <w:rsid w:val="00705F21"/>
    <w:rsid w:val="00706F54"/>
    <w:rsid w:val="00707B31"/>
    <w:rsid w:val="007109C3"/>
    <w:rsid w:val="00713479"/>
    <w:rsid w:val="0071458C"/>
    <w:rsid w:val="00715D87"/>
    <w:rsid w:val="00717D19"/>
    <w:rsid w:val="00720E23"/>
    <w:rsid w:val="0072172F"/>
    <w:rsid w:val="0072453F"/>
    <w:rsid w:val="007249C3"/>
    <w:rsid w:val="00727307"/>
    <w:rsid w:val="00727D40"/>
    <w:rsid w:val="00730B5B"/>
    <w:rsid w:val="00731392"/>
    <w:rsid w:val="00733EF0"/>
    <w:rsid w:val="00733F3A"/>
    <w:rsid w:val="00736158"/>
    <w:rsid w:val="00737487"/>
    <w:rsid w:val="00741586"/>
    <w:rsid w:val="007434B7"/>
    <w:rsid w:val="00743698"/>
    <w:rsid w:val="00745E79"/>
    <w:rsid w:val="0074796E"/>
    <w:rsid w:val="0075315E"/>
    <w:rsid w:val="00753F43"/>
    <w:rsid w:val="007558B7"/>
    <w:rsid w:val="00756589"/>
    <w:rsid w:val="00757035"/>
    <w:rsid w:val="0075793D"/>
    <w:rsid w:val="00760E6B"/>
    <w:rsid w:val="007663E6"/>
    <w:rsid w:val="00766582"/>
    <w:rsid w:val="00766B4B"/>
    <w:rsid w:val="00772A06"/>
    <w:rsid w:val="007755E2"/>
    <w:rsid w:val="00777B0B"/>
    <w:rsid w:val="00777E2C"/>
    <w:rsid w:val="00781D38"/>
    <w:rsid w:val="00782771"/>
    <w:rsid w:val="007848FC"/>
    <w:rsid w:val="007865D3"/>
    <w:rsid w:val="00786AF2"/>
    <w:rsid w:val="0078766C"/>
    <w:rsid w:val="00791F76"/>
    <w:rsid w:val="007932B9"/>
    <w:rsid w:val="00793353"/>
    <w:rsid w:val="007942EE"/>
    <w:rsid w:val="007A0DBA"/>
    <w:rsid w:val="007A2677"/>
    <w:rsid w:val="007A308D"/>
    <w:rsid w:val="007A6804"/>
    <w:rsid w:val="007A74D6"/>
    <w:rsid w:val="007B2BE8"/>
    <w:rsid w:val="007B3EAF"/>
    <w:rsid w:val="007B48C2"/>
    <w:rsid w:val="007B498E"/>
    <w:rsid w:val="007B5B77"/>
    <w:rsid w:val="007B704E"/>
    <w:rsid w:val="007C431B"/>
    <w:rsid w:val="007C7064"/>
    <w:rsid w:val="007D428E"/>
    <w:rsid w:val="007D47C8"/>
    <w:rsid w:val="007D50F5"/>
    <w:rsid w:val="007D59EC"/>
    <w:rsid w:val="007D7B2C"/>
    <w:rsid w:val="007E0297"/>
    <w:rsid w:val="007E0B98"/>
    <w:rsid w:val="007E0BE3"/>
    <w:rsid w:val="007E251D"/>
    <w:rsid w:val="007E2ACA"/>
    <w:rsid w:val="007E2F75"/>
    <w:rsid w:val="007E2F89"/>
    <w:rsid w:val="007F06EA"/>
    <w:rsid w:val="007F260D"/>
    <w:rsid w:val="007F523E"/>
    <w:rsid w:val="007F6830"/>
    <w:rsid w:val="0080346C"/>
    <w:rsid w:val="00804971"/>
    <w:rsid w:val="00806B89"/>
    <w:rsid w:val="00807A09"/>
    <w:rsid w:val="00810260"/>
    <w:rsid w:val="00812CB0"/>
    <w:rsid w:val="00813DAA"/>
    <w:rsid w:val="0081592E"/>
    <w:rsid w:val="00823DE5"/>
    <w:rsid w:val="00825DF6"/>
    <w:rsid w:val="008355B4"/>
    <w:rsid w:val="008357D3"/>
    <w:rsid w:val="00837A8C"/>
    <w:rsid w:val="00841A06"/>
    <w:rsid w:val="00842958"/>
    <w:rsid w:val="0084580E"/>
    <w:rsid w:val="0084593C"/>
    <w:rsid w:val="00850E83"/>
    <w:rsid w:val="00857769"/>
    <w:rsid w:val="00860B9C"/>
    <w:rsid w:val="00862102"/>
    <w:rsid w:val="00864717"/>
    <w:rsid w:val="008651C8"/>
    <w:rsid w:val="00865777"/>
    <w:rsid w:val="00871E04"/>
    <w:rsid w:val="008755BC"/>
    <w:rsid w:val="00875A4F"/>
    <w:rsid w:val="00880F7D"/>
    <w:rsid w:val="00881050"/>
    <w:rsid w:val="0088189F"/>
    <w:rsid w:val="008836F9"/>
    <w:rsid w:val="008845ED"/>
    <w:rsid w:val="008848F9"/>
    <w:rsid w:val="008859C9"/>
    <w:rsid w:val="008929AA"/>
    <w:rsid w:val="008938D2"/>
    <w:rsid w:val="008946D3"/>
    <w:rsid w:val="00897790"/>
    <w:rsid w:val="008A13A6"/>
    <w:rsid w:val="008A6F0B"/>
    <w:rsid w:val="008B28F4"/>
    <w:rsid w:val="008B3A37"/>
    <w:rsid w:val="008B55E6"/>
    <w:rsid w:val="008B574C"/>
    <w:rsid w:val="008B5A81"/>
    <w:rsid w:val="008B7425"/>
    <w:rsid w:val="008B7A2E"/>
    <w:rsid w:val="008C3B7C"/>
    <w:rsid w:val="008C4AFC"/>
    <w:rsid w:val="008C5217"/>
    <w:rsid w:val="008D52A6"/>
    <w:rsid w:val="008D681C"/>
    <w:rsid w:val="008E2C3D"/>
    <w:rsid w:val="008E56E5"/>
    <w:rsid w:val="008F0C93"/>
    <w:rsid w:val="008F10D1"/>
    <w:rsid w:val="008F6613"/>
    <w:rsid w:val="008F744D"/>
    <w:rsid w:val="00900C83"/>
    <w:rsid w:val="0090284B"/>
    <w:rsid w:val="0090326B"/>
    <w:rsid w:val="00910705"/>
    <w:rsid w:val="0091090A"/>
    <w:rsid w:val="009127C6"/>
    <w:rsid w:val="0091281D"/>
    <w:rsid w:val="0091402F"/>
    <w:rsid w:val="00914CF6"/>
    <w:rsid w:val="00914D5F"/>
    <w:rsid w:val="009152D0"/>
    <w:rsid w:val="00915F9D"/>
    <w:rsid w:val="00917630"/>
    <w:rsid w:val="00917AE7"/>
    <w:rsid w:val="00920CDC"/>
    <w:rsid w:val="009241C3"/>
    <w:rsid w:val="009258F7"/>
    <w:rsid w:val="00926444"/>
    <w:rsid w:val="00926880"/>
    <w:rsid w:val="00927116"/>
    <w:rsid w:val="00927763"/>
    <w:rsid w:val="00927F46"/>
    <w:rsid w:val="00930285"/>
    <w:rsid w:val="00930E73"/>
    <w:rsid w:val="009312E7"/>
    <w:rsid w:val="0093374B"/>
    <w:rsid w:val="009368FD"/>
    <w:rsid w:val="00937EFD"/>
    <w:rsid w:val="009400FC"/>
    <w:rsid w:val="009404DF"/>
    <w:rsid w:val="00941C77"/>
    <w:rsid w:val="009435A2"/>
    <w:rsid w:val="00943FE7"/>
    <w:rsid w:val="00952FCE"/>
    <w:rsid w:val="009535EE"/>
    <w:rsid w:val="00953A3D"/>
    <w:rsid w:val="00964C48"/>
    <w:rsid w:val="00970294"/>
    <w:rsid w:val="00970378"/>
    <w:rsid w:val="00973517"/>
    <w:rsid w:val="009739C9"/>
    <w:rsid w:val="009757D2"/>
    <w:rsid w:val="0097778C"/>
    <w:rsid w:val="009801BB"/>
    <w:rsid w:val="00984F61"/>
    <w:rsid w:val="00990744"/>
    <w:rsid w:val="00991FA6"/>
    <w:rsid w:val="009921D6"/>
    <w:rsid w:val="009930B5"/>
    <w:rsid w:val="009938A2"/>
    <w:rsid w:val="00993BD0"/>
    <w:rsid w:val="00994121"/>
    <w:rsid w:val="00994613"/>
    <w:rsid w:val="00996E37"/>
    <w:rsid w:val="00996E7C"/>
    <w:rsid w:val="009A213A"/>
    <w:rsid w:val="009A4A2C"/>
    <w:rsid w:val="009A4B28"/>
    <w:rsid w:val="009A7267"/>
    <w:rsid w:val="009B5297"/>
    <w:rsid w:val="009B6467"/>
    <w:rsid w:val="009C1BA1"/>
    <w:rsid w:val="009C2463"/>
    <w:rsid w:val="009C6C10"/>
    <w:rsid w:val="009C7981"/>
    <w:rsid w:val="009D0DDD"/>
    <w:rsid w:val="009D1613"/>
    <w:rsid w:val="009D1B91"/>
    <w:rsid w:val="009D2773"/>
    <w:rsid w:val="009D289B"/>
    <w:rsid w:val="009D54FA"/>
    <w:rsid w:val="009D701E"/>
    <w:rsid w:val="009D7B00"/>
    <w:rsid w:val="009E1643"/>
    <w:rsid w:val="009E373E"/>
    <w:rsid w:val="009E47BB"/>
    <w:rsid w:val="009E4E50"/>
    <w:rsid w:val="009E7EDB"/>
    <w:rsid w:val="009F007B"/>
    <w:rsid w:val="009F1AAB"/>
    <w:rsid w:val="009F396F"/>
    <w:rsid w:val="009F3AA7"/>
    <w:rsid w:val="009F56E6"/>
    <w:rsid w:val="009F5E33"/>
    <w:rsid w:val="009F663B"/>
    <w:rsid w:val="009F774F"/>
    <w:rsid w:val="009F77B5"/>
    <w:rsid w:val="00A00A14"/>
    <w:rsid w:val="00A0308D"/>
    <w:rsid w:val="00A03521"/>
    <w:rsid w:val="00A03C50"/>
    <w:rsid w:val="00A06065"/>
    <w:rsid w:val="00A06840"/>
    <w:rsid w:val="00A06CEB"/>
    <w:rsid w:val="00A07792"/>
    <w:rsid w:val="00A10516"/>
    <w:rsid w:val="00A11C1E"/>
    <w:rsid w:val="00A173B5"/>
    <w:rsid w:val="00A2276C"/>
    <w:rsid w:val="00A23C95"/>
    <w:rsid w:val="00A240B7"/>
    <w:rsid w:val="00A24375"/>
    <w:rsid w:val="00A24D72"/>
    <w:rsid w:val="00A30B78"/>
    <w:rsid w:val="00A31CB8"/>
    <w:rsid w:val="00A32460"/>
    <w:rsid w:val="00A33ACD"/>
    <w:rsid w:val="00A34DA2"/>
    <w:rsid w:val="00A357C1"/>
    <w:rsid w:val="00A35ECD"/>
    <w:rsid w:val="00A37892"/>
    <w:rsid w:val="00A403EF"/>
    <w:rsid w:val="00A40EE6"/>
    <w:rsid w:val="00A417B0"/>
    <w:rsid w:val="00A41BAB"/>
    <w:rsid w:val="00A42886"/>
    <w:rsid w:val="00A42BBC"/>
    <w:rsid w:val="00A435C5"/>
    <w:rsid w:val="00A437E0"/>
    <w:rsid w:val="00A437E7"/>
    <w:rsid w:val="00A47791"/>
    <w:rsid w:val="00A508CF"/>
    <w:rsid w:val="00A51760"/>
    <w:rsid w:val="00A530E8"/>
    <w:rsid w:val="00A53C5A"/>
    <w:rsid w:val="00A5703F"/>
    <w:rsid w:val="00A6493C"/>
    <w:rsid w:val="00A70FE5"/>
    <w:rsid w:val="00A711F3"/>
    <w:rsid w:val="00A7146E"/>
    <w:rsid w:val="00A75F8F"/>
    <w:rsid w:val="00A76A3E"/>
    <w:rsid w:val="00A827DC"/>
    <w:rsid w:val="00A90B5E"/>
    <w:rsid w:val="00A96D98"/>
    <w:rsid w:val="00AA190F"/>
    <w:rsid w:val="00AB0248"/>
    <w:rsid w:val="00AB2C47"/>
    <w:rsid w:val="00AB2D0B"/>
    <w:rsid w:val="00AB314F"/>
    <w:rsid w:val="00AB600B"/>
    <w:rsid w:val="00AB658C"/>
    <w:rsid w:val="00AB6816"/>
    <w:rsid w:val="00AB7989"/>
    <w:rsid w:val="00AC4C37"/>
    <w:rsid w:val="00AD1DFA"/>
    <w:rsid w:val="00AD453B"/>
    <w:rsid w:val="00AD6283"/>
    <w:rsid w:val="00AE0280"/>
    <w:rsid w:val="00AE158B"/>
    <w:rsid w:val="00AE175C"/>
    <w:rsid w:val="00AE1A3E"/>
    <w:rsid w:val="00AE4252"/>
    <w:rsid w:val="00AE530B"/>
    <w:rsid w:val="00AE6550"/>
    <w:rsid w:val="00AE65C0"/>
    <w:rsid w:val="00AE73DD"/>
    <w:rsid w:val="00AF2235"/>
    <w:rsid w:val="00AF275B"/>
    <w:rsid w:val="00AF352D"/>
    <w:rsid w:val="00AF3AF0"/>
    <w:rsid w:val="00AF4866"/>
    <w:rsid w:val="00AF56A7"/>
    <w:rsid w:val="00AF5AB0"/>
    <w:rsid w:val="00AF7514"/>
    <w:rsid w:val="00B0394D"/>
    <w:rsid w:val="00B03BC9"/>
    <w:rsid w:val="00B04B93"/>
    <w:rsid w:val="00B105FA"/>
    <w:rsid w:val="00B1179F"/>
    <w:rsid w:val="00B13733"/>
    <w:rsid w:val="00B13CFA"/>
    <w:rsid w:val="00B15485"/>
    <w:rsid w:val="00B17704"/>
    <w:rsid w:val="00B17F6B"/>
    <w:rsid w:val="00B22B2D"/>
    <w:rsid w:val="00B22DEB"/>
    <w:rsid w:val="00B275B6"/>
    <w:rsid w:val="00B32725"/>
    <w:rsid w:val="00B33572"/>
    <w:rsid w:val="00B3384C"/>
    <w:rsid w:val="00B339B8"/>
    <w:rsid w:val="00B355F9"/>
    <w:rsid w:val="00B37686"/>
    <w:rsid w:val="00B402E1"/>
    <w:rsid w:val="00B40C6A"/>
    <w:rsid w:val="00B42253"/>
    <w:rsid w:val="00B5065B"/>
    <w:rsid w:val="00B5655D"/>
    <w:rsid w:val="00B56AF8"/>
    <w:rsid w:val="00B60062"/>
    <w:rsid w:val="00B61472"/>
    <w:rsid w:val="00B616B2"/>
    <w:rsid w:val="00B627A5"/>
    <w:rsid w:val="00B64347"/>
    <w:rsid w:val="00B678D2"/>
    <w:rsid w:val="00B735D7"/>
    <w:rsid w:val="00B75449"/>
    <w:rsid w:val="00B75E52"/>
    <w:rsid w:val="00B80E81"/>
    <w:rsid w:val="00B822D9"/>
    <w:rsid w:val="00B82D82"/>
    <w:rsid w:val="00B917AC"/>
    <w:rsid w:val="00B93C33"/>
    <w:rsid w:val="00B95AAF"/>
    <w:rsid w:val="00B96DC3"/>
    <w:rsid w:val="00B97A7F"/>
    <w:rsid w:val="00BA0231"/>
    <w:rsid w:val="00BA184E"/>
    <w:rsid w:val="00BA2129"/>
    <w:rsid w:val="00BA4850"/>
    <w:rsid w:val="00BA7876"/>
    <w:rsid w:val="00BA7BF5"/>
    <w:rsid w:val="00BB0CAE"/>
    <w:rsid w:val="00BB2112"/>
    <w:rsid w:val="00BB2F3F"/>
    <w:rsid w:val="00BB65D6"/>
    <w:rsid w:val="00BB7148"/>
    <w:rsid w:val="00BC12A6"/>
    <w:rsid w:val="00BC1689"/>
    <w:rsid w:val="00BC1B06"/>
    <w:rsid w:val="00BC22C9"/>
    <w:rsid w:val="00BC2AF6"/>
    <w:rsid w:val="00BC58D0"/>
    <w:rsid w:val="00BC795B"/>
    <w:rsid w:val="00BD0B8E"/>
    <w:rsid w:val="00BD1D44"/>
    <w:rsid w:val="00BE0139"/>
    <w:rsid w:val="00BE03F0"/>
    <w:rsid w:val="00BE0947"/>
    <w:rsid w:val="00BE1DF3"/>
    <w:rsid w:val="00BE31DE"/>
    <w:rsid w:val="00BE3244"/>
    <w:rsid w:val="00BE545E"/>
    <w:rsid w:val="00BE5B83"/>
    <w:rsid w:val="00BE6B75"/>
    <w:rsid w:val="00BE7CB9"/>
    <w:rsid w:val="00BF42A4"/>
    <w:rsid w:val="00BF518E"/>
    <w:rsid w:val="00BF648B"/>
    <w:rsid w:val="00C01EF1"/>
    <w:rsid w:val="00C02FBB"/>
    <w:rsid w:val="00C10CEF"/>
    <w:rsid w:val="00C122C6"/>
    <w:rsid w:val="00C12473"/>
    <w:rsid w:val="00C132D2"/>
    <w:rsid w:val="00C16C9C"/>
    <w:rsid w:val="00C30342"/>
    <w:rsid w:val="00C30353"/>
    <w:rsid w:val="00C31339"/>
    <w:rsid w:val="00C3224C"/>
    <w:rsid w:val="00C3486C"/>
    <w:rsid w:val="00C36A7B"/>
    <w:rsid w:val="00C40905"/>
    <w:rsid w:val="00C40CB1"/>
    <w:rsid w:val="00C440FA"/>
    <w:rsid w:val="00C44202"/>
    <w:rsid w:val="00C4431C"/>
    <w:rsid w:val="00C4433F"/>
    <w:rsid w:val="00C468E3"/>
    <w:rsid w:val="00C47E12"/>
    <w:rsid w:val="00C508D0"/>
    <w:rsid w:val="00C54AEB"/>
    <w:rsid w:val="00C57E3C"/>
    <w:rsid w:val="00C60EFE"/>
    <w:rsid w:val="00C630C6"/>
    <w:rsid w:val="00C6497B"/>
    <w:rsid w:val="00C65E33"/>
    <w:rsid w:val="00C70946"/>
    <w:rsid w:val="00C70FA2"/>
    <w:rsid w:val="00C77127"/>
    <w:rsid w:val="00C8001F"/>
    <w:rsid w:val="00C811FB"/>
    <w:rsid w:val="00C8164C"/>
    <w:rsid w:val="00C81CAB"/>
    <w:rsid w:val="00C85145"/>
    <w:rsid w:val="00C86DC7"/>
    <w:rsid w:val="00C873B6"/>
    <w:rsid w:val="00C87926"/>
    <w:rsid w:val="00C87C7B"/>
    <w:rsid w:val="00C91E17"/>
    <w:rsid w:val="00C9397B"/>
    <w:rsid w:val="00C93997"/>
    <w:rsid w:val="00C94235"/>
    <w:rsid w:val="00C9679B"/>
    <w:rsid w:val="00C974FC"/>
    <w:rsid w:val="00CA59C0"/>
    <w:rsid w:val="00CA5C0A"/>
    <w:rsid w:val="00CA678A"/>
    <w:rsid w:val="00CA7006"/>
    <w:rsid w:val="00CB0732"/>
    <w:rsid w:val="00CB404D"/>
    <w:rsid w:val="00CB56B4"/>
    <w:rsid w:val="00CB7069"/>
    <w:rsid w:val="00CB7B86"/>
    <w:rsid w:val="00CC1B1E"/>
    <w:rsid w:val="00CC440F"/>
    <w:rsid w:val="00CC46F9"/>
    <w:rsid w:val="00CC7BDB"/>
    <w:rsid w:val="00CD09F1"/>
    <w:rsid w:val="00CD0D03"/>
    <w:rsid w:val="00CD2C3B"/>
    <w:rsid w:val="00CD3C0E"/>
    <w:rsid w:val="00CD5347"/>
    <w:rsid w:val="00CD5835"/>
    <w:rsid w:val="00CD5A9F"/>
    <w:rsid w:val="00CD6009"/>
    <w:rsid w:val="00CD6585"/>
    <w:rsid w:val="00CE1764"/>
    <w:rsid w:val="00CE3456"/>
    <w:rsid w:val="00CE4843"/>
    <w:rsid w:val="00CE4AA2"/>
    <w:rsid w:val="00CE5881"/>
    <w:rsid w:val="00CF0526"/>
    <w:rsid w:val="00CF4610"/>
    <w:rsid w:val="00D01C2C"/>
    <w:rsid w:val="00D048DE"/>
    <w:rsid w:val="00D0587D"/>
    <w:rsid w:val="00D05EA8"/>
    <w:rsid w:val="00D0603F"/>
    <w:rsid w:val="00D11CD7"/>
    <w:rsid w:val="00D12FF7"/>
    <w:rsid w:val="00D134B8"/>
    <w:rsid w:val="00D13F27"/>
    <w:rsid w:val="00D16CEA"/>
    <w:rsid w:val="00D21D51"/>
    <w:rsid w:val="00D22A46"/>
    <w:rsid w:val="00D22AC7"/>
    <w:rsid w:val="00D233CD"/>
    <w:rsid w:val="00D2591D"/>
    <w:rsid w:val="00D27610"/>
    <w:rsid w:val="00D3399A"/>
    <w:rsid w:val="00D33D6F"/>
    <w:rsid w:val="00D34095"/>
    <w:rsid w:val="00D35E96"/>
    <w:rsid w:val="00D3795D"/>
    <w:rsid w:val="00D42A96"/>
    <w:rsid w:val="00D45258"/>
    <w:rsid w:val="00D473D8"/>
    <w:rsid w:val="00D5137F"/>
    <w:rsid w:val="00D5246E"/>
    <w:rsid w:val="00D53435"/>
    <w:rsid w:val="00D5573D"/>
    <w:rsid w:val="00D567DC"/>
    <w:rsid w:val="00D638A9"/>
    <w:rsid w:val="00D639C7"/>
    <w:rsid w:val="00D66B7B"/>
    <w:rsid w:val="00D67731"/>
    <w:rsid w:val="00D70355"/>
    <w:rsid w:val="00D7347C"/>
    <w:rsid w:val="00D7386D"/>
    <w:rsid w:val="00D746E7"/>
    <w:rsid w:val="00D82100"/>
    <w:rsid w:val="00D836D4"/>
    <w:rsid w:val="00D83BAF"/>
    <w:rsid w:val="00D84B2A"/>
    <w:rsid w:val="00D85B67"/>
    <w:rsid w:val="00D86675"/>
    <w:rsid w:val="00D867EF"/>
    <w:rsid w:val="00D91522"/>
    <w:rsid w:val="00D917F6"/>
    <w:rsid w:val="00DA16A6"/>
    <w:rsid w:val="00DA219D"/>
    <w:rsid w:val="00DA3A20"/>
    <w:rsid w:val="00DA4E01"/>
    <w:rsid w:val="00DB02D3"/>
    <w:rsid w:val="00DB25EF"/>
    <w:rsid w:val="00DB514E"/>
    <w:rsid w:val="00DC0D5B"/>
    <w:rsid w:val="00DC166B"/>
    <w:rsid w:val="00DC1675"/>
    <w:rsid w:val="00DC2BB5"/>
    <w:rsid w:val="00DC3F2C"/>
    <w:rsid w:val="00DC4A73"/>
    <w:rsid w:val="00DC5198"/>
    <w:rsid w:val="00DC53AC"/>
    <w:rsid w:val="00DC67E3"/>
    <w:rsid w:val="00DC78D6"/>
    <w:rsid w:val="00DD1EB1"/>
    <w:rsid w:val="00DD4560"/>
    <w:rsid w:val="00DD5133"/>
    <w:rsid w:val="00DD721B"/>
    <w:rsid w:val="00DE0C0F"/>
    <w:rsid w:val="00DE1607"/>
    <w:rsid w:val="00DF0828"/>
    <w:rsid w:val="00DF3645"/>
    <w:rsid w:val="00DF4036"/>
    <w:rsid w:val="00DF574D"/>
    <w:rsid w:val="00E00FC3"/>
    <w:rsid w:val="00E02966"/>
    <w:rsid w:val="00E05CB4"/>
    <w:rsid w:val="00E065A8"/>
    <w:rsid w:val="00E068CB"/>
    <w:rsid w:val="00E0739E"/>
    <w:rsid w:val="00E10913"/>
    <w:rsid w:val="00E10FA8"/>
    <w:rsid w:val="00E12246"/>
    <w:rsid w:val="00E138EB"/>
    <w:rsid w:val="00E14D6D"/>
    <w:rsid w:val="00E16992"/>
    <w:rsid w:val="00E17D75"/>
    <w:rsid w:val="00E205C5"/>
    <w:rsid w:val="00E2076C"/>
    <w:rsid w:val="00E25913"/>
    <w:rsid w:val="00E27AFB"/>
    <w:rsid w:val="00E30300"/>
    <w:rsid w:val="00E318EA"/>
    <w:rsid w:val="00E3288F"/>
    <w:rsid w:val="00E32EE5"/>
    <w:rsid w:val="00E35442"/>
    <w:rsid w:val="00E3640B"/>
    <w:rsid w:val="00E41320"/>
    <w:rsid w:val="00E41DFD"/>
    <w:rsid w:val="00E42437"/>
    <w:rsid w:val="00E50821"/>
    <w:rsid w:val="00E511C7"/>
    <w:rsid w:val="00E5184D"/>
    <w:rsid w:val="00E519C1"/>
    <w:rsid w:val="00E52F1A"/>
    <w:rsid w:val="00E53F54"/>
    <w:rsid w:val="00E547CD"/>
    <w:rsid w:val="00E54C7A"/>
    <w:rsid w:val="00E55B1B"/>
    <w:rsid w:val="00E55BB0"/>
    <w:rsid w:val="00E55F5C"/>
    <w:rsid w:val="00E6082C"/>
    <w:rsid w:val="00E619C7"/>
    <w:rsid w:val="00E646E1"/>
    <w:rsid w:val="00E6745F"/>
    <w:rsid w:val="00E70A9C"/>
    <w:rsid w:val="00E740E7"/>
    <w:rsid w:val="00E74353"/>
    <w:rsid w:val="00E7655D"/>
    <w:rsid w:val="00E77743"/>
    <w:rsid w:val="00E779BD"/>
    <w:rsid w:val="00E83858"/>
    <w:rsid w:val="00E8407A"/>
    <w:rsid w:val="00E87030"/>
    <w:rsid w:val="00E91DD0"/>
    <w:rsid w:val="00E929A7"/>
    <w:rsid w:val="00EA08BE"/>
    <w:rsid w:val="00EA2D1C"/>
    <w:rsid w:val="00EA3A66"/>
    <w:rsid w:val="00EA4E86"/>
    <w:rsid w:val="00EB07BD"/>
    <w:rsid w:val="00EB2B1D"/>
    <w:rsid w:val="00EB4DE3"/>
    <w:rsid w:val="00EB73CA"/>
    <w:rsid w:val="00EC2A9D"/>
    <w:rsid w:val="00EC564A"/>
    <w:rsid w:val="00EC6BAD"/>
    <w:rsid w:val="00EC7516"/>
    <w:rsid w:val="00ED14AF"/>
    <w:rsid w:val="00ED20A6"/>
    <w:rsid w:val="00ED2207"/>
    <w:rsid w:val="00ED4550"/>
    <w:rsid w:val="00ED57BB"/>
    <w:rsid w:val="00ED65AF"/>
    <w:rsid w:val="00ED7579"/>
    <w:rsid w:val="00EE1008"/>
    <w:rsid w:val="00EE26CA"/>
    <w:rsid w:val="00EE70A9"/>
    <w:rsid w:val="00EE7FBD"/>
    <w:rsid w:val="00EF24E2"/>
    <w:rsid w:val="00EF59FC"/>
    <w:rsid w:val="00EF6033"/>
    <w:rsid w:val="00EF649A"/>
    <w:rsid w:val="00EF689C"/>
    <w:rsid w:val="00F02D63"/>
    <w:rsid w:val="00F0536D"/>
    <w:rsid w:val="00F05715"/>
    <w:rsid w:val="00F060BA"/>
    <w:rsid w:val="00F06BC2"/>
    <w:rsid w:val="00F11D5C"/>
    <w:rsid w:val="00F150EB"/>
    <w:rsid w:val="00F16920"/>
    <w:rsid w:val="00F16E2F"/>
    <w:rsid w:val="00F1762C"/>
    <w:rsid w:val="00F20817"/>
    <w:rsid w:val="00F217DE"/>
    <w:rsid w:val="00F300A8"/>
    <w:rsid w:val="00F30918"/>
    <w:rsid w:val="00F31842"/>
    <w:rsid w:val="00F3312D"/>
    <w:rsid w:val="00F34940"/>
    <w:rsid w:val="00F3744D"/>
    <w:rsid w:val="00F40CE5"/>
    <w:rsid w:val="00F42CE5"/>
    <w:rsid w:val="00F43033"/>
    <w:rsid w:val="00F50FA0"/>
    <w:rsid w:val="00F512F0"/>
    <w:rsid w:val="00F51435"/>
    <w:rsid w:val="00F51D32"/>
    <w:rsid w:val="00F520D0"/>
    <w:rsid w:val="00F52417"/>
    <w:rsid w:val="00F54369"/>
    <w:rsid w:val="00F5438E"/>
    <w:rsid w:val="00F55CC3"/>
    <w:rsid w:val="00F57589"/>
    <w:rsid w:val="00F61883"/>
    <w:rsid w:val="00F6278F"/>
    <w:rsid w:val="00F632A3"/>
    <w:rsid w:val="00F6399D"/>
    <w:rsid w:val="00F640F1"/>
    <w:rsid w:val="00F64821"/>
    <w:rsid w:val="00F64F1D"/>
    <w:rsid w:val="00F65638"/>
    <w:rsid w:val="00F71628"/>
    <w:rsid w:val="00F760CC"/>
    <w:rsid w:val="00F76EF9"/>
    <w:rsid w:val="00F80A30"/>
    <w:rsid w:val="00F8196C"/>
    <w:rsid w:val="00F84833"/>
    <w:rsid w:val="00F86F7C"/>
    <w:rsid w:val="00F870EB"/>
    <w:rsid w:val="00F90186"/>
    <w:rsid w:val="00F914C2"/>
    <w:rsid w:val="00F9421C"/>
    <w:rsid w:val="00F944CB"/>
    <w:rsid w:val="00F950A2"/>
    <w:rsid w:val="00F95662"/>
    <w:rsid w:val="00F96B14"/>
    <w:rsid w:val="00FA229E"/>
    <w:rsid w:val="00FA2FAE"/>
    <w:rsid w:val="00FA7840"/>
    <w:rsid w:val="00FB0353"/>
    <w:rsid w:val="00FB4336"/>
    <w:rsid w:val="00FB52E9"/>
    <w:rsid w:val="00FB5741"/>
    <w:rsid w:val="00FB5B7C"/>
    <w:rsid w:val="00FB6A6F"/>
    <w:rsid w:val="00FB6E4F"/>
    <w:rsid w:val="00FC5085"/>
    <w:rsid w:val="00FC510A"/>
    <w:rsid w:val="00FC51A6"/>
    <w:rsid w:val="00FC5AAE"/>
    <w:rsid w:val="00FC65AC"/>
    <w:rsid w:val="00FC7D14"/>
    <w:rsid w:val="00FD2C5F"/>
    <w:rsid w:val="00FE400D"/>
    <w:rsid w:val="00FE74BB"/>
    <w:rsid w:val="00FF5E88"/>
    <w:rsid w:val="00FF7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4AB6ED"/>
  <w14:defaultImageDpi w14:val="96"/>
  <w15:docId w15:val="{D5920C95-5572-4D78-AC78-11B0518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qFormat="1"/>
    <w:lsdException w:name="heading 4" w:locked="0" w:uiPriority="0"/>
    <w:lsdException w:name="heading 5" w:locked="0" w:uiPriority="0"/>
    <w:lsdException w:name="heading 6" w:semiHidden="1" w:uiPriority="5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locked="0" w:semiHidden="1" w:unhideWhenUsed="1"/>
    <w:lsdException w:name="line number" w:semiHidden="1" w:unhideWhenUsed="1"/>
    <w:lsdException w:name="page number" w:locked="0" w:semiHidden="1" w:uiPriority="0"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317B6"/>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qFormat/>
    <w:rsid w:val="00187CBA"/>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aliases w:val="h2"/>
    <w:basedOn w:val="Heading1"/>
    <w:next w:val="Normal"/>
    <w:link w:val="Heading2Char"/>
    <w:qFormat/>
    <w:rsid w:val="00187CBA"/>
    <w:pPr>
      <w:pBdr>
        <w:bottom w:val="none" w:sz="0" w:space="0" w:color="auto"/>
      </w:pBdr>
      <w:spacing w:before="260" w:after="60" w:line="320" w:lineRule="atLeast"/>
      <w:ind w:left="480"/>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qFormat/>
    <w:rsid w:val="00187CBA"/>
    <w:pPr>
      <w:spacing w:before="220" w:after="80" w:line="260" w:lineRule="atLeast"/>
      <w:outlineLvl w:val="2"/>
    </w:pPr>
    <w:rPr>
      <w:sz w:val="24"/>
      <w:szCs w:val="24"/>
    </w:rPr>
  </w:style>
  <w:style w:type="paragraph" w:styleId="Heading4">
    <w:name w:val="heading 4"/>
    <w:aliases w:val="h4"/>
    <w:basedOn w:val="Normal"/>
    <w:next w:val="Normal"/>
    <w:link w:val="Heading4Char"/>
    <w:rsid w:val="00187CBA"/>
    <w:pPr>
      <w:spacing w:before="40" w:line="240" w:lineRule="atLeast"/>
      <w:ind w:left="480" w:firstLine="0"/>
      <w:outlineLvl w:val="3"/>
    </w:pPr>
  </w:style>
  <w:style w:type="paragraph" w:styleId="Heading5">
    <w:name w:val="heading 5"/>
    <w:aliases w:val="h5"/>
    <w:basedOn w:val="Normal"/>
    <w:next w:val="Normal"/>
    <w:link w:val="Heading5Char"/>
    <w:rsid w:val="00187CBA"/>
    <w:pPr>
      <w:keepNext/>
      <w:keepLines/>
      <w:spacing w:before="200" w:after="0"/>
      <w:ind w:firstLine="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187CBA"/>
    <w:rPr>
      <w:sz w:val="16"/>
      <w:szCs w:val="16"/>
    </w:rPr>
  </w:style>
  <w:style w:type="paragraph" w:customStyle="1" w:styleId="ChTitle">
    <w:name w:val="Ch Title"/>
    <w:basedOn w:val="Normal"/>
    <w:next w:val="Normal"/>
    <w:rsid w:val="00187CBA"/>
    <w:pPr>
      <w:tabs>
        <w:tab w:val="right" w:pos="1800"/>
        <w:tab w:val="left" w:pos="2400"/>
      </w:tabs>
      <w:suppressAutoHyphens/>
      <w:spacing w:after="380" w:line="560" w:lineRule="atLeast"/>
      <w:ind w:left="0" w:firstLine="0"/>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187CBA"/>
    <w:rPr>
      <w:rFonts w:ascii="Segoe" w:hAnsi="Segoe" w:cs="Segoe"/>
      <w:b/>
      <w:bCs/>
      <w:color w:val="000000"/>
      <w:sz w:val="29"/>
      <w:szCs w:val="32"/>
    </w:rPr>
  </w:style>
  <w:style w:type="character" w:customStyle="1" w:styleId="Heading2Char">
    <w:name w:val="Heading 2 Char"/>
    <w:aliases w:val="h2 Char"/>
    <w:basedOn w:val="DefaultParagraphFont"/>
    <w:link w:val="Heading2"/>
    <w:rsid w:val="00187CBA"/>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187CBA"/>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187CBA"/>
    <w:rPr>
      <w:rFonts w:ascii="Segoe" w:hAnsi="Segoe" w:cs="Segoe"/>
      <w:color w:val="000000"/>
      <w:sz w:val="18"/>
      <w:szCs w:val="19"/>
    </w:rPr>
  </w:style>
  <w:style w:type="paragraph" w:customStyle="1" w:styleId="Readeraidonly">
    <w:name w:val="Readeraid (only)"/>
    <w:basedOn w:val="Normal"/>
    <w:next w:val="Normal"/>
    <w:uiPriority w:val="6"/>
    <w:qFormat/>
    <w:rsid w:val="00187CBA"/>
    <w:pPr>
      <w:spacing w:before="240" w:after="360" w:line="220" w:lineRule="atLeast"/>
      <w:ind w:left="720" w:right="240" w:firstLine="0"/>
    </w:pPr>
    <w:rPr>
      <w:sz w:val="17"/>
      <w:szCs w:val="17"/>
    </w:rPr>
  </w:style>
  <w:style w:type="paragraph" w:customStyle="1" w:styleId="Set-OffLine">
    <w:name w:val="Set-Off Line"/>
    <w:basedOn w:val="Normal"/>
    <w:next w:val="Normal"/>
    <w:uiPriority w:val="10"/>
    <w:rsid w:val="00187CBA"/>
    <w:pPr>
      <w:suppressAutoHyphens/>
    </w:pPr>
    <w:rPr>
      <w:i/>
      <w:iCs/>
    </w:rPr>
  </w:style>
  <w:style w:type="paragraph" w:customStyle="1" w:styleId="BlockQuote">
    <w:name w:val="Block Quote"/>
    <w:basedOn w:val="Normal"/>
    <w:uiPriority w:val="10"/>
    <w:rsid w:val="00187CBA"/>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187CBA"/>
    <w:pPr>
      <w:spacing w:before="0" w:after="240"/>
      <w:jc w:val="right"/>
    </w:pPr>
    <w:rPr>
      <w:sz w:val="16"/>
    </w:rPr>
  </w:style>
  <w:style w:type="paragraph" w:customStyle="1" w:styleId="NumList">
    <w:name w:val="Num List"/>
    <w:basedOn w:val="Normal"/>
    <w:uiPriority w:val="3"/>
    <w:qFormat/>
    <w:rsid w:val="00187CBA"/>
    <w:pPr>
      <w:numPr>
        <w:numId w:val="35"/>
      </w:numPr>
      <w:tabs>
        <w:tab w:val="left" w:pos="1260"/>
      </w:tabs>
    </w:pPr>
  </w:style>
  <w:style w:type="paragraph" w:customStyle="1" w:styleId="Fig-Graphic">
    <w:name w:val="Fig-Graphic"/>
    <w:basedOn w:val="Normal"/>
    <w:next w:val="Num-Caption"/>
    <w:uiPriority w:val="1"/>
    <w:qFormat/>
    <w:rsid w:val="00187CBA"/>
    <w:pPr>
      <w:suppressAutoHyphens/>
      <w:spacing w:before="180" w:after="80" w:line="240" w:lineRule="atLeast"/>
      <w:ind w:left="480" w:firstLine="0"/>
    </w:pPr>
    <w:rPr>
      <w:iCs/>
    </w:rPr>
  </w:style>
  <w:style w:type="paragraph" w:customStyle="1" w:styleId="BullList">
    <w:name w:val="Bull List"/>
    <w:basedOn w:val="NumList"/>
    <w:uiPriority w:val="2"/>
    <w:qFormat/>
    <w:rsid w:val="00187CBA"/>
    <w:pPr>
      <w:numPr>
        <w:numId w:val="1"/>
      </w:numPr>
      <w:ind w:left="1051"/>
    </w:pPr>
  </w:style>
  <w:style w:type="paragraph" w:customStyle="1" w:styleId="ListFig-Graphic">
    <w:name w:val="List Fig-Graphic"/>
    <w:basedOn w:val="Fig-Graphic"/>
    <w:uiPriority w:val="12"/>
    <w:rsid w:val="00187CBA"/>
    <w:pPr>
      <w:ind w:left="1022"/>
    </w:pPr>
    <w:rPr>
      <w:sz w:val="20"/>
      <w:szCs w:val="20"/>
    </w:rPr>
  </w:style>
  <w:style w:type="paragraph" w:customStyle="1" w:styleId="Num-Caption">
    <w:name w:val="Num-Caption"/>
    <w:basedOn w:val="Normal"/>
    <w:next w:val="Normal"/>
    <w:uiPriority w:val="1"/>
    <w:qFormat/>
    <w:rsid w:val="00187CBA"/>
    <w:pPr>
      <w:keepLines/>
      <w:spacing w:after="240" w:line="200" w:lineRule="atLeast"/>
      <w:ind w:firstLine="0"/>
    </w:pPr>
    <w:rPr>
      <w:sz w:val="16"/>
      <w:szCs w:val="16"/>
    </w:rPr>
  </w:style>
  <w:style w:type="paragraph" w:customStyle="1" w:styleId="ListNum-Caption">
    <w:name w:val="List Num-Caption"/>
    <w:basedOn w:val="Num-Caption"/>
    <w:uiPriority w:val="12"/>
    <w:rsid w:val="00187CBA"/>
    <w:pPr>
      <w:spacing w:after="280"/>
      <w:ind w:left="1018"/>
    </w:pPr>
  </w:style>
  <w:style w:type="paragraph" w:customStyle="1" w:styleId="ReaderaidFig-Graphic">
    <w:name w:val="Readeraid Fig-Graphic"/>
    <w:basedOn w:val="Fig-Graphic"/>
    <w:next w:val="Readeraidmid"/>
    <w:uiPriority w:val="14"/>
    <w:rsid w:val="00187CBA"/>
    <w:pPr>
      <w:spacing w:before="0"/>
      <w:ind w:left="720"/>
    </w:pPr>
  </w:style>
  <w:style w:type="paragraph" w:customStyle="1" w:styleId="ReaderaidNum-Caption">
    <w:name w:val="Readeraid Num-Caption"/>
    <w:basedOn w:val="Num-Caption"/>
    <w:next w:val="Readeraidmid"/>
    <w:uiPriority w:val="14"/>
    <w:rsid w:val="00187CBA"/>
    <w:pPr>
      <w:spacing w:after="80"/>
      <w:ind w:left="720"/>
    </w:pPr>
  </w:style>
  <w:style w:type="paragraph" w:customStyle="1" w:styleId="SbarHead">
    <w:name w:val="Sbar Head"/>
    <w:basedOn w:val="Heading2"/>
    <w:next w:val="SbarParafirst"/>
    <w:uiPriority w:val="7"/>
    <w:qFormat/>
    <w:rsid w:val="00187CBA"/>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87CBA"/>
    <w:pPr>
      <w:ind w:firstLine="240"/>
    </w:pPr>
  </w:style>
  <w:style w:type="paragraph" w:customStyle="1" w:styleId="SbarFig-Graphic">
    <w:name w:val="Sbar Fig-Graphic"/>
    <w:basedOn w:val="Fig-Graphic"/>
    <w:next w:val="SbarParalast"/>
    <w:uiPriority w:val="16"/>
    <w:qFormat/>
    <w:rsid w:val="00187CBA"/>
    <w:pPr>
      <w:ind w:left="720" w:right="240"/>
    </w:pPr>
  </w:style>
  <w:style w:type="paragraph" w:customStyle="1" w:styleId="SbarListFig-Graphic">
    <w:name w:val="Sbar List Fig-Graphic"/>
    <w:basedOn w:val="SbarFig-Graphic"/>
    <w:next w:val="SbarNumList"/>
    <w:uiPriority w:val="18"/>
    <w:rsid w:val="00187CBA"/>
  </w:style>
  <w:style w:type="paragraph" w:customStyle="1" w:styleId="SbarNum-Caption">
    <w:name w:val="Sbar Num-Caption"/>
    <w:basedOn w:val="Num-Caption"/>
    <w:next w:val="Normal"/>
    <w:uiPriority w:val="16"/>
    <w:rsid w:val="00187CBA"/>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187CBA"/>
    <w:pPr>
      <w:spacing w:after="480"/>
      <w:ind w:firstLine="240"/>
    </w:pPr>
  </w:style>
  <w:style w:type="paragraph" w:customStyle="1" w:styleId="SbarParafirst">
    <w:name w:val="Sbar Para (first)"/>
    <w:basedOn w:val="Normalunindented"/>
    <w:next w:val="SbarParamid"/>
    <w:uiPriority w:val="7"/>
    <w:qFormat/>
    <w:rsid w:val="00187CBA"/>
    <w:pPr>
      <w:ind w:left="720" w:right="240"/>
    </w:pPr>
  </w:style>
  <w:style w:type="paragraph" w:customStyle="1" w:styleId="SbarBullList">
    <w:name w:val="Sbar Bull List"/>
    <w:basedOn w:val="BullList"/>
    <w:uiPriority w:val="17"/>
    <w:rsid w:val="00187CBA"/>
    <w:pPr>
      <w:ind w:left="1140" w:right="240"/>
    </w:pPr>
  </w:style>
  <w:style w:type="paragraph" w:customStyle="1" w:styleId="SbarListFig-Graphic2">
    <w:name w:val="Sbar List Fig-Graphic 2"/>
    <w:basedOn w:val="SbarListFig-Graphic"/>
    <w:uiPriority w:val="18"/>
    <w:rsid w:val="00187CBA"/>
    <w:pPr>
      <w:ind w:left="1500"/>
    </w:pPr>
  </w:style>
  <w:style w:type="paragraph" w:customStyle="1" w:styleId="SbarListNum-Caption">
    <w:name w:val="Sbar List Num-Caption"/>
    <w:basedOn w:val="SbarNum-Caption"/>
    <w:next w:val="SbarNumList"/>
    <w:uiPriority w:val="18"/>
    <w:rsid w:val="00187CBA"/>
    <w:pPr>
      <w:spacing w:after="100"/>
      <w:ind w:left="1200"/>
    </w:pPr>
  </w:style>
  <w:style w:type="paragraph" w:customStyle="1" w:styleId="ChTOCHead">
    <w:name w:val="Ch TOC Head"/>
    <w:basedOn w:val="Normal"/>
    <w:next w:val="Normal"/>
    <w:uiPriority w:val="11"/>
    <w:rsid w:val="00187CBA"/>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187CBA"/>
    <w:pPr>
      <w:spacing w:before="0" w:after="100"/>
      <w:ind w:left="720" w:firstLine="0"/>
    </w:pPr>
  </w:style>
  <w:style w:type="paragraph" w:customStyle="1" w:styleId="CodeBlock">
    <w:name w:val="Code Block"/>
    <w:basedOn w:val="Normal"/>
    <w:uiPriority w:val="5"/>
    <w:qFormat/>
    <w:rsid w:val="00187CBA"/>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187CBA"/>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187CBA"/>
    <w:pPr>
      <w:suppressAutoHyphens/>
      <w:spacing w:after="80" w:line="180" w:lineRule="atLeast"/>
      <w:ind w:left="480" w:firstLine="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187CBA"/>
    <w:pPr>
      <w:spacing w:before="300" w:after="0"/>
      <w:ind w:left="720" w:right="240"/>
    </w:pPr>
  </w:style>
  <w:style w:type="paragraph" w:customStyle="1" w:styleId="CodeBlockNum-Caption">
    <w:name w:val="Code Block Num-Caption"/>
    <w:basedOn w:val="Num-Caption"/>
    <w:uiPriority w:val="13"/>
    <w:rsid w:val="00187CBA"/>
    <w:pPr>
      <w:spacing w:before="100" w:after="120"/>
    </w:pPr>
  </w:style>
  <w:style w:type="paragraph" w:customStyle="1" w:styleId="CodeBlockScreenedafterHead">
    <w:name w:val="Code Block Screened (after Head)"/>
    <w:basedOn w:val="CodeBlockScreened"/>
    <w:uiPriority w:val="13"/>
    <w:rsid w:val="00187CBA"/>
    <w:pPr>
      <w:spacing w:before="80"/>
    </w:pPr>
  </w:style>
  <w:style w:type="paragraph" w:customStyle="1" w:styleId="CodeBlockScreenedHeadmid">
    <w:name w:val="Code Block Screened Head (mid)"/>
    <w:basedOn w:val="CodeBlockScreenedHead"/>
    <w:uiPriority w:val="13"/>
    <w:rsid w:val="00187CBA"/>
    <w:pPr>
      <w:spacing w:before="120"/>
    </w:pPr>
  </w:style>
  <w:style w:type="paragraph" w:customStyle="1" w:styleId="ListCodeBlock">
    <w:name w:val="List Code Block"/>
    <w:basedOn w:val="CodeBlock"/>
    <w:uiPriority w:val="12"/>
    <w:rsid w:val="00187CBA"/>
    <w:pPr>
      <w:ind w:left="720"/>
    </w:pPr>
  </w:style>
  <w:style w:type="paragraph" w:customStyle="1" w:styleId="ListCodeBlockScreened">
    <w:name w:val="List Code Block Screened"/>
    <w:basedOn w:val="CodeBlockScreened"/>
    <w:next w:val="Normal"/>
    <w:uiPriority w:val="12"/>
    <w:rsid w:val="00187CBA"/>
    <w:pPr>
      <w:spacing w:before="320"/>
      <w:ind w:left="1080"/>
    </w:pPr>
  </w:style>
  <w:style w:type="paragraph" w:customStyle="1" w:styleId="Readeraidfirst">
    <w:name w:val="Readeraid (first)"/>
    <w:basedOn w:val="Readeraidonly"/>
    <w:next w:val="Readeraidmid"/>
    <w:uiPriority w:val="6"/>
    <w:rsid w:val="00187CBA"/>
    <w:pPr>
      <w:spacing w:after="80"/>
    </w:pPr>
  </w:style>
  <w:style w:type="paragraph" w:customStyle="1" w:styleId="ReaderaidCodeBlock">
    <w:name w:val="Readeraid Code Block"/>
    <w:basedOn w:val="CodeBlock"/>
    <w:uiPriority w:val="15"/>
    <w:rsid w:val="00187CBA"/>
    <w:pPr>
      <w:spacing w:before="40" w:after="80"/>
      <w:ind w:left="720" w:right="240"/>
    </w:pPr>
  </w:style>
  <w:style w:type="paragraph" w:customStyle="1" w:styleId="SbarCodeBlock">
    <w:name w:val="Sbar Code Block"/>
    <w:basedOn w:val="ReaderaidCodeBlock"/>
    <w:next w:val="SbarParalast"/>
    <w:uiPriority w:val="17"/>
    <w:rsid w:val="00187CBA"/>
    <w:pPr>
      <w:spacing w:before="0" w:after="100"/>
    </w:pPr>
  </w:style>
  <w:style w:type="paragraph" w:customStyle="1" w:styleId="SbarListCodeBlock">
    <w:name w:val="Sbar List Code Block"/>
    <w:basedOn w:val="SbarCodeBlock"/>
    <w:uiPriority w:val="18"/>
    <w:rsid w:val="00187CBA"/>
    <w:pPr>
      <w:spacing w:before="40" w:after="80"/>
      <w:ind w:left="1200"/>
    </w:pPr>
  </w:style>
  <w:style w:type="paragraph" w:customStyle="1" w:styleId="ListPara">
    <w:name w:val="List Para"/>
    <w:basedOn w:val="Normal"/>
    <w:uiPriority w:val="2"/>
    <w:qFormat/>
    <w:rsid w:val="00187CBA"/>
    <w:pPr>
      <w:ind w:left="1080" w:firstLine="0"/>
    </w:pPr>
  </w:style>
  <w:style w:type="paragraph" w:customStyle="1" w:styleId="ListSet-OffLine">
    <w:name w:val="List Set-Off Line"/>
    <w:basedOn w:val="Set-OffLine"/>
    <w:uiPriority w:val="12"/>
    <w:rsid w:val="00187CBA"/>
    <w:pPr>
      <w:ind w:left="1080"/>
    </w:pPr>
  </w:style>
  <w:style w:type="paragraph" w:customStyle="1" w:styleId="NumList2">
    <w:name w:val="Num List 2"/>
    <w:basedOn w:val="NumList"/>
    <w:uiPriority w:val="3"/>
    <w:rsid w:val="00187CBA"/>
    <w:pPr>
      <w:numPr>
        <w:numId w:val="3"/>
      </w:numPr>
      <w:tabs>
        <w:tab w:val="clear" w:pos="1260"/>
        <w:tab w:val="right" w:pos="1620"/>
        <w:tab w:val="left" w:pos="1740"/>
      </w:tabs>
      <w:ind w:left="1440"/>
    </w:pPr>
  </w:style>
  <w:style w:type="paragraph" w:customStyle="1" w:styleId="BullList2">
    <w:name w:val="Bull List 2"/>
    <w:basedOn w:val="BullList"/>
    <w:uiPriority w:val="2"/>
    <w:rsid w:val="00187CBA"/>
    <w:pPr>
      <w:tabs>
        <w:tab w:val="clear" w:pos="1260"/>
        <w:tab w:val="left" w:pos="1152"/>
      </w:tabs>
      <w:ind w:left="1440"/>
    </w:pPr>
  </w:style>
  <w:style w:type="paragraph" w:customStyle="1" w:styleId="ProcedureListHead">
    <w:name w:val="Procedure List Head"/>
    <w:basedOn w:val="Normal"/>
    <w:next w:val="Normal"/>
    <w:uiPriority w:val="2"/>
    <w:rsid w:val="00187CBA"/>
    <w:pPr>
      <w:keepNext/>
      <w:shd w:val="pct10" w:color="auto" w:fill="auto"/>
      <w:suppressAutoHyphens/>
      <w:spacing w:before="240" w:after="200" w:line="280" w:lineRule="atLeast"/>
      <w:ind w:left="640" w:firstLine="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187CBA"/>
    <w:pPr>
      <w:ind w:left="1560"/>
    </w:pPr>
  </w:style>
  <w:style w:type="paragraph" w:customStyle="1" w:styleId="ListReaderaidfirst">
    <w:name w:val="List Readeraid (first)"/>
    <w:basedOn w:val="ListReaderaidonly"/>
    <w:next w:val="ListReaderaidmid"/>
    <w:uiPriority w:val="12"/>
    <w:rsid w:val="00187CBA"/>
    <w:pPr>
      <w:spacing w:after="140"/>
    </w:pPr>
  </w:style>
  <w:style w:type="paragraph" w:customStyle="1" w:styleId="ListReaderaidmid">
    <w:name w:val="List Readeraid (mid)"/>
    <w:basedOn w:val="ListReaderaidfirst"/>
    <w:uiPriority w:val="12"/>
    <w:rsid w:val="00187CBA"/>
    <w:pPr>
      <w:spacing w:before="0"/>
    </w:pPr>
  </w:style>
  <w:style w:type="paragraph" w:customStyle="1" w:styleId="ListReaderaidlast">
    <w:name w:val="List Readeraid (last)"/>
    <w:basedOn w:val="ListReaderaidonly"/>
    <w:next w:val="Normal"/>
    <w:uiPriority w:val="12"/>
    <w:rsid w:val="00187CBA"/>
    <w:pPr>
      <w:spacing w:before="0"/>
    </w:pPr>
  </w:style>
  <w:style w:type="paragraph" w:customStyle="1" w:styleId="ReaderaidHead">
    <w:name w:val="Readeraid Head"/>
    <w:basedOn w:val="SbarHead"/>
    <w:uiPriority w:val="15"/>
    <w:rsid w:val="00187CBA"/>
  </w:style>
  <w:style w:type="paragraph" w:customStyle="1" w:styleId="SbarReaderaidonly">
    <w:name w:val="Sbar Readeraid (only)"/>
    <w:basedOn w:val="Readeraidonly"/>
    <w:next w:val="SbarParamid"/>
    <w:uiPriority w:val="17"/>
    <w:rsid w:val="00187CBA"/>
    <w:pPr>
      <w:ind w:left="1138" w:right="475"/>
    </w:pPr>
  </w:style>
  <w:style w:type="paragraph" w:customStyle="1" w:styleId="SeeAlso">
    <w:name w:val="See Also"/>
    <w:basedOn w:val="Normal"/>
    <w:next w:val="Normal"/>
    <w:uiPriority w:val="6"/>
    <w:qFormat/>
    <w:rsid w:val="00187CBA"/>
    <w:pPr>
      <w:keepLines/>
      <w:suppressAutoHyphens/>
      <w:spacing w:before="40" w:line="240" w:lineRule="atLeast"/>
      <w:ind w:left="480" w:firstLine="0"/>
    </w:pPr>
    <w:rPr>
      <w:i/>
      <w:iCs/>
      <w:sz w:val="17"/>
    </w:rPr>
  </w:style>
  <w:style w:type="paragraph" w:customStyle="1" w:styleId="ChTOC">
    <w:name w:val="Ch TOC"/>
    <w:basedOn w:val="Normal"/>
    <w:uiPriority w:val="11"/>
    <w:rsid w:val="00187CBA"/>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rsid w:val="00187CBA"/>
    <w:pPr>
      <w:spacing w:before="0" w:after="0"/>
    </w:pPr>
    <w:rPr>
      <w:sz w:val="20"/>
      <w:szCs w:val="20"/>
    </w:rPr>
  </w:style>
  <w:style w:type="paragraph" w:customStyle="1" w:styleId="SbarSet-OffLine">
    <w:name w:val="Sbar Set-Off Line"/>
    <w:basedOn w:val="Set-OffLine"/>
    <w:next w:val="SbarParamid"/>
    <w:uiPriority w:val="17"/>
    <w:rsid w:val="00187CBA"/>
    <w:pPr>
      <w:ind w:left="840" w:right="240"/>
    </w:pPr>
  </w:style>
  <w:style w:type="paragraph" w:customStyle="1" w:styleId="SbarNumList">
    <w:name w:val="Sbar Num List"/>
    <w:basedOn w:val="NumList"/>
    <w:uiPriority w:val="17"/>
    <w:rsid w:val="00187CBA"/>
    <w:pPr>
      <w:tabs>
        <w:tab w:val="clear" w:pos="1260"/>
        <w:tab w:val="left" w:pos="1500"/>
      </w:tabs>
      <w:ind w:left="1080" w:right="240"/>
    </w:pPr>
  </w:style>
  <w:style w:type="paragraph" w:customStyle="1" w:styleId="SbarListSet-OffLine">
    <w:name w:val="Sbar List Set-Off Line"/>
    <w:basedOn w:val="SbarSet-OffLine"/>
    <w:next w:val="SbarNumList"/>
    <w:uiPriority w:val="18"/>
    <w:rsid w:val="00187CBA"/>
    <w:pPr>
      <w:spacing w:after="80"/>
      <w:ind w:left="1200"/>
    </w:pPr>
  </w:style>
  <w:style w:type="paragraph" w:customStyle="1" w:styleId="SbarBullList2">
    <w:name w:val="Sbar Bull List 2"/>
    <w:basedOn w:val="BullList2"/>
    <w:uiPriority w:val="17"/>
    <w:rsid w:val="00187CBA"/>
    <w:pPr>
      <w:tabs>
        <w:tab w:val="clear" w:pos="1152"/>
        <w:tab w:val="left" w:pos="1080"/>
      </w:tabs>
    </w:pPr>
  </w:style>
  <w:style w:type="paragraph" w:customStyle="1" w:styleId="BasicParagraph">
    <w:name w:val="[Basic Paragraph]"/>
    <w:basedOn w:val="Normal"/>
    <w:uiPriority w:val="99"/>
    <w:semiHidden/>
    <w:locked/>
    <w:rsid w:val="00187CBA"/>
    <w:pPr>
      <w:spacing w:after="0"/>
      <w:ind w:left="0"/>
      <w:textAlignment w:val="center"/>
    </w:pPr>
    <w:rPr>
      <w:color w:val="ED1C24"/>
    </w:rPr>
  </w:style>
  <w:style w:type="paragraph" w:customStyle="1" w:styleId="TableNum-Title">
    <w:name w:val="Table Num-Title"/>
    <w:basedOn w:val="BasicParagraph"/>
    <w:next w:val="Table"/>
    <w:uiPriority w:val="8"/>
    <w:rsid w:val="00187CBA"/>
    <w:pPr>
      <w:spacing w:line="200" w:lineRule="exact"/>
      <w:ind w:left="691" w:firstLine="0"/>
    </w:pPr>
    <w:rPr>
      <w:bCs/>
      <w:color w:val="000000"/>
      <w:sz w:val="17"/>
      <w:szCs w:val="17"/>
    </w:rPr>
  </w:style>
  <w:style w:type="paragraph" w:customStyle="1" w:styleId="ListTable">
    <w:name w:val="List Table"/>
    <w:basedOn w:val="ListPara"/>
    <w:next w:val="TableText"/>
    <w:uiPriority w:val="12"/>
    <w:locked/>
    <w:rsid w:val="00187CBA"/>
    <w:pPr>
      <w:spacing w:before="180"/>
    </w:pPr>
  </w:style>
  <w:style w:type="paragraph" w:customStyle="1" w:styleId="Table">
    <w:name w:val="Table"/>
    <w:basedOn w:val="ListTable"/>
    <w:uiPriority w:val="8"/>
    <w:rsid w:val="00187CBA"/>
    <w:pPr>
      <w:spacing w:before="60" w:after="160"/>
      <w:ind w:left="480"/>
    </w:pPr>
  </w:style>
  <w:style w:type="paragraph" w:customStyle="1" w:styleId="ListTableNum-Title">
    <w:name w:val="List Table Num-Title"/>
    <w:basedOn w:val="TableNum-Title"/>
    <w:uiPriority w:val="12"/>
    <w:rsid w:val="00187CBA"/>
    <w:pPr>
      <w:spacing w:before="40"/>
      <w:ind w:left="1260"/>
    </w:pPr>
  </w:style>
  <w:style w:type="paragraph" w:customStyle="1" w:styleId="SbarTableNum-Title">
    <w:name w:val="Sbar Table Num-Title"/>
    <w:basedOn w:val="TableNum-Title"/>
    <w:uiPriority w:val="17"/>
    <w:rsid w:val="00187CBA"/>
    <w:pPr>
      <w:ind w:left="720" w:right="240"/>
    </w:pPr>
  </w:style>
  <w:style w:type="paragraph" w:customStyle="1" w:styleId="ReaderaidTable">
    <w:name w:val="Readeraid Table"/>
    <w:basedOn w:val="Table"/>
    <w:next w:val="Readeraidlast"/>
    <w:uiPriority w:val="15"/>
    <w:rsid w:val="00187CBA"/>
    <w:pPr>
      <w:spacing w:before="100" w:after="80" w:line="220" w:lineRule="atLeast"/>
      <w:ind w:left="720"/>
    </w:pPr>
    <w:rPr>
      <w:szCs w:val="18"/>
    </w:rPr>
  </w:style>
  <w:style w:type="paragraph" w:customStyle="1" w:styleId="SbarTable">
    <w:name w:val="Sbar Table"/>
    <w:basedOn w:val="ReaderaidTable"/>
    <w:uiPriority w:val="17"/>
    <w:rsid w:val="00187CBA"/>
    <w:pPr>
      <w:spacing w:line="280" w:lineRule="atLeast"/>
    </w:pPr>
    <w:rPr>
      <w:sz w:val="20"/>
      <w:szCs w:val="20"/>
    </w:rPr>
  </w:style>
  <w:style w:type="paragraph" w:customStyle="1" w:styleId="Footnote">
    <w:name w:val="Footnote"/>
    <w:basedOn w:val="BasicParagraph"/>
    <w:uiPriority w:val="10"/>
    <w:rsid w:val="00187CBA"/>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187CBA"/>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187CBA"/>
    <w:pPr>
      <w:tabs>
        <w:tab w:val="right" w:pos="300"/>
        <w:tab w:val="left" w:pos="480"/>
      </w:tabs>
      <w:spacing w:after="0" w:line="160" w:lineRule="atLeast"/>
      <w:ind w:left="0" w:firstLine="0"/>
    </w:pPr>
    <w:rPr>
      <w:sz w:val="14"/>
      <w:szCs w:val="14"/>
    </w:rPr>
  </w:style>
  <w:style w:type="paragraph" w:customStyle="1" w:styleId="Tabtext">
    <w:name w:val="Tab text"/>
    <w:basedOn w:val="Normal"/>
    <w:uiPriority w:val="10"/>
    <w:rsid w:val="00187CBA"/>
    <w:pPr>
      <w:spacing w:after="100"/>
      <w:ind w:left="0"/>
    </w:pPr>
  </w:style>
  <w:style w:type="paragraph" w:customStyle="1" w:styleId="TableBullList">
    <w:name w:val="Table Bull List"/>
    <w:basedOn w:val="BullList"/>
    <w:uiPriority w:val="9"/>
    <w:rsid w:val="00187CBA"/>
    <w:pPr>
      <w:spacing w:after="40" w:line="160" w:lineRule="atLeast"/>
      <w:ind w:left="300"/>
    </w:pPr>
    <w:rPr>
      <w:sz w:val="14"/>
      <w:szCs w:val="14"/>
    </w:rPr>
  </w:style>
  <w:style w:type="paragraph" w:customStyle="1" w:styleId="TableCodeBlock">
    <w:name w:val="Table Code Block"/>
    <w:basedOn w:val="CodeBlock"/>
    <w:uiPriority w:val="9"/>
    <w:rsid w:val="00187CBA"/>
    <w:pPr>
      <w:spacing w:line="160" w:lineRule="atLeast"/>
      <w:ind w:left="0"/>
    </w:pPr>
    <w:rPr>
      <w:sz w:val="13"/>
      <w:szCs w:val="13"/>
    </w:rPr>
  </w:style>
  <w:style w:type="paragraph" w:customStyle="1" w:styleId="Table2Head">
    <w:name w:val="Table 2 Head"/>
    <w:basedOn w:val="Normal"/>
    <w:uiPriority w:val="9"/>
    <w:locked/>
    <w:rsid w:val="00187CBA"/>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187CBA"/>
    <w:pPr>
      <w:spacing w:before="0" w:after="80"/>
    </w:pPr>
  </w:style>
  <w:style w:type="paragraph" w:customStyle="1" w:styleId="ChNumber">
    <w:name w:val="Ch Number"/>
    <w:basedOn w:val="Normalunindented"/>
    <w:next w:val="ChTitle"/>
    <w:rsid w:val="00187CBA"/>
    <w:pPr>
      <w:spacing w:after="0" w:line="360" w:lineRule="exact"/>
      <w:ind w:left="0"/>
    </w:pPr>
    <w:rPr>
      <w:sz w:val="32"/>
    </w:rPr>
  </w:style>
  <w:style w:type="character" w:customStyle="1" w:styleId="Bold">
    <w:name w:val="Bold"/>
    <w:uiPriority w:val="4"/>
    <w:qFormat/>
    <w:rsid w:val="00187CBA"/>
    <w:rPr>
      <w:b/>
      <w:bCs/>
    </w:rPr>
  </w:style>
  <w:style w:type="character" w:customStyle="1" w:styleId="SemiboldItalic">
    <w:name w:val="Semibold Italic"/>
    <w:uiPriority w:val="19"/>
    <w:rsid w:val="00187CBA"/>
    <w:rPr>
      <w:rFonts w:ascii="Segoe Semibold" w:hAnsi="Segoe Semibold" w:cs="Segoe Semibold"/>
      <w:i/>
      <w:iCs/>
    </w:rPr>
  </w:style>
  <w:style w:type="character" w:customStyle="1" w:styleId="SemiboldReaderaidPrefix">
    <w:name w:val="Semibold (Readeraid Prefix)"/>
    <w:uiPriority w:val="19"/>
    <w:rsid w:val="00187CBA"/>
    <w:rPr>
      <w:rFonts w:ascii="Segoe Semibold" w:hAnsi="Segoe Semibold" w:cs="Segoe Semibold"/>
      <w:sz w:val="19"/>
      <w:szCs w:val="19"/>
    </w:rPr>
  </w:style>
  <w:style w:type="character" w:customStyle="1" w:styleId="Italic">
    <w:name w:val="Italic"/>
    <w:uiPriority w:val="4"/>
    <w:qFormat/>
    <w:rsid w:val="00187CBA"/>
    <w:rPr>
      <w:i/>
      <w:iCs/>
    </w:rPr>
  </w:style>
  <w:style w:type="character" w:customStyle="1" w:styleId="BoldItalic">
    <w:name w:val="Bold Italic"/>
    <w:uiPriority w:val="4"/>
    <w:rsid w:val="00187CBA"/>
    <w:rPr>
      <w:rFonts w:ascii="Segoe" w:hAnsi="Segoe"/>
      <w:b/>
      <w:bCs/>
      <w:i/>
      <w:iCs/>
    </w:rPr>
  </w:style>
  <w:style w:type="character" w:customStyle="1" w:styleId="InlineCode">
    <w:name w:val="Inline Code"/>
    <w:uiPriority w:val="4"/>
    <w:rsid w:val="00187CBA"/>
    <w:rPr>
      <w:rFonts w:ascii="Lucida Sans Typewriter Std" w:hAnsi="Lucida Sans Typewriter Std" w:cs="Lucida Sans Typewriter Std"/>
      <w:spacing w:val="0"/>
      <w:sz w:val="17"/>
      <w:szCs w:val="17"/>
    </w:rPr>
  </w:style>
  <w:style w:type="character" w:customStyle="1" w:styleId="FigNum">
    <w:name w:val="Fig Num"/>
    <w:uiPriority w:val="8"/>
    <w:rsid w:val="00187CBA"/>
    <w:rPr>
      <w:b/>
      <w:bCs/>
      <w:caps/>
      <w:sz w:val="15"/>
      <w:szCs w:val="15"/>
    </w:rPr>
  </w:style>
  <w:style w:type="character" w:customStyle="1" w:styleId="Footnote1">
    <w:name w:val="Footnote1"/>
    <w:uiPriority w:val="99"/>
    <w:semiHidden/>
    <w:locked/>
    <w:rsid w:val="00187CBA"/>
    <w:rPr>
      <w:position w:val="4"/>
      <w:sz w:val="12"/>
      <w:szCs w:val="12"/>
      <w:vertAlign w:val="baseline"/>
    </w:rPr>
  </w:style>
  <w:style w:type="character" w:customStyle="1" w:styleId="BullList2Bullet">
    <w:name w:val="Bull List 2 Bullet"/>
    <w:uiPriority w:val="99"/>
    <w:semiHidden/>
    <w:locked/>
    <w:rsid w:val="00187CBA"/>
    <w:rPr>
      <w:sz w:val="28"/>
      <w:szCs w:val="28"/>
    </w:rPr>
  </w:style>
  <w:style w:type="paragraph" w:styleId="BalloonText">
    <w:name w:val="Balloon Text"/>
    <w:basedOn w:val="Normal"/>
    <w:link w:val="BalloonTextChar"/>
    <w:uiPriority w:val="99"/>
    <w:semiHidden/>
    <w:unhideWhenUsed/>
    <w:locked/>
    <w:rsid w:val="0018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CBA"/>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187CBA"/>
    <w:pPr>
      <w:spacing w:line="240" w:lineRule="auto"/>
    </w:pPr>
    <w:rPr>
      <w:sz w:val="20"/>
      <w:szCs w:val="20"/>
    </w:rPr>
  </w:style>
  <w:style w:type="character" w:customStyle="1" w:styleId="CommentTextChar">
    <w:name w:val="Comment Text Char"/>
    <w:basedOn w:val="DefaultParagraphFont"/>
    <w:link w:val="CommentText"/>
    <w:uiPriority w:val="99"/>
    <w:semiHidden/>
    <w:rsid w:val="00187CB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187CBA"/>
    <w:rPr>
      <w:b/>
      <w:bCs/>
    </w:rPr>
  </w:style>
  <w:style w:type="character" w:customStyle="1" w:styleId="CommentSubjectChar">
    <w:name w:val="Comment Subject Char"/>
    <w:basedOn w:val="CommentTextChar"/>
    <w:link w:val="CommentSubject"/>
    <w:uiPriority w:val="99"/>
    <w:semiHidden/>
    <w:rsid w:val="00187CBA"/>
    <w:rPr>
      <w:rFonts w:ascii="Segoe" w:hAnsi="Segoe" w:cs="Segoe"/>
      <w:b/>
      <w:bCs/>
      <w:color w:val="000000"/>
      <w:sz w:val="20"/>
      <w:szCs w:val="20"/>
    </w:rPr>
  </w:style>
  <w:style w:type="table" w:styleId="TableGrid">
    <w:name w:val="Table Grid"/>
    <w:basedOn w:val="TableNormal"/>
    <w:uiPriority w:val="59"/>
    <w:rsid w:val="00187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187CBA"/>
    <w:rPr>
      <w:color w:val="FF0000"/>
      <w:sz w:val="16"/>
      <w:szCs w:val="16"/>
    </w:rPr>
  </w:style>
  <w:style w:type="paragraph" w:customStyle="1" w:styleId="MarginText">
    <w:name w:val="Margin Text"/>
    <w:basedOn w:val="Normal"/>
    <w:next w:val="Normal"/>
    <w:uiPriority w:val="10"/>
    <w:rsid w:val="00187CBA"/>
    <w:pPr>
      <w:ind w:left="0"/>
    </w:pPr>
    <w:rPr>
      <w:sz w:val="16"/>
      <w:szCs w:val="16"/>
    </w:rPr>
  </w:style>
  <w:style w:type="paragraph" w:styleId="ListParagraph">
    <w:name w:val="List Paragraph"/>
    <w:basedOn w:val="Normal"/>
    <w:uiPriority w:val="34"/>
    <w:qFormat/>
    <w:locked/>
    <w:rsid w:val="00187CBA"/>
    <w:pPr>
      <w:ind w:left="720"/>
      <w:contextualSpacing/>
    </w:pPr>
  </w:style>
  <w:style w:type="paragraph" w:customStyle="1" w:styleId="Normalunindented">
    <w:name w:val="Normal (unindented)"/>
    <w:basedOn w:val="Normal"/>
    <w:next w:val="Normal"/>
    <w:qFormat/>
    <w:rsid w:val="00187CBA"/>
    <w:pPr>
      <w:ind w:firstLine="0"/>
    </w:pPr>
  </w:style>
  <w:style w:type="paragraph" w:customStyle="1" w:styleId="Readeraidlast">
    <w:name w:val="Readeraid (last)"/>
    <w:basedOn w:val="Readeraidonly"/>
    <w:next w:val="Normal"/>
    <w:uiPriority w:val="6"/>
    <w:rsid w:val="00187CBA"/>
    <w:pPr>
      <w:spacing w:before="0"/>
    </w:pPr>
  </w:style>
  <w:style w:type="paragraph" w:customStyle="1" w:styleId="SbarParaonly">
    <w:name w:val="Sbar Para (only)"/>
    <w:basedOn w:val="SbarParafirst"/>
    <w:next w:val="Normal"/>
    <w:uiPriority w:val="7"/>
    <w:qFormat/>
    <w:rsid w:val="00187CBA"/>
    <w:pPr>
      <w:spacing w:after="480"/>
    </w:pPr>
  </w:style>
  <w:style w:type="character" w:customStyle="1" w:styleId="H4">
    <w:name w:val="H4"/>
    <w:basedOn w:val="Bold"/>
    <w:uiPriority w:val="19"/>
    <w:qFormat/>
    <w:locked/>
    <w:rsid w:val="00187CBA"/>
    <w:rPr>
      <w:rFonts w:ascii="Segoe" w:hAnsi="Segoe"/>
      <w:b/>
      <w:bCs/>
      <w:sz w:val="17"/>
      <w:szCs w:val="17"/>
    </w:rPr>
  </w:style>
  <w:style w:type="paragraph" w:customStyle="1" w:styleId="ListPara2">
    <w:name w:val="List Para 2"/>
    <w:basedOn w:val="ListPara"/>
    <w:uiPriority w:val="2"/>
    <w:rsid w:val="00187CBA"/>
    <w:pPr>
      <w:ind w:left="1440"/>
    </w:pPr>
  </w:style>
  <w:style w:type="paragraph" w:styleId="EndnoteText">
    <w:name w:val="endnote text"/>
    <w:basedOn w:val="Normal"/>
    <w:link w:val="EndnoteTextChar"/>
    <w:uiPriority w:val="99"/>
    <w:semiHidden/>
    <w:unhideWhenUsed/>
    <w:locked/>
    <w:rsid w:val="00187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7CBA"/>
    <w:rPr>
      <w:rFonts w:ascii="Segoe" w:hAnsi="Segoe" w:cs="Segoe"/>
      <w:color w:val="000000"/>
      <w:sz w:val="20"/>
      <w:szCs w:val="20"/>
    </w:rPr>
  </w:style>
  <w:style w:type="character" w:styleId="EndnoteReference">
    <w:name w:val="endnote reference"/>
    <w:basedOn w:val="DefaultParagraphFont"/>
    <w:uiPriority w:val="99"/>
    <w:semiHidden/>
    <w:unhideWhenUsed/>
    <w:locked/>
    <w:rsid w:val="00187CBA"/>
    <w:rPr>
      <w:vertAlign w:val="superscript"/>
    </w:rPr>
  </w:style>
  <w:style w:type="character" w:customStyle="1" w:styleId="Heading5Char">
    <w:name w:val="Heading 5 Char"/>
    <w:aliases w:val="h5 Char"/>
    <w:basedOn w:val="DefaultParagraphFont"/>
    <w:link w:val="Heading5"/>
    <w:rsid w:val="00187CBA"/>
    <w:rPr>
      <w:rFonts w:ascii="Segoe" w:eastAsiaTheme="majorEastAsia" w:hAnsi="Segoe" w:cstheme="majorBidi"/>
      <w:color w:val="243F60" w:themeColor="accent1" w:themeShade="7F"/>
      <w:sz w:val="18"/>
      <w:szCs w:val="19"/>
    </w:rPr>
  </w:style>
  <w:style w:type="paragraph" w:customStyle="1" w:styleId="NumList2inBullList">
    <w:name w:val="Num List 2 (in Bull List)"/>
    <w:basedOn w:val="NumList2"/>
    <w:uiPriority w:val="3"/>
    <w:rsid w:val="00187CBA"/>
    <w:pPr>
      <w:numPr>
        <w:numId w:val="4"/>
      </w:numPr>
      <w:ind w:left="1440"/>
    </w:pPr>
  </w:style>
  <w:style w:type="paragraph" w:customStyle="1" w:styleId="Correct">
    <w:name w:val="Correct"/>
    <w:basedOn w:val="ListPara"/>
    <w:next w:val="ListPara"/>
    <w:uiPriority w:val="19"/>
    <w:semiHidden/>
    <w:rsid w:val="00187CBA"/>
    <w:rPr>
      <w:b/>
    </w:rPr>
  </w:style>
  <w:style w:type="paragraph" w:customStyle="1" w:styleId="Incorrect">
    <w:name w:val="Incorrect"/>
    <w:basedOn w:val="Correct"/>
    <w:next w:val="ListPara"/>
    <w:uiPriority w:val="19"/>
    <w:semiHidden/>
    <w:rsid w:val="00187CBA"/>
  </w:style>
  <w:style w:type="numbering" w:styleId="1ai">
    <w:name w:val="Outline List 1"/>
    <w:basedOn w:val="NoList"/>
    <w:uiPriority w:val="99"/>
    <w:semiHidden/>
    <w:unhideWhenUsed/>
    <w:locked/>
    <w:rsid w:val="008B5A81"/>
  </w:style>
  <w:style w:type="character" w:styleId="FootnoteReference">
    <w:name w:val="footnote reference"/>
    <w:basedOn w:val="DefaultParagraphFont"/>
    <w:rsid w:val="008B5A81"/>
    <w:rPr>
      <w:vertAlign w:val="superscript"/>
    </w:rPr>
  </w:style>
  <w:style w:type="paragraph" w:styleId="Footer">
    <w:name w:val="footer"/>
    <w:basedOn w:val="Normal"/>
    <w:link w:val="Foot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FooterChar">
    <w:name w:val="Footer Char"/>
    <w:basedOn w:val="DefaultParagraphFont"/>
    <w:link w:val="Footer"/>
    <w:rsid w:val="008B5A81"/>
    <w:rPr>
      <w:rFonts w:ascii="Segoe" w:eastAsia="Times New Roman" w:hAnsi="Segoe" w:cs="Segoe"/>
      <w:color w:val="000000"/>
      <w:sz w:val="19"/>
      <w:szCs w:val="19"/>
    </w:rPr>
  </w:style>
  <w:style w:type="paragraph" w:styleId="Header">
    <w:name w:val="header"/>
    <w:basedOn w:val="Normal"/>
    <w:link w:val="Head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HeaderChar">
    <w:name w:val="Header Char"/>
    <w:basedOn w:val="DefaultParagraphFont"/>
    <w:link w:val="Header"/>
    <w:rsid w:val="008B5A81"/>
    <w:rPr>
      <w:rFonts w:ascii="Segoe" w:eastAsia="Times New Roman" w:hAnsi="Segoe" w:cs="Segoe"/>
      <w:color w:val="000000"/>
      <w:sz w:val="19"/>
      <w:szCs w:val="19"/>
    </w:rPr>
  </w:style>
  <w:style w:type="character" w:styleId="PageNumber">
    <w:name w:val="page number"/>
    <w:basedOn w:val="DefaultParagraphFont"/>
    <w:rsid w:val="008B5A81"/>
  </w:style>
  <w:style w:type="paragraph" w:styleId="Revision">
    <w:name w:val="Revision"/>
    <w:hidden/>
    <w:uiPriority w:val="99"/>
    <w:semiHidden/>
    <w:rsid w:val="008B5A81"/>
    <w:pPr>
      <w:spacing w:after="0" w:line="240" w:lineRule="auto"/>
    </w:pPr>
    <w:rPr>
      <w:rFonts w:ascii="Segoe" w:hAnsi="Segoe" w:cs="Segoe"/>
      <w:color w:val="000000"/>
      <w:sz w:val="18"/>
      <w:szCs w:val="19"/>
    </w:rPr>
  </w:style>
  <w:style w:type="paragraph" w:customStyle="1" w:styleId="TableSubhead">
    <w:name w:val="Table Subhead"/>
    <w:basedOn w:val="TableHead"/>
    <w:rsid w:val="00CF0526"/>
    <w:pPr>
      <w:widowControl/>
      <w:spacing w:after="40" w:line="220" w:lineRule="atLeast"/>
    </w:pPr>
    <w:rPr>
      <w:rFonts w:ascii="Segoe Semibold" w:eastAsia="Times New Roman" w:hAnsi="Segoe Semibold"/>
      <w:b w:val="0"/>
      <w:szCs w:val="18"/>
    </w:rPr>
  </w:style>
  <w:style w:type="paragraph" w:customStyle="1" w:styleId="PartNumber">
    <w:name w:val="Part Number"/>
    <w:next w:val="PartTitle"/>
    <w:rsid w:val="00717D19"/>
    <w:pPr>
      <w:ind w:firstLine="245"/>
    </w:pPr>
    <w:rPr>
      <w:rFonts w:ascii="Segoe Black" w:hAnsi="Segoe Black" w:cs="Segoe"/>
      <w:color w:val="000000"/>
      <w:sz w:val="21"/>
      <w:szCs w:val="21"/>
    </w:rPr>
  </w:style>
  <w:style w:type="paragraph" w:customStyle="1" w:styleId="PartTitle">
    <w:name w:val="Part Title"/>
    <w:next w:val="Normal"/>
    <w:rsid w:val="00717D19"/>
    <w:pPr>
      <w:spacing w:after="960" w:line="600" w:lineRule="atLeast"/>
      <w:ind w:firstLine="245"/>
    </w:pPr>
    <w:rPr>
      <w:rFonts w:ascii="Segoe" w:hAnsi="Segoe" w:cs="Segoe"/>
      <w:color w:val="000000"/>
      <w:sz w:val="60"/>
      <w:szCs w:val="60"/>
    </w:rPr>
  </w:style>
  <w:style w:type="character" w:customStyle="1" w:styleId="PlaceHolderText">
    <w:name w:val="PlaceHolderText"/>
    <w:uiPriority w:val="19"/>
    <w:rsid w:val="00541A4B"/>
    <w:rPr>
      <w:color w:val="FF0000"/>
    </w:rPr>
  </w:style>
  <w:style w:type="character" w:customStyle="1" w:styleId="BoldCode">
    <w:name w:val="Bold Code"/>
    <w:uiPriority w:val="4"/>
    <w:rsid w:val="00541A4B"/>
    <w:rPr>
      <w:b/>
    </w:rPr>
  </w:style>
  <w:style w:type="character" w:customStyle="1" w:styleId="InlineCodeColor">
    <w:name w:val="Inline Code Color"/>
    <w:uiPriority w:val="1"/>
    <w:qFormat/>
    <w:rsid w:val="00AD453B"/>
    <w:rPr>
      <w:rFonts w:ascii="Lucida Sans Typewriter" w:hAnsi="Lucida Sans Typewriter" w:cs="Consolas"/>
      <w:color w:val="016699"/>
      <w:sz w:val="17"/>
      <w:szCs w:val="16"/>
    </w:rPr>
  </w:style>
  <w:style w:type="paragraph" w:styleId="FootnoteText">
    <w:name w:val="footnote text"/>
    <w:basedOn w:val="Normal"/>
    <w:link w:val="FootnoteTextChar"/>
    <w:uiPriority w:val="99"/>
    <w:semiHidden/>
    <w:unhideWhenUsed/>
    <w:rsid w:val="00CE34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456"/>
    <w:rPr>
      <w:rFonts w:ascii="Segoe" w:hAnsi="Segoe" w:cs="Segoe"/>
      <w:color w:val="000000"/>
      <w:sz w:val="20"/>
      <w:szCs w:val="20"/>
    </w:rPr>
  </w:style>
  <w:style w:type="character" w:styleId="Hyperlink">
    <w:name w:val="Hyperlink"/>
    <w:basedOn w:val="DefaultParagraphFont"/>
    <w:uiPriority w:val="99"/>
    <w:unhideWhenUsed/>
    <w:rsid w:val="00372CC7"/>
    <w:rPr>
      <w:color w:val="0000FF" w:themeColor="hyperlink"/>
      <w:u w:val="single"/>
    </w:rPr>
  </w:style>
  <w:style w:type="character" w:styleId="LineNumber">
    <w:name w:val="line number"/>
    <w:basedOn w:val="DefaultParagraphFont"/>
    <w:uiPriority w:val="99"/>
    <w:semiHidden/>
    <w:unhideWhenUsed/>
    <w:locked/>
    <w:rsid w:val="00A42BBC"/>
  </w:style>
  <w:style w:type="character" w:styleId="FollowedHyperlink">
    <w:name w:val="FollowedHyperlink"/>
    <w:basedOn w:val="DefaultParagraphFont"/>
    <w:uiPriority w:val="99"/>
    <w:semiHidden/>
    <w:unhideWhenUsed/>
    <w:locked/>
    <w:rsid w:val="001C4F09"/>
    <w:rPr>
      <w:color w:val="800080" w:themeColor="followedHyperlink"/>
      <w:u w:val="single"/>
    </w:rPr>
  </w:style>
  <w:style w:type="paragraph" w:styleId="HTMLPreformatted">
    <w:name w:val="HTML Preformatted"/>
    <w:basedOn w:val="Normal"/>
    <w:link w:val="HTMLPreformattedChar"/>
    <w:uiPriority w:val="99"/>
    <w:semiHidden/>
    <w:unhideWhenUsed/>
    <w:locked/>
    <w:rsid w:val="002A5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ind w:left="0" w:firstLine="0"/>
      <w:textAlignment w:val="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5CAF"/>
    <w:rPr>
      <w:rFonts w:ascii="Courier New" w:eastAsia="Times New Roman" w:hAnsi="Courier New" w:cs="Courier New"/>
      <w:sz w:val="20"/>
      <w:szCs w:val="20"/>
    </w:rPr>
  </w:style>
  <w:style w:type="paragraph" w:customStyle="1" w:styleId="Class">
    <w:name w:val="Class"/>
    <w:basedOn w:val="Normal"/>
    <w:link w:val="ClassChar"/>
    <w:qFormat/>
    <w:rsid w:val="006447C0"/>
    <w:pPr>
      <w:widowControl/>
      <w:autoSpaceDE/>
      <w:autoSpaceDN/>
      <w:adjustRightInd/>
      <w:spacing w:after="200" w:line="276" w:lineRule="auto"/>
      <w:ind w:left="0" w:firstLine="0"/>
      <w:textAlignment w:val="auto"/>
    </w:pPr>
    <w:rPr>
      <w:rFonts w:ascii="Consolas" w:eastAsiaTheme="minorHAnsi" w:hAnsi="Consolas" w:cstheme="minorBidi"/>
      <w:color w:val="31849B" w:themeColor="accent5" w:themeShade="BF"/>
      <w:szCs w:val="22"/>
    </w:rPr>
  </w:style>
  <w:style w:type="character" w:customStyle="1" w:styleId="ClassChar">
    <w:name w:val="Class Char"/>
    <w:basedOn w:val="DefaultParagraphFont"/>
    <w:link w:val="Class"/>
    <w:rsid w:val="006447C0"/>
    <w:rPr>
      <w:rFonts w:ascii="Consolas" w:eastAsiaTheme="minorHAnsi" w:hAnsi="Consolas"/>
      <w:color w:val="31849B" w:themeColor="accent5" w:themeShade="BF"/>
      <w:sz w:val="18"/>
    </w:rPr>
  </w:style>
  <w:style w:type="character" w:customStyle="1" w:styleId="InlineCodeColorWinRTEvent">
    <w:name w:val="Inline Code Color (WinRT Event)"/>
    <w:uiPriority w:val="1"/>
    <w:qFormat/>
    <w:rsid w:val="00AD453B"/>
    <w:rPr>
      <w:rFonts w:ascii="Lucida Sans Typewriter" w:hAnsi="Lucida Sans Typewriter"/>
      <w:color w:val="993300"/>
      <w:sz w:val="17"/>
    </w:rPr>
  </w:style>
  <w:style w:type="paragraph" w:styleId="NormalWeb">
    <w:name w:val="Normal (Web)"/>
    <w:basedOn w:val="Normal"/>
    <w:uiPriority w:val="99"/>
    <w:semiHidden/>
    <w:unhideWhenUsed/>
    <w:locked/>
    <w:rsid w:val="005B617D"/>
    <w:pPr>
      <w:widowControl/>
      <w:autoSpaceDE/>
      <w:autoSpaceDN/>
      <w:adjustRightInd/>
      <w:spacing w:before="100" w:beforeAutospacing="1" w:after="100" w:afterAutospacing="1" w:line="240" w:lineRule="auto"/>
      <w:ind w:left="0" w:firstLine="0"/>
      <w:textAlignment w:val="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locked/>
    <w:rsid w:val="005B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281">
      <w:bodyDiv w:val="1"/>
      <w:marLeft w:val="0"/>
      <w:marRight w:val="0"/>
      <w:marTop w:val="0"/>
      <w:marBottom w:val="0"/>
      <w:divBdr>
        <w:top w:val="none" w:sz="0" w:space="0" w:color="auto"/>
        <w:left w:val="none" w:sz="0" w:space="0" w:color="auto"/>
        <w:bottom w:val="none" w:sz="0" w:space="0" w:color="auto"/>
        <w:right w:val="none" w:sz="0" w:space="0" w:color="auto"/>
      </w:divBdr>
      <w:divsChild>
        <w:div w:id="455411539">
          <w:marLeft w:val="0"/>
          <w:marRight w:val="0"/>
          <w:marTop w:val="0"/>
          <w:marBottom w:val="0"/>
          <w:divBdr>
            <w:top w:val="none" w:sz="0" w:space="0" w:color="auto"/>
            <w:left w:val="none" w:sz="0" w:space="0" w:color="auto"/>
            <w:bottom w:val="none" w:sz="0" w:space="0" w:color="auto"/>
            <w:right w:val="none" w:sz="0" w:space="0" w:color="auto"/>
          </w:divBdr>
          <w:divsChild>
            <w:div w:id="1814058194">
              <w:marLeft w:val="0"/>
              <w:marRight w:val="0"/>
              <w:marTop w:val="0"/>
              <w:marBottom w:val="0"/>
              <w:divBdr>
                <w:top w:val="none" w:sz="0" w:space="0" w:color="auto"/>
                <w:left w:val="none" w:sz="0" w:space="0" w:color="auto"/>
                <w:bottom w:val="none" w:sz="0" w:space="0" w:color="auto"/>
                <w:right w:val="none" w:sz="0" w:space="0" w:color="auto"/>
              </w:divBdr>
              <w:divsChild>
                <w:div w:id="1891184309">
                  <w:marLeft w:val="0"/>
                  <w:marRight w:val="0"/>
                  <w:marTop w:val="0"/>
                  <w:marBottom w:val="0"/>
                  <w:divBdr>
                    <w:top w:val="none" w:sz="0" w:space="0" w:color="auto"/>
                    <w:left w:val="none" w:sz="0" w:space="0" w:color="auto"/>
                    <w:bottom w:val="none" w:sz="0" w:space="0" w:color="auto"/>
                    <w:right w:val="none" w:sz="0" w:space="0" w:color="auto"/>
                  </w:divBdr>
                  <w:divsChild>
                    <w:div w:id="166409176">
                      <w:marLeft w:val="0"/>
                      <w:marRight w:val="0"/>
                      <w:marTop w:val="0"/>
                      <w:marBottom w:val="0"/>
                      <w:divBdr>
                        <w:top w:val="none" w:sz="0" w:space="0" w:color="auto"/>
                        <w:left w:val="none" w:sz="0" w:space="0" w:color="auto"/>
                        <w:bottom w:val="none" w:sz="0" w:space="0" w:color="auto"/>
                        <w:right w:val="none" w:sz="0" w:space="0" w:color="auto"/>
                      </w:divBdr>
                      <w:divsChild>
                        <w:div w:id="360133202">
                          <w:marLeft w:val="0"/>
                          <w:marRight w:val="0"/>
                          <w:marTop w:val="0"/>
                          <w:marBottom w:val="0"/>
                          <w:divBdr>
                            <w:top w:val="none" w:sz="0" w:space="0" w:color="auto"/>
                            <w:left w:val="none" w:sz="0" w:space="0" w:color="auto"/>
                            <w:bottom w:val="none" w:sz="0" w:space="0" w:color="auto"/>
                            <w:right w:val="none" w:sz="0" w:space="0" w:color="auto"/>
                          </w:divBdr>
                          <w:divsChild>
                            <w:div w:id="1973947670">
                              <w:marLeft w:val="0"/>
                              <w:marRight w:val="0"/>
                              <w:marTop w:val="0"/>
                              <w:marBottom w:val="0"/>
                              <w:divBdr>
                                <w:top w:val="none" w:sz="0" w:space="0" w:color="auto"/>
                                <w:left w:val="none" w:sz="0" w:space="0" w:color="auto"/>
                                <w:bottom w:val="none" w:sz="0" w:space="0" w:color="auto"/>
                                <w:right w:val="none" w:sz="0" w:space="0" w:color="auto"/>
                              </w:divBdr>
                              <w:divsChild>
                                <w:div w:id="1176385396">
                                  <w:marLeft w:val="0"/>
                                  <w:marRight w:val="0"/>
                                  <w:marTop w:val="0"/>
                                  <w:marBottom w:val="0"/>
                                  <w:divBdr>
                                    <w:top w:val="none" w:sz="0" w:space="0" w:color="auto"/>
                                    <w:left w:val="none" w:sz="0" w:space="0" w:color="auto"/>
                                    <w:bottom w:val="none" w:sz="0" w:space="0" w:color="auto"/>
                                    <w:right w:val="none" w:sz="0" w:space="0" w:color="auto"/>
                                  </w:divBdr>
                                  <w:divsChild>
                                    <w:div w:id="1726636801">
                                      <w:marLeft w:val="0"/>
                                      <w:marRight w:val="0"/>
                                      <w:marTop w:val="0"/>
                                      <w:marBottom w:val="0"/>
                                      <w:divBdr>
                                        <w:top w:val="none" w:sz="0" w:space="0" w:color="auto"/>
                                        <w:left w:val="none" w:sz="0" w:space="0" w:color="auto"/>
                                        <w:bottom w:val="none" w:sz="0" w:space="0" w:color="auto"/>
                                        <w:right w:val="none" w:sz="0" w:space="0" w:color="auto"/>
                                      </w:divBdr>
                                      <w:divsChild>
                                        <w:div w:id="20465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880">
      <w:bodyDiv w:val="1"/>
      <w:marLeft w:val="0"/>
      <w:marRight w:val="0"/>
      <w:marTop w:val="0"/>
      <w:marBottom w:val="0"/>
      <w:divBdr>
        <w:top w:val="none" w:sz="0" w:space="0" w:color="auto"/>
        <w:left w:val="none" w:sz="0" w:space="0" w:color="auto"/>
        <w:bottom w:val="none" w:sz="0" w:space="0" w:color="auto"/>
        <w:right w:val="none" w:sz="0" w:space="0" w:color="auto"/>
      </w:divBdr>
      <w:divsChild>
        <w:div w:id="726025598">
          <w:marLeft w:val="533"/>
          <w:marRight w:val="0"/>
          <w:marTop w:val="134"/>
          <w:marBottom w:val="0"/>
          <w:divBdr>
            <w:top w:val="none" w:sz="0" w:space="0" w:color="auto"/>
            <w:left w:val="none" w:sz="0" w:space="0" w:color="auto"/>
            <w:bottom w:val="none" w:sz="0" w:space="0" w:color="auto"/>
            <w:right w:val="none" w:sz="0" w:space="0" w:color="auto"/>
          </w:divBdr>
        </w:div>
        <w:div w:id="1857769263">
          <w:marLeft w:val="907"/>
          <w:marRight w:val="0"/>
          <w:marTop w:val="86"/>
          <w:marBottom w:val="0"/>
          <w:divBdr>
            <w:top w:val="none" w:sz="0" w:space="0" w:color="auto"/>
            <w:left w:val="none" w:sz="0" w:space="0" w:color="auto"/>
            <w:bottom w:val="none" w:sz="0" w:space="0" w:color="auto"/>
            <w:right w:val="none" w:sz="0" w:space="0" w:color="auto"/>
          </w:divBdr>
        </w:div>
        <w:div w:id="1387608315">
          <w:marLeft w:val="907"/>
          <w:marRight w:val="0"/>
          <w:marTop w:val="86"/>
          <w:marBottom w:val="0"/>
          <w:divBdr>
            <w:top w:val="none" w:sz="0" w:space="0" w:color="auto"/>
            <w:left w:val="none" w:sz="0" w:space="0" w:color="auto"/>
            <w:bottom w:val="none" w:sz="0" w:space="0" w:color="auto"/>
            <w:right w:val="none" w:sz="0" w:space="0" w:color="auto"/>
          </w:divBdr>
        </w:div>
        <w:div w:id="1901865475">
          <w:marLeft w:val="907"/>
          <w:marRight w:val="0"/>
          <w:marTop w:val="86"/>
          <w:marBottom w:val="0"/>
          <w:divBdr>
            <w:top w:val="none" w:sz="0" w:space="0" w:color="auto"/>
            <w:left w:val="none" w:sz="0" w:space="0" w:color="auto"/>
            <w:bottom w:val="none" w:sz="0" w:space="0" w:color="auto"/>
            <w:right w:val="none" w:sz="0" w:space="0" w:color="auto"/>
          </w:divBdr>
        </w:div>
        <w:div w:id="270824378">
          <w:marLeft w:val="533"/>
          <w:marRight w:val="0"/>
          <w:marTop w:val="134"/>
          <w:marBottom w:val="0"/>
          <w:divBdr>
            <w:top w:val="none" w:sz="0" w:space="0" w:color="auto"/>
            <w:left w:val="none" w:sz="0" w:space="0" w:color="auto"/>
            <w:bottom w:val="none" w:sz="0" w:space="0" w:color="auto"/>
            <w:right w:val="none" w:sz="0" w:space="0" w:color="auto"/>
          </w:divBdr>
        </w:div>
        <w:div w:id="598564758">
          <w:marLeft w:val="907"/>
          <w:marRight w:val="0"/>
          <w:marTop w:val="86"/>
          <w:marBottom w:val="0"/>
          <w:divBdr>
            <w:top w:val="none" w:sz="0" w:space="0" w:color="auto"/>
            <w:left w:val="none" w:sz="0" w:space="0" w:color="auto"/>
            <w:bottom w:val="none" w:sz="0" w:space="0" w:color="auto"/>
            <w:right w:val="none" w:sz="0" w:space="0" w:color="auto"/>
          </w:divBdr>
        </w:div>
        <w:div w:id="1389183698">
          <w:marLeft w:val="907"/>
          <w:marRight w:val="0"/>
          <w:marTop w:val="86"/>
          <w:marBottom w:val="0"/>
          <w:divBdr>
            <w:top w:val="none" w:sz="0" w:space="0" w:color="auto"/>
            <w:left w:val="none" w:sz="0" w:space="0" w:color="auto"/>
            <w:bottom w:val="none" w:sz="0" w:space="0" w:color="auto"/>
            <w:right w:val="none" w:sz="0" w:space="0" w:color="auto"/>
          </w:divBdr>
        </w:div>
        <w:div w:id="286932719">
          <w:marLeft w:val="533"/>
          <w:marRight w:val="0"/>
          <w:marTop w:val="134"/>
          <w:marBottom w:val="0"/>
          <w:divBdr>
            <w:top w:val="none" w:sz="0" w:space="0" w:color="auto"/>
            <w:left w:val="none" w:sz="0" w:space="0" w:color="auto"/>
            <w:bottom w:val="none" w:sz="0" w:space="0" w:color="auto"/>
            <w:right w:val="none" w:sz="0" w:space="0" w:color="auto"/>
          </w:divBdr>
        </w:div>
      </w:divsChild>
    </w:div>
    <w:div w:id="112092279">
      <w:bodyDiv w:val="1"/>
      <w:marLeft w:val="0"/>
      <w:marRight w:val="0"/>
      <w:marTop w:val="0"/>
      <w:marBottom w:val="0"/>
      <w:divBdr>
        <w:top w:val="none" w:sz="0" w:space="0" w:color="auto"/>
        <w:left w:val="none" w:sz="0" w:space="0" w:color="auto"/>
        <w:bottom w:val="none" w:sz="0" w:space="0" w:color="auto"/>
        <w:right w:val="none" w:sz="0" w:space="0" w:color="auto"/>
      </w:divBdr>
    </w:div>
    <w:div w:id="447166444">
      <w:bodyDiv w:val="1"/>
      <w:marLeft w:val="0"/>
      <w:marRight w:val="0"/>
      <w:marTop w:val="0"/>
      <w:marBottom w:val="0"/>
      <w:divBdr>
        <w:top w:val="none" w:sz="0" w:space="0" w:color="auto"/>
        <w:left w:val="none" w:sz="0" w:space="0" w:color="auto"/>
        <w:bottom w:val="none" w:sz="0" w:space="0" w:color="auto"/>
        <w:right w:val="none" w:sz="0" w:space="0" w:color="auto"/>
      </w:divBdr>
      <w:divsChild>
        <w:div w:id="246616222">
          <w:marLeft w:val="0"/>
          <w:marRight w:val="0"/>
          <w:marTop w:val="0"/>
          <w:marBottom w:val="0"/>
          <w:divBdr>
            <w:top w:val="none" w:sz="0" w:space="0" w:color="auto"/>
            <w:left w:val="none" w:sz="0" w:space="0" w:color="auto"/>
            <w:bottom w:val="none" w:sz="0" w:space="0" w:color="auto"/>
            <w:right w:val="none" w:sz="0" w:space="0" w:color="auto"/>
          </w:divBdr>
          <w:divsChild>
            <w:div w:id="1895655602">
              <w:marLeft w:val="0"/>
              <w:marRight w:val="0"/>
              <w:marTop w:val="0"/>
              <w:marBottom w:val="0"/>
              <w:divBdr>
                <w:top w:val="none" w:sz="0" w:space="0" w:color="auto"/>
                <w:left w:val="none" w:sz="0" w:space="0" w:color="auto"/>
                <w:bottom w:val="none" w:sz="0" w:space="0" w:color="auto"/>
                <w:right w:val="none" w:sz="0" w:space="0" w:color="auto"/>
              </w:divBdr>
              <w:divsChild>
                <w:div w:id="234827862">
                  <w:marLeft w:val="0"/>
                  <w:marRight w:val="0"/>
                  <w:marTop w:val="0"/>
                  <w:marBottom w:val="0"/>
                  <w:divBdr>
                    <w:top w:val="none" w:sz="0" w:space="0" w:color="auto"/>
                    <w:left w:val="none" w:sz="0" w:space="0" w:color="auto"/>
                    <w:bottom w:val="none" w:sz="0" w:space="0" w:color="auto"/>
                    <w:right w:val="none" w:sz="0" w:space="0" w:color="auto"/>
                  </w:divBdr>
                  <w:divsChild>
                    <w:div w:id="251549963">
                      <w:marLeft w:val="0"/>
                      <w:marRight w:val="0"/>
                      <w:marTop w:val="0"/>
                      <w:marBottom w:val="0"/>
                      <w:divBdr>
                        <w:top w:val="none" w:sz="0" w:space="0" w:color="auto"/>
                        <w:left w:val="none" w:sz="0" w:space="0" w:color="auto"/>
                        <w:bottom w:val="none" w:sz="0" w:space="0" w:color="auto"/>
                        <w:right w:val="none" w:sz="0" w:space="0" w:color="auto"/>
                      </w:divBdr>
                      <w:divsChild>
                        <w:div w:id="859320033">
                          <w:marLeft w:val="0"/>
                          <w:marRight w:val="0"/>
                          <w:marTop w:val="0"/>
                          <w:marBottom w:val="0"/>
                          <w:divBdr>
                            <w:top w:val="none" w:sz="0" w:space="0" w:color="auto"/>
                            <w:left w:val="none" w:sz="0" w:space="0" w:color="auto"/>
                            <w:bottom w:val="none" w:sz="0" w:space="0" w:color="auto"/>
                            <w:right w:val="none" w:sz="0" w:space="0" w:color="auto"/>
                          </w:divBdr>
                          <w:divsChild>
                            <w:div w:id="1001734046">
                              <w:marLeft w:val="0"/>
                              <w:marRight w:val="0"/>
                              <w:marTop w:val="0"/>
                              <w:marBottom w:val="0"/>
                              <w:divBdr>
                                <w:top w:val="none" w:sz="0" w:space="0" w:color="auto"/>
                                <w:left w:val="none" w:sz="0" w:space="0" w:color="auto"/>
                                <w:bottom w:val="none" w:sz="0" w:space="0" w:color="auto"/>
                                <w:right w:val="none" w:sz="0" w:space="0" w:color="auto"/>
                              </w:divBdr>
                              <w:divsChild>
                                <w:div w:id="371730840">
                                  <w:marLeft w:val="0"/>
                                  <w:marRight w:val="0"/>
                                  <w:marTop w:val="0"/>
                                  <w:marBottom w:val="0"/>
                                  <w:divBdr>
                                    <w:top w:val="none" w:sz="0" w:space="0" w:color="auto"/>
                                    <w:left w:val="none" w:sz="0" w:space="0" w:color="auto"/>
                                    <w:bottom w:val="none" w:sz="0" w:space="0" w:color="auto"/>
                                    <w:right w:val="none" w:sz="0" w:space="0" w:color="auto"/>
                                  </w:divBdr>
                                  <w:divsChild>
                                    <w:div w:id="1058632949">
                                      <w:marLeft w:val="0"/>
                                      <w:marRight w:val="0"/>
                                      <w:marTop w:val="0"/>
                                      <w:marBottom w:val="0"/>
                                      <w:divBdr>
                                        <w:top w:val="none" w:sz="0" w:space="0" w:color="auto"/>
                                        <w:left w:val="none" w:sz="0" w:space="0" w:color="auto"/>
                                        <w:bottom w:val="none" w:sz="0" w:space="0" w:color="auto"/>
                                        <w:right w:val="none" w:sz="0" w:space="0" w:color="auto"/>
                                      </w:divBdr>
                                      <w:divsChild>
                                        <w:div w:id="1618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42980">
      <w:bodyDiv w:val="1"/>
      <w:marLeft w:val="0"/>
      <w:marRight w:val="0"/>
      <w:marTop w:val="0"/>
      <w:marBottom w:val="0"/>
      <w:divBdr>
        <w:top w:val="none" w:sz="0" w:space="0" w:color="auto"/>
        <w:left w:val="none" w:sz="0" w:space="0" w:color="auto"/>
        <w:bottom w:val="none" w:sz="0" w:space="0" w:color="auto"/>
        <w:right w:val="none" w:sz="0" w:space="0" w:color="auto"/>
      </w:divBdr>
    </w:div>
    <w:div w:id="757748829">
      <w:bodyDiv w:val="1"/>
      <w:marLeft w:val="0"/>
      <w:marRight w:val="0"/>
      <w:marTop w:val="0"/>
      <w:marBottom w:val="0"/>
      <w:divBdr>
        <w:top w:val="none" w:sz="0" w:space="0" w:color="auto"/>
        <w:left w:val="none" w:sz="0" w:space="0" w:color="auto"/>
        <w:bottom w:val="none" w:sz="0" w:space="0" w:color="auto"/>
        <w:right w:val="none" w:sz="0" w:space="0" w:color="auto"/>
      </w:divBdr>
    </w:div>
    <w:div w:id="762840818">
      <w:bodyDiv w:val="1"/>
      <w:marLeft w:val="0"/>
      <w:marRight w:val="0"/>
      <w:marTop w:val="0"/>
      <w:marBottom w:val="0"/>
      <w:divBdr>
        <w:top w:val="none" w:sz="0" w:space="0" w:color="auto"/>
        <w:left w:val="none" w:sz="0" w:space="0" w:color="auto"/>
        <w:bottom w:val="none" w:sz="0" w:space="0" w:color="auto"/>
        <w:right w:val="none" w:sz="0" w:space="0" w:color="auto"/>
      </w:divBdr>
      <w:divsChild>
        <w:div w:id="95441562">
          <w:marLeft w:val="533"/>
          <w:marRight w:val="0"/>
          <w:marTop w:val="134"/>
          <w:marBottom w:val="0"/>
          <w:divBdr>
            <w:top w:val="none" w:sz="0" w:space="0" w:color="auto"/>
            <w:left w:val="none" w:sz="0" w:space="0" w:color="auto"/>
            <w:bottom w:val="none" w:sz="0" w:space="0" w:color="auto"/>
            <w:right w:val="none" w:sz="0" w:space="0" w:color="auto"/>
          </w:divBdr>
        </w:div>
        <w:div w:id="2022001767">
          <w:marLeft w:val="907"/>
          <w:marRight w:val="0"/>
          <w:marTop w:val="86"/>
          <w:marBottom w:val="0"/>
          <w:divBdr>
            <w:top w:val="none" w:sz="0" w:space="0" w:color="auto"/>
            <w:left w:val="none" w:sz="0" w:space="0" w:color="auto"/>
            <w:bottom w:val="none" w:sz="0" w:space="0" w:color="auto"/>
            <w:right w:val="none" w:sz="0" w:space="0" w:color="auto"/>
          </w:divBdr>
        </w:div>
        <w:div w:id="1301156436">
          <w:marLeft w:val="533"/>
          <w:marRight w:val="0"/>
          <w:marTop w:val="134"/>
          <w:marBottom w:val="0"/>
          <w:divBdr>
            <w:top w:val="none" w:sz="0" w:space="0" w:color="auto"/>
            <w:left w:val="none" w:sz="0" w:space="0" w:color="auto"/>
            <w:bottom w:val="none" w:sz="0" w:space="0" w:color="auto"/>
            <w:right w:val="none" w:sz="0" w:space="0" w:color="auto"/>
          </w:divBdr>
        </w:div>
        <w:div w:id="1393114750">
          <w:marLeft w:val="907"/>
          <w:marRight w:val="0"/>
          <w:marTop w:val="86"/>
          <w:marBottom w:val="0"/>
          <w:divBdr>
            <w:top w:val="none" w:sz="0" w:space="0" w:color="auto"/>
            <w:left w:val="none" w:sz="0" w:space="0" w:color="auto"/>
            <w:bottom w:val="none" w:sz="0" w:space="0" w:color="auto"/>
            <w:right w:val="none" w:sz="0" w:space="0" w:color="auto"/>
          </w:divBdr>
        </w:div>
        <w:div w:id="311176287">
          <w:marLeft w:val="907"/>
          <w:marRight w:val="0"/>
          <w:marTop w:val="86"/>
          <w:marBottom w:val="0"/>
          <w:divBdr>
            <w:top w:val="none" w:sz="0" w:space="0" w:color="auto"/>
            <w:left w:val="none" w:sz="0" w:space="0" w:color="auto"/>
            <w:bottom w:val="none" w:sz="0" w:space="0" w:color="auto"/>
            <w:right w:val="none" w:sz="0" w:space="0" w:color="auto"/>
          </w:divBdr>
        </w:div>
        <w:div w:id="1256130895">
          <w:marLeft w:val="533"/>
          <w:marRight w:val="0"/>
          <w:marTop w:val="134"/>
          <w:marBottom w:val="0"/>
          <w:divBdr>
            <w:top w:val="none" w:sz="0" w:space="0" w:color="auto"/>
            <w:left w:val="none" w:sz="0" w:space="0" w:color="auto"/>
            <w:bottom w:val="none" w:sz="0" w:space="0" w:color="auto"/>
            <w:right w:val="none" w:sz="0" w:space="0" w:color="auto"/>
          </w:divBdr>
        </w:div>
        <w:div w:id="1998798679">
          <w:marLeft w:val="907"/>
          <w:marRight w:val="0"/>
          <w:marTop w:val="86"/>
          <w:marBottom w:val="0"/>
          <w:divBdr>
            <w:top w:val="none" w:sz="0" w:space="0" w:color="auto"/>
            <w:left w:val="none" w:sz="0" w:space="0" w:color="auto"/>
            <w:bottom w:val="none" w:sz="0" w:space="0" w:color="auto"/>
            <w:right w:val="none" w:sz="0" w:space="0" w:color="auto"/>
          </w:divBdr>
        </w:div>
        <w:div w:id="764767150">
          <w:marLeft w:val="533"/>
          <w:marRight w:val="0"/>
          <w:marTop w:val="134"/>
          <w:marBottom w:val="0"/>
          <w:divBdr>
            <w:top w:val="none" w:sz="0" w:space="0" w:color="auto"/>
            <w:left w:val="none" w:sz="0" w:space="0" w:color="auto"/>
            <w:bottom w:val="none" w:sz="0" w:space="0" w:color="auto"/>
            <w:right w:val="none" w:sz="0" w:space="0" w:color="auto"/>
          </w:divBdr>
        </w:div>
        <w:div w:id="955603349">
          <w:marLeft w:val="907"/>
          <w:marRight w:val="0"/>
          <w:marTop w:val="86"/>
          <w:marBottom w:val="0"/>
          <w:divBdr>
            <w:top w:val="none" w:sz="0" w:space="0" w:color="auto"/>
            <w:left w:val="none" w:sz="0" w:space="0" w:color="auto"/>
            <w:bottom w:val="none" w:sz="0" w:space="0" w:color="auto"/>
            <w:right w:val="none" w:sz="0" w:space="0" w:color="auto"/>
          </w:divBdr>
        </w:div>
        <w:div w:id="1393041330">
          <w:marLeft w:val="533"/>
          <w:marRight w:val="0"/>
          <w:marTop w:val="134"/>
          <w:marBottom w:val="0"/>
          <w:divBdr>
            <w:top w:val="none" w:sz="0" w:space="0" w:color="auto"/>
            <w:left w:val="none" w:sz="0" w:space="0" w:color="auto"/>
            <w:bottom w:val="none" w:sz="0" w:space="0" w:color="auto"/>
            <w:right w:val="none" w:sz="0" w:space="0" w:color="auto"/>
          </w:divBdr>
        </w:div>
        <w:div w:id="1365014911">
          <w:marLeft w:val="907"/>
          <w:marRight w:val="0"/>
          <w:marTop w:val="86"/>
          <w:marBottom w:val="0"/>
          <w:divBdr>
            <w:top w:val="none" w:sz="0" w:space="0" w:color="auto"/>
            <w:left w:val="none" w:sz="0" w:space="0" w:color="auto"/>
            <w:bottom w:val="none" w:sz="0" w:space="0" w:color="auto"/>
            <w:right w:val="none" w:sz="0" w:space="0" w:color="auto"/>
          </w:divBdr>
        </w:div>
      </w:divsChild>
    </w:div>
    <w:div w:id="771127308">
      <w:bodyDiv w:val="1"/>
      <w:marLeft w:val="0"/>
      <w:marRight w:val="0"/>
      <w:marTop w:val="0"/>
      <w:marBottom w:val="0"/>
      <w:divBdr>
        <w:top w:val="none" w:sz="0" w:space="0" w:color="auto"/>
        <w:left w:val="none" w:sz="0" w:space="0" w:color="auto"/>
        <w:bottom w:val="none" w:sz="0" w:space="0" w:color="auto"/>
        <w:right w:val="none" w:sz="0" w:space="0" w:color="auto"/>
      </w:divBdr>
    </w:div>
    <w:div w:id="901406806">
      <w:bodyDiv w:val="1"/>
      <w:marLeft w:val="0"/>
      <w:marRight w:val="0"/>
      <w:marTop w:val="0"/>
      <w:marBottom w:val="0"/>
      <w:divBdr>
        <w:top w:val="none" w:sz="0" w:space="0" w:color="auto"/>
        <w:left w:val="none" w:sz="0" w:space="0" w:color="auto"/>
        <w:bottom w:val="none" w:sz="0" w:space="0" w:color="auto"/>
        <w:right w:val="none" w:sz="0" w:space="0" w:color="auto"/>
      </w:divBdr>
    </w:div>
    <w:div w:id="1047995723">
      <w:bodyDiv w:val="1"/>
      <w:marLeft w:val="0"/>
      <w:marRight w:val="0"/>
      <w:marTop w:val="0"/>
      <w:marBottom w:val="0"/>
      <w:divBdr>
        <w:top w:val="none" w:sz="0" w:space="0" w:color="auto"/>
        <w:left w:val="none" w:sz="0" w:space="0" w:color="auto"/>
        <w:bottom w:val="none" w:sz="0" w:space="0" w:color="auto"/>
        <w:right w:val="none" w:sz="0" w:space="0" w:color="auto"/>
      </w:divBdr>
    </w:div>
    <w:div w:id="1123307326">
      <w:bodyDiv w:val="1"/>
      <w:marLeft w:val="300"/>
      <w:marRight w:val="300"/>
      <w:marTop w:val="300"/>
      <w:marBottom w:val="300"/>
      <w:divBdr>
        <w:top w:val="none" w:sz="0" w:space="0" w:color="auto"/>
        <w:left w:val="none" w:sz="0" w:space="0" w:color="auto"/>
        <w:bottom w:val="none" w:sz="0" w:space="0" w:color="auto"/>
        <w:right w:val="none" w:sz="0" w:space="0" w:color="auto"/>
      </w:divBdr>
    </w:div>
    <w:div w:id="1279608700">
      <w:bodyDiv w:val="1"/>
      <w:marLeft w:val="0"/>
      <w:marRight w:val="0"/>
      <w:marTop w:val="0"/>
      <w:marBottom w:val="0"/>
      <w:divBdr>
        <w:top w:val="none" w:sz="0" w:space="0" w:color="auto"/>
        <w:left w:val="none" w:sz="0" w:space="0" w:color="auto"/>
        <w:bottom w:val="none" w:sz="0" w:space="0" w:color="auto"/>
        <w:right w:val="none" w:sz="0" w:space="0" w:color="auto"/>
      </w:divBdr>
      <w:divsChild>
        <w:div w:id="1982882542">
          <w:marLeft w:val="533"/>
          <w:marRight w:val="0"/>
          <w:marTop w:val="134"/>
          <w:marBottom w:val="0"/>
          <w:divBdr>
            <w:top w:val="none" w:sz="0" w:space="0" w:color="auto"/>
            <w:left w:val="none" w:sz="0" w:space="0" w:color="auto"/>
            <w:bottom w:val="none" w:sz="0" w:space="0" w:color="auto"/>
            <w:right w:val="none" w:sz="0" w:space="0" w:color="auto"/>
          </w:divBdr>
        </w:div>
        <w:div w:id="608317657">
          <w:marLeft w:val="907"/>
          <w:marRight w:val="0"/>
          <w:marTop w:val="86"/>
          <w:marBottom w:val="0"/>
          <w:divBdr>
            <w:top w:val="none" w:sz="0" w:space="0" w:color="auto"/>
            <w:left w:val="none" w:sz="0" w:space="0" w:color="auto"/>
            <w:bottom w:val="none" w:sz="0" w:space="0" w:color="auto"/>
            <w:right w:val="none" w:sz="0" w:space="0" w:color="auto"/>
          </w:divBdr>
        </w:div>
        <w:div w:id="1316685363">
          <w:marLeft w:val="907"/>
          <w:marRight w:val="0"/>
          <w:marTop w:val="86"/>
          <w:marBottom w:val="0"/>
          <w:divBdr>
            <w:top w:val="none" w:sz="0" w:space="0" w:color="auto"/>
            <w:left w:val="none" w:sz="0" w:space="0" w:color="auto"/>
            <w:bottom w:val="none" w:sz="0" w:space="0" w:color="auto"/>
            <w:right w:val="none" w:sz="0" w:space="0" w:color="auto"/>
          </w:divBdr>
        </w:div>
        <w:div w:id="35083644">
          <w:marLeft w:val="907"/>
          <w:marRight w:val="0"/>
          <w:marTop w:val="86"/>
          <w:marBottom w:val="0"/>
          <w:divBdr>
            <w:top w:val="none" w:sz="0" w:space="0" w:color="auto"/>
            <w:left w:val="none" w:sz="0" w:space="0" w:color="auto"/>
            <w:bottom w:val="none" w:sz="0" w:space="0" w:color="auto"/>
            <w:right w:val="none" w:sz="0" w:space="0" w:color="auto"/>
          </w:divBdr>
        </w:div>
        <w:div w:id="1684938589">
          <w:marLeft w:val="907"/>
          <w:marRight w:val="0"/>
          <w:marTop w:val="86"/>
          <w:marBottom w:val="0"/>
          <w:divBdr>
            <w:top w:val="none" w:sz="0" w:space="0" w:color="auto"/>
            <w:left w:val="none" w:sz="0" w:space="0" w:color="auto"/>
            <w:bottom w:val="none" w:sz="0" w:space="0" w:color="auto"/>
            <w:right w:val="none" w:sz="0" w:space="0" w:color="auto"/>
          </w:divBdr>
        </w:div>
        <w:div w:id="71977016">
          <w:marLeft w:val="533"/>
          <w:marRight w:val="0"/>
          <w:marTop w:val="134"/>
          <w:marBottom w:val="0"/>
          <w:divBdr>
            <w:top w:val="none" w:sz="0" w:space="0" w:color="auto"/>
            <w:left w:val="none" w:sz="0" w:space="0" w:color="auto"/>
            <w:bottom w:val="none" w:sz="0" w:space="0" w:color="auto"/>
            <w:right w:val="none" w:sz="0" w:space="0" w:color="auto"/>
          </w:divBdr>
        </w:div>
        <w:div w:id="1490051767">
          <w:marLeft w:val="907"/>
          <w:marRight w:val="0"/>
          <w:marTop w:val="86"/>
          <w:marBottom w:val="0"/>
          <w:divBdr>
            <w:top w:val="none" w:sz="0" w:space="0" w:color="auto"/>
            <w:left w:val="none" w:sz="0" w:space="0" w:color="auto"/>
            <w:bottom w:val="none" w:sz="0" w:space="0" w:color="auto"/>
            <w:right w:val="none" w:sz="0" w:space="0" w:color="auto"/>
          </w:divBdr>
        </w:div>
        <w:div w:id="1500003911">
          <w:marLeft w:val="907"/>
          <w:marRight w:val="0"/>
          <w:marTop w:val="86"/>
          <w:marBottom w:val="0"/>
          <w:divBdr>
            <w:top w:val="none" w:sz="0" w:space="0" w:color="auto"/>
            <w:left w:val="none" w:sz="0" w:space="0" w:color="auto"/>
            <w:bottom w:val="none" w:sz="0" w:space="0" w:color="auto"/>
            <w:right w:val="none" w:sz="0" w:space="0" w:color="auto"/>
          </w:divBdr>
        </w:div>
        <w:div w:id="112407981">
          <w:marLeft w:val="907"/>
          <w:marRight w:val="0"/>
          <w:marTop w:val="86"/>
          <w:marBottom w:val="0"/>
          <w:divBdr>
            <w:top w:val="none" w:sz="0" w:space="0" w:color="auto"/>
            <w:left w:val="none" w:sz="0" w:space="0" w:color="auto"/>
            <w:bottom w:val="none" w:sz="0" w:space="0" w:color="auto"/>
            <w:right w:val="none" w:sz="0" w:space="0" w:color="auto"/>
          </w:divBdr>
        </w:div>
        <w:div w:id="2141534851">
          <w:marLeft w:val="907"/>
          <w:marRight w:val="0"/>
          <w:marTop w:val="86"/>
          <w:marBottom w:val="0"/>
          <w:divBdr>
            <w:top w:val="none" w:sz="0" w:space="0" w:color="auto"/>
            <w:left w:val="none" w:sz="0" w:space="0" w:color="auto"/>
            <w:bottom w:val="none" w:sz="0" w:space="0" w:color="auto"/>
            <w:right w:val="none" w:sz="0" w:space="0" w:color="auto"/>
          </w:divBdr>
        </w:div>
      </w:divsChild>
    </w:div>
    <w:div w:id="1506168290">
      <w:bodyDiv w:val="1"/>
      <w:marLeft w:val="0"/>
      <w:marRight w:val="0"/>
      <w:marTop w:val="0"/>
      <w:marBottom w:val="0"/>
      <w:divBdr>
        <w:top w:val="none" w:sz="0" w:space="0" w:color="auto"/>
        <w:left w:val="none" w:sz="0" w:space="0" w:color="auto"/>
        <w:bottom w:val="none" w:sz="0" w:space="0" w:color="auto"/>
        <w:right w:val="none" w:sz="0" w:space="0" w:color="auto"/>
      </w:divBdr>
    </w:div>
    <w:div w:id="1529948731">
      <w:bodyDiv w:val="1"/>
      <w:marLeft w:val="0"/>
      <w:marRight w:val="0"/>
      <w:marTop w:val="0"/>
      <w:marBottom w:val="0"/>
      <w:divBdr>
        <w:top w:val="none" w:sz="0" w:space="0" w:color="auto"/>
        <w:left w:val="none" w:sz="0" w:space="0" w:color="auto"/>
        <w:bottom w:val="none" w:sz="0" w:space="0" w:color="auto"/>
        <w:right w:val="none" w:sz="0" w:space="0" w:color="auto"/>
      </w:divBdr>
    </w:div>
    <w:div w:id="1539271034">
      <w:bodyDiv w:val="1"/>
      <w:marLeft w:val="0"/>
      <w:marRight w:val="0"/>
      <w:marTop w:val="0"/>
      <w:marBottom w:val="0"/>
      <w:divBdr>
        <w:top w:val="none" w:sz="0" w:space="0" w:color="auto"/>
        <w:left w:val="none" w:sz="0" w:space="0" w:color="auto"/>
        <w:bottom w:val="none" w:sz="0" w:space="0" w:color="auto"/>
        <w:right w:val="none" w:sz="0" w:space="0" w:color="auto"/>
      </w:divBdr>
    </w:div>
    <w:div w:id="1770153952">
      <w:bodyDiv w:val="1"/>
      <w:marLeft w:val="0"/>
      <w:marRight w:val="0"/>
      <w:marTop w:val="0"/>
      <w:marBottom w:val="0"/>
      <w:divBdr>
        <w:top w:val="none" w:sz="0" w:space="0" w:color="auto"/>
        <w:left w:val="none" w:sz="0" w:space="0" w:color="auto"/>
        <w:bottom w:val="none" w:sz="0" w:space="0" w:color="auto"/>
        <w:right w:val="none" w:sz="0" w:space="0" w:color="auto"/>
      </w:divBdr>
      <w:divsChild>
        <w:div w:id="1038354784">
          <w:marLeft w:val="907"/>
          <w:marRight w:val="0"/>
          <w:marTop w:val="86"/>
          <w:marBottom w:val="0"/>
          <w:divBdr>
            <w:top w:val="none" w:sz="0" w:space="0" w:color="auto"/>
            <w:left w:val="none" w:sz="0" w:space="0" w:color="auto"/>
            <w:bottom w:val="none" w:sz="0" w:space="0" w:color="auto"/>
            <w:right w:val="none" w:sz="0" w:space="0" w:color="auto"/>
          </w:divBdr>
        </w:div>
        <w:div w:id="1351639977">
          <w:marLeft w:val="907"/>
          <w:marRight w:val="0"/>
          <w:marTop w:val="86"/>
          <w:marBottom w:val="0"/>
          <w:divBdr>
            <w:top w:val="none" w:sz="0" w:space="0" w:color="auto"/>
            <w:left w:val="none" w:sz="0" w:space="0" w:color="auto"/>
            <w:bottom w:val="none" w:sz="0" w:space="0" w:color="auto"/>
            <w:right w:val="none" w:sz="0" w:space="0" w:color="auto"/>
          </w:divBdr>
        </w:div>
        <w:div w:id="1248227174">
          <w:marLeft w:val="907"/>
          <w:marRight w:val="0"/>
          <w:marTop w:val="86"/>
          <w:marBottom w:val="0"/>
          <w:divBdr>
            <w:top w:val="none" w:sz="0" w:space="0" w:color="auto"/>
            <w:left w:val="none" w:sz="0" w:space="0" w:color="auto"/>
            <w:bottom w:val="none" w:sz="0" w:space="0" w:color="auto"/>
            <w:right w:val="none" w:sz="0" w:space="0" w:color="auto"/>
          </w:divBdr>
        </w:div>
        <w:div w:id="636758722">
          <w:marLeft w:val="907"/>
          <w:marRight w:val="0"/>
          <w:marTop w:val="86"/>
          <w:marBottom w:val="0"/>
          <w:divBdr>
            <w:top w:val="none" w:sz="0" w:space="0" w:color="auto"/>
            <w:left w:val="none" w:sz="0" w:space="0" w:color="auto"/>
            <w:bottom w:val="none" w:sz="0" w:space="0" w:color="auto"/>
            <w:right w:val="none" w:sz="0" w:space="0" w:color="auto"/>
          </w:divBdr>
        </w:div>
        <w:div w:id="2110004382">
          <w:marLeft w:val="907"/>
          <w:marRight w:val="0"/>
          <w:marTop w:val="86"/>
          <w:marBottom w:val="0"/>
          <w:divBdr>
            <w:top w:val="none" w:sz="0" w:space="0" w:color="auto"/>
            <w:left w:val="none" w:sz="0" w:space="0" w:color="auto"/>
            <w:bottom w:val="none" w:sz="0" w:space="0" w:color="auto"/>
            <w:right w:val="none" w:sz="0" w:space="0" w:color="auto"/>
          </w:divBdr>
        </w:div>
        <w:div w:id="1800339612">
          <w:marLeft w:val="907"/>
          <w:marRight w:val="0"/>
          <w:marTop w:val="86"/>
          <w:marBottom w:val="0"/>
          <w:divBdr>
            <w:top w:val="none" w:sz="0" w:space="0" w:color="auto"/>
            <w:left w:val="none" w:sz="0" w:space="0" w:color="auto"/>
            <w:bottom w:val="none" w:sz="0" w:space="0" w:color="auto"/>
            <w:right w:val="none" w:sz="0" w:space="0" w:color="auto"/>
          </w:divBdr>
        </w:div>
      </w:divsChild>
    </w:div>
    <w:div w:id="1819763099">
      <w:bodyDiv w:val="1"/>
      <w:marLeft w:val="0"/>
      <w:marRight w:val="0"/>
      <w:marTop w:val="0"/>
      <w:marBottom w:val="0"/>
      <w:divBdr>
        <w:top w:val="none" w:sz="0" w:space="0" w:color="auto"/>
        <w:left w:val="none" w:sz="0" w:space="0" w:color="auto"/>
        <w:bottom w:val="none" w:sz="0" w:space="0" w:color="auto"/>
        <w:right w:val="none" w:sz="0" w:space="0" w:color="auto"/>
      </w:divBdr>
      <w:divsChild>
        <w:div w:id="427046812">
          <w:marLeft w:val="0"/>
          <w:marRight w:val="0"/>
          <w:marTop w:val="0"/>
          <w:marBottom w:val="0"/>
          <w:divBdr>
            <w:top w:val="none" w:sz="0" w:space="0" w:color="auto"/>
            <w:left w:val="none" w:sz="0" w:space="0" w:color="auto"/>
            <w:bottom w:val="none" w:sz="0" w:space="0" w:color="auto"/>
            <w:right w:val="none" w:sz="0" w:space="0" w:color="auto"/>
          </w:divBdr>
          <w:divsChild>
            <w:div w:id="654912445">
              <w:marLeft w:val="0"/>
              <w:marRight w:val="0"/>
              <w:marTop w:val="0"/>
              <w:marBottom w:val="0"/>
              <w:divBdr>
                <w:top w:val="none" w:sz="0" w:space="0" w:color="auto"/>
                <w:left w:val="none" w:sz="0" w:space="0" w:color="auto"/>
                <w:bottom w:val="none" w:sz="0" w:space="0" w:color="auto"/>
                <w:right w:val="none" w:sz="0" w:space="0" w:color="auto"/>
              </w:divBdr>
              <w:divsChild>
                <w:div w:id="1711608451">
                  <w:marLeft w:val="0"/>
                  <w:marRight w:val="0"/>
                  <w:marTop w:val="0"/>
                  <w:marBottom w:val="0"/>
                  <w:divBdr>
                    <w:top w:val="none" w:sz="0" w:space="0" w:color="auto"/>
                    <w:left w:val="none" w:sz="0" w:space="0" w:color="auto"/>
                    <w:bottom w:val="none" w:sz="0" w:space="0" w:color="auto"/>
                    <w:right w:val="none" w:sz="0" w:space="0" w:color="auto"/>
                  </w:divBdr>
                  <w:divsChild>
                    <w:div w:id="1387486731">
                      <w:marLeft w:val="0"/>
                      <w:marRight w:val="0"/>
                      <w:marTop w:val="0"/>
                      <w:marBottom w:val="0"/>
                      <w:divBdr>
                        <w:top w:val="none" w:sz="0" w:space="0" w:color="auto"/>
                        <w:left w:val="none" w:sz="0" w:space="0" w:color="auto"/>
                        <w:bottom w:val="none" w:sz="0" w:space="0" w:color="auto"/>
                        <w:right w:val="none" w:sz="0" w:space="0" w:color="auto"/>
                      </w:divBdr>
                      <w:divsChild>
                        <w:div w:id="315570629">
                          <w:marLeft w:val="0"/>
                          <w:marRight w:val="0"/>
                          <w:marTop w:val="0"/>
                          <w:marBottom w:val="0"/>
                          <w:divBdr>
                            <w:top w:val="none" w:sz="0" w:space="0" w:color="auto"/>
                            <w:left w:val="none" w:sz="0" w:space="0" w:color="auto"/>
                            <w:bottom w:val="none" w:sz="0" w:space="0" w:color="auto"/>
                            <w:right w:val="none" w:sz="0" w:space="0" w:color="auto"/>
                          </w:divBdr>
                          <w:divsChild>
                            <w:div w:id="185215086">
                              <w:marLeft w:val="0"/>
                              <w:marRight w:val="0"/>
                              <w:marTop w:val="0"/>
                              <w:marBottom w:val="0"/>
                              <w:divBdr>
                                <w:top w:val="none" w:sz="0" w:space="0" w:color="auto"/>
                                <w:left w:val="none" w:sz="0" w:space="0" w:color="auto"/>
                                <w:bottom w:val="none" w:sz="0" w:space="0" w:color="auto"/>
                                <w:right w:val="none" w:sz="0" w:space="0" w:color="auto"/>
                              </w:divBdr>
                              <w:divsChild>
                                <w:div w:id="856894407">
                                  <w:marLeft w:val="0"/>
                                  <w:marRight w:val="0"/>
                                  <w:marTop w:val="0"/>
                                  <w:marBottom w:val="0"/>
                                  <w:divBdr>
                                    <w:top w:val="none" w:sz="0" w:space="0" w:color="auto"/>
                                    <w:left w:val="none" w:sz="0" w:space="0" w:color="auto"/>
                                    <w:bottom w:val="none" w:sz="0" w:space="0" w:color="auto"/>
                                    <w:right w:val="none" w:sz="0" w:space="0" w:color="auto"/>
                                  </w:divBdr>
                                  <w:divsChild>
                                    <w:div w:id="1692336136">
                                      <w:marLeft w:val="0"/>
                                      <w:marRight w:val="0"/>
                                      <w:marTop w:val="0"/>
                                      <w:marBottom w:val="0"/>
                                      <w:divBdr>
                                        <w:top w:val="none" w:sz="0" w:space="0" w:color="auto"/>
                                        <w:left w:val="none" w:sz="0" w:space="0" w:color="auto"/>
                                        <w:bottom w:val="none" w:sz="0" w:space="0" w:color="auto"/>
                                        <w:right w:val="none" w:sz="0" w:space="0" w:color="auto"/>
                                      </w:divBdr>
                                      <w:divsChild>
                                        <w:div w:id="15235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4341">
      <w:bodyDiv w:val="1"/>
      <w:marLeft w:val="0"/>
      <w:marRight w:val="0"/>
      <w:marTop w:val="0"/>
      <w:marBottom w:val="0"/>
      <w:divBdr>
        <w:top w:val="none" w:sz="0" w:space="0" w:color="auto"/>
        <w:left w:val="none" w:sz="0" w:space="0" w:color="auto"/>
        <w:bottom w:val="none" w:sz="0" w:space="0" w:color="auto"/>
        <w:right w:val="none" w:sz="0" w:space="0" w:color="auto"/>
      </w:divBdr>
      <w:divsChild>
        <w:div w:id="802694315">
          <w:marLeft w:val="907"/>
          <w:marRight w:val="0"/>
          <w:marTop w:val="82"/>
          <w:marBottom w:val="0"/>
          <w:divBdr>
            <w:top w:val="none" w:sz="0" w:space="0" w:color="auto"/>
            <w:left w:val="none" w:sz="0" w:space="0" w:color="auto"/>
            <w:bottom w:val="none" w:sz="0" w:space="0" w:color="auto"/>
            <w:right w:val="none" w:sz="0" w:space="0" w:color="auto"/>
          </w:divBdr>
        </w:div>
        <w:div w:id="1551184336">
          <w:marLeft w:val="907"/>
          <w:marRight w:val="0"/>
          <w:marTop w:val="82"/>
          <w:marBottom w:val="0"/>
          <w:divBdr>
            <w:top w:val="none" w:sz="0" w:space="0" w:color="auto"/>
            <w:left w:val="none" w:sz="0" w:space="0" w:color="auto"/>
            <w:bottom w:val="none" w:sz="0" w:space="0" w:color="auto"/>
            <w:right w:val="none" w:sz="0" w:space="0" w:color="auto"/>
          </w:divBdr>
        </w:div>
        <w:div w:id="1058671222">
          <w:marLeft w:val="907"/>
          <w:marRight w:val="0"/>
          <w:marTop w:val="82"/>
          <w:marBottom w:val="0"/>
          <w:divBdr>
            <w:top w:val="none" w:sz="0" w:space="0" w:color="auto"/>
            <w:left w:val="none" w:sz="0" w:space="0" w:color="auto"/>
            <w:bottom w:val="none" w:sz="0" w:space="0" w:color="auto"/>
            <w:right w:val="none" w:sz="0" w:space="0" w:color="auto"/>
          </w:divBdr>
        </w:div>
      </w:divsChild>
    </w:div>
    <w:div w:id="1848136678">
      <w:bodyDiv w:val="1"/>
      <w:marLeft w:val="0"/>
      <w:marRight w:val="0"/>
      <w:marTop w:val="0"/>
      <w:marBottom w:val="0"/>
      <w:divBdr>
        <w:top w:val="none" w:sz="0" w:space="0" w:color="auto"/>
        <w:left w:val="none" w:sz="0" w:space="0" w:color="auto"/>
        <w:bottom w:val="none" w:sz="0" w:space="0" w:color="auto"/>
        <w:right w:val="none" w:sz="0" w:space="0" w:color="auto"/>
      </w:divBdr>
      <w:divsChild>
        <w:div w:id="765805711">
          <w:marLeft w:val="907"/>
          <w:marRight w:val="0"/>
          <w:marTop w:val="82"/>
          <w:marBottom w:val="0"/>
          <w:divBdr>
            <w:top w:val="none" w:sz="0" w:space="0" w:color="auto"/>
            <w:left w:val="none" w:sz="0" w:space="0" w:color="auto"/>
            <w:bottom w:val="none" w:sz="0" w:space="0" w:color="auto"/>
            <w:right w:val="none" w:sz="0" w:space="0" w:color="auto"/>
          </w:divBdr>
        </w:div>
        <w:div w:id="1382827446">
          <w:marLeft w:val="907"/>
          <w:marRight w:val="0"/>
          <w:marTop w:val="82"/>
          <w:marBottom w:val="0"/>
          <w:divBdr>
            <w:top w:val="none" w:sz="0" w:space="0" w:color="auto"/>
            <w:left w:val="none" w:sz="0" w:space="0" w:color="auto"/>
            <w:bottom w:val="none" w:sz="0" w:space="0" w:color="auto"/>
            <w:right w:val="none" w:sz="0" w:space="0" w:color="auto"/>
          </w:divBdr>
        </w:div>
        <w:div w:id="610548994">
          <w:marLeft w:val="907"/>
          <w:marRight w:val="0"/>
          <w:marTop w:val="82"/>
          <w:marBottom w:val="0"/>
          <w:divBdr>
            <w:top w:val="none" w:sz="0" w:space="0" w:color="auto"/>
            <w:left w:val="none" w:sz="0" w:space="0" w:color="auto"/>
            <w:bottom w:val="none" w:sz="0" w:space="0" w:color="auto"/>
            <w:right w:val="none" w:sz="0" w:space="0" w:color="auto"/>
          </w:divBdr>
        </w:div>
        <w:div w:id="2058507155">
          <w:marLeft w:val="907"/>
          <w:marRight w:val="0"/>
          <w:marTop w:val="82"/>
          <w:marBottom w:val="0"/>
          <w:divBdr>
            <w:top w:val="none" w:sz="0" w:space="0" w:color="auto"/>
            <w:left w:val="none" w:sz="0" w:space="0" w:color="auto"/>
            <w:bottom w:val="none" w:sz="0" w:space="0" w:color="auto"/>
            <w:right w:val="none" w:sz="0" w:space="0" w:color="auto"/>
          </w:divBdr>
        </w:div>
        <w:div w:id="2106069536">
          <w:marLeft w:val="907"/>
          <w:marRight w:val="0"/>
          <w:marTop w:val="82"/>
          <w:marBottom w:val="0"/>
          <w:divBdr>
            <w:top w:val="none" w:sz="0" w:space="0" w:color="auto"/>
            <w:left w:val="none" w:sz="0" w:space="0" w:color="auto"/>
            <w:bottom w:val="none" w:sz="0" w:space="0" w:color="auto"/>
            <w:right w:val="none" w:sz="0" w:space="0" w:color="auto"/>
          </w:divBdr>
        </w:div>
        <w:div w:id="832375681">
          <w:marLeft w:val="907"/>
          <w:marRight w:val="0"/>
          <w:marTop w:val="82"/>
          <w:marBottom w:val="0"/>
          <w:divBdr>
            <w:top w:val="none" w:sz="0" w:space="0" w:color="auto"/>
            <w:left w:val="none" w:sz="0" w:space="0" w:color="auto"/>
            <w:bottom w:val="none" w:sz="0" w:space="0" w:color="auto"/>
            <w:right w:val="none" w:sz="0" w:space="0" w:color="auto"/>
          </w:divBdr>
        </w:div>
      </w:divsChild>
    </w:div>
    <w:div w:id="2016497026">
      <w:bodyDiv w:val="1"/>
      <w:marLeft w:val="0"/>
      <w:marRight w:val="0"/>
      <w:marTop w:val="0"/>
      <w:marBottom w:val="0"/>
      <w:divBdr>
        <w:top w:val="none" w:sz="0" w:space="0" w:color="auto"/>
        <w:left w:val="none" w:sz="0" w:space="0" w:color="auto"/>
        <w:bottom w:val="none" w:sz="0" w:space="0" w:color="auto"/>
        <w:right w:val="none" w:sz="0" w:space="0" w:color="auto"/>
      </w:divBdr>
      <w:divsChild>
        <w:div w:id="668024978">
          <w:marLeft w:val="533"/>
          <w:marRight w:val="0"/>
          <w:marTop w:val="125"/>
          <w:marBottom w:val="0"/>
          <w:divBdr>
            <w:top w:val="none" w:sz="0" w:space="0" w:color="auto"/>
            <w:left w:val="none" w:sz="0" w:space="0" w:color="auto"/>
            <w:bottom w:val="none" w:sz="0" w:space="0" w:color="auto"/>
            <w:right w:val="none" w:sz="0" w:space="0" w:color="auto"/>
          </w:divBdr>
        </w:div>
        <w:div w:id="776490519">
          <w:marLeft w:val="907"/>
          <w:marRight w:val="0"/>
          <w:marTop w:val="82"/>
          <w:marBottom w:val="0"/>
          <w:divBdr>
            <w:top w:val="none" w:sz="0" w:space="0" w:color="auto"/>
            <w:left w:val="none" w:sz="0" w:space="0" w:color="auto"/>
            <w:bottom w:val="none" w:sz="0" w:space="0" w:color="auto"/>
            <w:right w:val="none" w:sz="0" w:space="0" w:color="auto"/>
          </w:divBdr>
        </w:div>
        <w:div w:id="847058456">
          <w:marLeft w:val="907"/>
          <w:marRight w:val="0"/>
          <w:marTop w:val="82"/>
          <w:marBottom w:val="0"/>
          <w:divBdr>
            <w:top w:val="none" w:sz="0" w:space="0" w:color="auto"/>
            <w:left w:val="none" w:sz="0" w:space="0" w:color="auto"/>
            <w:bottom w:val="none" w:sz="0" w:space="0" w:color="auto"/>
            <w:right w:val="none" w:sz="0" w:space="0" w:color="auto"/>
          </w:divBdr>
        </w:div>
        <w:div w:id="1256010601">
          <w:marLeft w:val="533"/>
          <w:marRight w:val="0"/>
          <w:marTop w:val="125"/>
          <w:marBottom w:val="0"/>
          <w:divBdr>
            <w:top w:val="none" w:sz="0" w:space="0" w:color="auto"/>
            <w:left w:val="none" w:sz="0" w:space="0" w:color="auto"/>
            <w:bottom w:val="none" w:sz="0" w:space="0" w:color="auto"/>
            <w:right w:val="none" w:sz="0" w:space="0" w:color="auto"/>
          </w:divBdr>
        </w:div>
        <w:div w:id="1797915849">
          <w:marLeft w:val="907"/>
          <w:marRight w:val="0"/>
          <w:marTop w:val="82"/>
          <w:marBottom w:val="0"/>
          <w:divBdr>
            <w:top w:val="none" w:sz="0" w:space="0" w:color="auto"/>
            <w:left w:val="none" w:sz="0" w:space="0" w:color="auto"/>
            <w:bottom w:val="none" w:sz="0" w:space="0" w:color="auto"/>
            <w:right w:val="none" w:sz="0" w:space="0" w:color="auto"/>
          </w:divBdr>
        </w:div>
        <w:div w:id="2138601500">
          <w:marLeft w:val="533"/>
          <w:marRight w:val="0"/>
          <w:marTop w:val="125"/>
          <w:marBottom w:val="0"/>
          <w:divBdr>
            <w:top w:val="none" w:sz="0" w:space="0" w:color="auto"/>
            <w:left w:val="none" w:sz="0" w:space="0" w:color="auto"/>
            <w:bottom w:val="none" w:sz="0" w:space="0" w:color="auto"/>
            <w:right w:val="none" w:sz="0" w:space="0" w:color="auto"/>
          </w:divBdr>
        </w:div>
        <w:div w:id="601958996">
          <w:marLeft w:val="907"/>
          <w:marRight w:val="0"/>
          <w:marTop w:val="82"/>
          <w:marBottom w:val="0"/>
          <w:divBdr>
            <w:top w:val="none" w:sz="0" w:space="0" w:color="auto"/>
            <w:left w:val="none" w:sz="0" w:space="0" w:color="auto"/>
            <w:bottom w:val="none" w:sz="0" w:space="0" w:color="auto"/>
            <w:right w:val="none" w:sz="0" w:space="0" w:color="auto"/>
          </w:divBdr>
        </w:div>
        <w:div w:id="854343037">
          <w:marLeft w:val="533"/>
          <w:marRight w:val="0"/>
          <w:marTop w:val="125"/>
          <w:marBottom w:val="0"/>
          <w:divBdr>
            <w:top w:val="none" w:sz="0" w:space="0" w:color="auto"/>
            <w:left w:val="none" w:sz="0" w:space="0" w:color="auto"/>
            <w:bottom w:val="none" w:sz="0" w:space="0" w:color="auto"/>
            <w:right w:val="none" w:sz="0" w:space="0" w:color="auto"/>
          </w:divBdr>
        </w:div>
        <w:div w:id="379594301">
          <w:marLeft w:val="907"/>
          <w:marRight w:val="0"/>
          <w:marTop w:val="82"/>
          <w:marBottom w:val="0"/>
          <w:divBdr>
            <w:top w:val="none" w:sz="0" w:space="0" w:color="auto"/>
            <w:left w:val="none" w:sz="0" w:space="0" w:color="auto"/>
            <w:bottom w:val="none" w:sz="0" w:space="0" w:color="auto"/>
            <w:right w:val="none" w:sz="0" w:space="0" w:color="auto"/>
          </w:divBdr>
        </w:div>
        <w:div w:id="70811330">
          <w:marLeft w:val="907"/>
          <w:marRight w:val="0"/>
          <w:marTop w:val="82"/>
          <w:marBottom w:val="0"/>
          <w:divBdr>
            <w:top w:val="none" w:sz="0" w:space="0" w:color="auto"/>
            <w:left w:val="none" w:sz="0" w:space="0" w:color="auto"/>
            <w:bottom w:val="none" w:sz="0" w:space="0" w:color="auto"/>
            <w:right w:val="none" w:sz="0" w:space="0" w:color="auto"/>
          </w:divBdr>
        </w:div>
        <w:div w:id="1677803920">
          <w:marLeft w:val="907"/>
          <w:marRight w:val="0"/>
          <w:marTop w:val="82"/>
          <w:marBottom w:val="0"/>
          <w:divBdr>
            <w:top w:val="none" w:sz="0" w:space="0" w:color="auto"/>
            <w:left w:val="none" w:sz="0" w:space="0" w:color="auto"/>
            <w:bottom w:val="none" w:sz="0" w:space="0" w:color="auto"/>
            <w:right w:val="none" w:sz="0" w:space="0" w:color="auto"/>
          </w:divBdr>
        </w:div>
        <w:div w:id="1012072500">
          <w:marLeft w:val="533"/>
          <w:marRight w:val="0"/>
          <w:marTop w:val="125"/>
          <w:marBottom w:val="0"/>
          <w:divBdr>
            <w:top w:val="none" w:sz="0" w:space="0" w:color="auto"/>
            <w:left w:val="none" w:sz="0" w:space="0" w:color="auto"/>
            <w:bottom w:val="none" w:sz="0" w:space="0" w:color="auto"/>
            <w:right w:val="none" w:sz="0" w:space="0" w:color="auto"/>
          </w:divBdr>
        </w:div>
        <w:div w:id="905604137">
          <w:marLeft w:val="907"/>
          <w:marRight w:val="0"/>
          <w:marTop w:val="82"/>
          <w:marBottom w:val="0"/>
          <w:divBdr>
            <w:top w:val="none" w:sz="0" w:space="0" w:color="auto"/>
            <w:left w:val="none" w:sz="0" w:space="0" w:color="auto"/>
            <w:bottom w:val="none" w:sz="0" w:space="0" w:color="auto"/>
            <w:right w:val="none" w:sz="0" w:space="0" w:color="auto"/>
          </w:divBdr>
        </w:div>
        <w:div w:id="1725836565">
          <w:marLeft w:val="907"/>
          <w:marRight w:val="0"/>
          <w:marTop w:val="82"/>
          <w:marBottom w:val="0"/>
          <w:divBdr>
            <w:top w:val="none" w:sz="0" w:space="0" w:color="auto"/>
            <w:left w:val="none" w:sz="0" w:space="0" w:color="auto"/>
            <w:bottom w:val="none" w:sz="0" w:space="0" w:color="auto"/>
            <w:right w:val="none" w:sz="0" w:space="0" w:color="auto"/>
          </w:divBdr>
        </w:div>
        <w:div w:id="2130194808">
          <w:marLeft w:val="907"/>
          <w:marRight w:val="0"/>
          <w:marTop w:val="82"/>
          <w:marBottom w:val="0"/>
          <w:divBdr>
            <w:top w:val="none" w:sz="0" w:space="0" w:color="auto"/>
            <w:left w:val="none" w:sz="0" w:space="0" w:color="auto"/>
            <w:bottom w:val="none" w:sz="0" w:space="0" w:color="auto"/>
            <w:right w:val="none" w:sz="0" w:space="0" w:color="auto"/>
          </w:divBdr>
        </w:div>
        <w:div w:id="747776650">
          <w:marLeft w:val="533"/>
          <w:marRight w:val="0"/>
          <w:marTop w:val="125"/>
          <w:marBottom w:val="0"/>
          <w:divBdr>
            <w:top w:val="none" w:sz="0" w:space="0" w:color="auto"/>
            <w:left w:val="none" w:sz="0" w:space="0" w:color="auto"/>
            <w:bottom w:val="none" w:sz="0" w:space="0" w:color="auto"/>
            <w:right w:val="none" w:sz="0" w:space="0" w:color="auto"/>
          </w:divBdr>
        </w:div>
      </w:divsChild>
    </w:div>
    <w:div w:id="2041316403">
      <w:bodyDiv w:val="1"/>
      <w:marLeft w:val="0"/>
      <w:marRight w:val="0"/>
      <w:marTop w:val="0"/>
      <w:marBottom w:val="0"/>
      <w:divBdr>
        <w:top w:val="none" w:sz="0" w:space="0" w:color="auto"/>
        <w:left w:val="none" w:sz="0" w:space="0" w:color="auto"/>
        <w:bottom w:val="none" w:sz="0" w:space="0" w:color="auto"/>
        <w:right w:val="none" w:sz="0" w:space="0" w:color="auto"/>
      </w:divBdr>
      <w:divsChild>
        <w:div w:id="8155360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ListView-performance-39fb71f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m\AppData\Local\Microsoft\Windows\Temporary%20Internet%20Files\Content.Outlook\LUGDR7ZQ\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229162-F33E-45FF-8322-CF142D8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MSPressBooksDeveloper.dotm</Template>
  <TotalTime>0</TotalTime>
  <Pages>7</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3</cp:revision>
  <cp:lastPrinted>2012-10-04T05:09:00Z</cp:lastPrinted>
  <dcterms:created xsi:type="dcterms:W3CDTF">2013-05-16T00:02:00Z</dcterms:created>
  <dcterms:modified xsi:type="dcterms:W3CDTF">2013-05-16T00:02:00Z</dcterms:modified>
</cp:coreProperties>
</file>